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9.xml" ContentType="application/vnd.openxmlformats-officedocument.wordprocessingml.header+xml"/>
  <Override PartName="/word/charts/chart6.xml" ContentType="application/vnd.openxmlformats-officedocument.drawingml.chart+xml"/>
  <Override PartName="/word/theme/themeOverride1.xml" ContentType="application/vnd.openxmlformats-officedocument.themeOverride+xml"/>
  <Override PartName="/word/charts/chart7.xml" ContentType="application/vnd.openxmlformats-officedocument.drawingml.chart+xml"/>
  <Override PartName="/word/drawings/drawing1.xml" ContentType="application/vnd.openxmlformats-officedocument.drawingml.chartshapes+xml"/>
  <Override PartName="/word/charts/chart8.xml" ContentType="application/vnd.openxmlformats-officedocument.drawingml.chart+xml"/>
  <Override PartName="/word/theme/themeOverride2.xml" ContentType="application/vnd.openxmlformats-officedocument.themeOverride+xml"/>
  <Override PartName="/word/charts/chart9.xml" ContentType="application/vnd.openxmlformats-officedocument.drawingml.chart+xml"/>
  <Override PartName="/word/theme/themeOverride3.xml" ContentType="application/vnd.openxmlformats-officedocument.themeOverride+xml"/>
  <Override PartName="/word/charts/chart10.xml" ContentType="application/vnd.openxmlformats-officedocument.drawingml.chart+xml"/>
  <Override PartName="/word/theme/themeOverride4.xml" ContentType="application/vnd.openxmlformats-officedocument.themeOverride+xml"/>
  <Override PartName="/word/charts/chart11.xml" ContentType="application/vnd.openxmlformats-officedocument.drawingml.chart+xml"/>
  <Override PartName="/word/theme/themeOverride5.xml" ContentType="application/vnd.openxmlformats-officedocument.themeOverride+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F4FFA" w14:textId="4079D25C" w:rsidR="0001435E" w:rsidRDefault="0001435E" w:rsidP="0001435E">
      <w:pPr>
        <w:ind w:firstLineChars="0" w:firstLine="0"/>
        <w:jc w:val="center"/>
        <w:rPr>
          <w:szCs w:val="24"/>
        </w:rPr>
      </w:pPr>
      <w:bookmarkStart w:id="0" w:name="_Toc321905186"/>
      <w:bookmarkStart w:id="1" w:name="_Toc321905496"/>
      <w:bookmarkStart w:id="2" w:name="_Toc321941002"/>
      <w:bookmarkStart w:id="3" w:name="_Toc321941511"/>
      <w:bookmarkStart w:id="4" w:name="_Toc321904916"/>
      <w:bookmarkStart w:id="5" w:name="_Toc322349501"/>
      <w:bookmarkStart w:id="6" w:name="_Toc353561426"/>
      <w:bookmarkStart w:id="7" w:name="_Toc403481689"/>
      <w:r>
        <w:rPr>
          <w:rFonts w:ascii="宋体" w:hAnsi="宋体" w:cs="宋体"/>
          <w:noProof/>
          <w:kern w:val="0"/>
          <w:sz w:val="24"/>
          <w:szCs w:val="24"/>
        </w:rPr>
        <w:drawing>
          <wp:anchor distT="0" distB="0" distL="114300" distR="114300" simplePos="0" relativeHeight="251721728" behindDoc="0" locked="0" layoutInCell="1" allowOverlap="1" wp14:anchorId="30B6AA1F" wp14:editId="129D8812">
            <wp:simplePos x="0" y="0"/>
            <wp:positionH relativeFrom="column">
              <wp:posOffset>2171700</wp:posOffset>
            </wp:positionH>
            <wp:positionV relativeFrom="paragraph">
              <wp:posOffset>495300</wp:posOffset>
            </wp:positionV>
            <wp:extent cx="1753235" cy="572770"/>
            <wp:effectExtent l="0" t="0" r="0" b="0"/>
            <wp:wrapTopAndBottom/>
            <wp:docPr id="8" name="图片 8"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d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235"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C18C9" w14:textId="77777777" w:rsidR="0001435E" w:rsidRDefault="0001435E" w:rsidP="004955BC">
      <w:pPr>
        <w:ind w:firstLineChars="300" w:firstLine="2354"/>
        <w:rPr>
          <w:rFonts w:ascii="华文中宋" w:eastAsia="华文中宋" w:hAnsi="华文中宋"/>
          <w:b/>
          <w:spacing w:val="32"/>
          <w:sz w:val="72"/>
          <w:szCs w:val="72"/>
        </w:rPr>
      </w:pPr>
      <w:r>
        <w:rPr>
          <w:rFonts w:ascii="华文中宋" w:eastAsia="华文中宋" w:hAnsi="华文中宋" w:hint="eastAsia"/>
          <w:b/>
          <w:spacing w:val="32"/>
          <w:sz w:val="72"/>
          <w:szCs w:val="72"/>
        </w:rPr>
        <w:t>硕士学位论文</w:t>
      </w:r>
    </w:p>
    <w:p w14:paraId="704FD7AB" w14:textId="77777777" w:rsidR="0001435E" w:rsidRDefault="0001435E" w:rsidP="0001435E">
      <w:pPr>
        <w:ind w:firstLine="420"/>
        <w:rPr>
          <w:szCs w:val="24"/>
        </w:rPr>
      </w:pPr>
    </w:p>
    <w:p w14:paraId="4211B69A" w14:textId="77777777" w:rsidR="0001435E" w:rsidRDefault="0001435E" w:rsidP="0001435E">
      <w:pPr>
        <w:ind w:firstLine="420"/>
        <w:rPr>
          <w:szCs w:val="24"/>
        </w:rPr>
      </w:pPr>
    </w:p>
    <w:p w14:paraId="2196DDBE" w14:textId="4363B504" w:rsidR="0001435E" w:rsidRPr="005555E7" w:rsidRDefault="005555E7" w:rsidP="002A147C">
      <w:pPr>
        <w:ind w:firstLineChars="0" w:firstLine="0"/>
        <w:jc w:val="center"/>
        <w:rPr>
          <w:rFonts w:ascii="黑体" w:eastAsia="黑体" w:cs="Times New Roman"/>
          <w:sz w:val="52"/>
          <w:szCs w:val="52"/>
        </w:rPr>
      </w:pPr>
      <w:r w:rsidRPr="005555E7">
        <w:rPr>
          <w:rFonts w:ascii="黑体" w:eastAsia="黑体" w:cs="Times New Roman" w:hint="eastAsia"/>
          <w:sz w:val="52"/>
          <w:szCs w:val="52"/>
        </w:rPr>
        <w:t>基于机器学习的酒店价格预测分析与系统实现</w:t>
      </w:r>
    </w:p>
    <w:p w14:paraId="33C579B2" w14:textId="77777777" w:rsidR="0001435E" w:rsidRPr="005555E7" w:rsidRDefault="0001435E" w:rsidP="0001435E">
      <w:pPr>
        <w:ind w:firstLine="1040"/>
        <w:rPr>
          <w:rFonts w:ascii="黑体" w:eastAsia="黑体" w:cs="Times New Roman"/>
          <w:sz w:val="52"/>
          <w:szCs w:val="52"/>
        </w:rPr>
      </w:pPr>
    </w:p>
    <w:p w14:paraId="39DA79EE" w14:textId="77777777" w:rsidR="0001435E" w:rsidRDefault="0001435E" w:rsidP="0001435E">
      <w:pPr>
        <w:ind w:firstLine="420"/>
        <w:rPr>
          <w:szCs w:val="24"/>
        </w:rPr>
      </w:pPr>
    </w:p>
    <w:p w14:paraId="0D847841" w14:textId="77777777" w:rsidR="0001435E" w:rsidRDefault="0001435E" w:rsidP="0001435E">
      <w:pPr>
        <w:ind w:firstLine="420"/>
        <w:rPr>
          <w:szCs w:val="24"/>
        </w:rPr>
      </w:pPr>
    </w:p>
    <w:p w14:paraId="2E061275" w14:textId="77777777" w:rsidR="0001435E" w:rsidRDefault="0001435E" w:rsidP="0001435E">
      <w:pPr>
        <w:ind w:firstLine="420"/>
        <w:rPr>
          <w:szCs w:val="24"/>
        </w:rPr>
      </w:pPr>
    </w:p>
    <w:p w14:paraId="47A19469" w14:textId="77777777" w:rsidR="005805D6" w:rsidRDefault="005805D6" w:rsidP="005805D6">
      <w:pPr>
        <w:ind w:firstLineChars="398" w:firstLine="1700"/>
        <w:jc w:val="left"/>
        <w:rPr>
          <w:b/>
          <w:sz w:val="32"/>
          <w:szCs w:val="32"/>
          <w:u w:val="single"/>
        </w:rPr>
      </w:pPr>
      <w:r>
        <w:rPr>
          <w:rFonts w:ascii="黑体" w:eastAsia="黑体" w:hint="eastAsia"/>
          <w:b/>
          <w:spacing w:val="53"/>
          <w:kern w:val="0"/>
          <w:sz w:val="32"/>
          <w:szCs w:val="32"/>
        </w:rPr>
        <w:t>专业名</w:t>
      </w:r>
      <w:r>
        <w:rPr>
          <w:rFonts w:ascii="黑体" w:eastAsia="黑体" w:hint="eastAsia"/>
          <w:b/>
          <w:spacing w:val="1"/>
          <w:kern w:val="0"/>
          <w:sz w:val="32"/>
          <w:szCs w:val="32"/>
        </w:rPr>
        <w:t>称</w:t>
      </w:r>
      <w:r>
        <w:rPr>
          <w:rFonts w:hint="eastAsia"/>
          <w:sz w:val="32"/>
          <w:szCs w:val="32"/>
        </w:rPr>
        <w:t>：</w:t>
      </w:r>
      <w:r>
        <w:rPr>
          <w:rFonts w:hint="eastAsia"/>
          <w:b/>
          <w:sz w:val="32"/>
          <w:szCs w:val="32"/>
          <w:u w:val="single"/>
        </w:rPr>
        <w:t xml:space="preserve">    </w:t>
      </w:r>
      <w:r>
        <w:rPr>
          <w:b/>
          <w:sz w:val="32"/>
          <w:szCs w:val="32"/>
          <w:u w:val="single"/>
        </w:rPr>
        <w:t xml:space="preserve"> </w:t>
      </w:r>
      <w:r>
        <w:rPr>
          <w:rFonts w:hint="eastAsia"/>
          <w:b/>
          <w:sz w:val="32"/>
          <w:szCs w:val="32"/>
          <w:u w:val="single"/>
        </w:rPr>
        <w:t>计算机</w:t>
      </w:r>
      <w:r>
        <w:rPr>
          <w:b/>
          <w:sz w:val="32"/>
          <w:szCs w:val="32"/>
          <w:u w:val="single"/>
        </w:rPr>
        <w:t>技术</w:t>
      </w:r>
      <w:r>
        <w:rPr>
          <w:rFonts w:hint="eastAsia"/>
          <w:b/>
          <w:sz w:val="32"/>
          <w:szCs w:val="32"/>
          <w:u w:val="single"/>
        </w:rPr>
        <w:t xml:space="preserve">      </w:t>
      </w:r>
      <w:r>
        <w:rPr>
          <w:b/>
          <w:sz w:val="32"/>
          <w:szCs w:val="32"/>
          <w:u w:val="single"/>
        </w:rPr>
        <w:t xml:space="preserve"> </w:t>
      </w:r>
    </w:p>
    <w:p w14:paraId="1CC755DD" w14:textId="77777777" w:rsidR="005805D6" w:rsidRPr="00A3280A" w:rsidRDefault="005805D6" w:rsidP="005805D6">
      <w:pPr>
        <w:ind w:firstLine="640"/>
        <w:jc w:val="center"/>
        <w:rPr>
          <w:sz w:val="32"/>
          <w:szCs w:val="32"/>
        </w:rPr>
      </w:pPr>
    </w:p>
    <w:p w14:paraId="2635D155" w14:textId="7126CFA8" w:rsidR="005805D6" w:rsidRDefault="005805D6" w:rsidP="005805D6">
      <w:pPr>
        <w:ind w:firstLineChars="529" w:firstLine="1699"/>
        <w:jc w:val="left"/>
        <w:rPr>
          <w:rFonts w:ascii="黑体" w:eastAsia="黑体"/>
          <w:b/>
          <w:sz w:val="32"/>
          <w:szCs w:val="32"/>
        </w:rPr>
      </w:pPr>
      <w:r>
        <w:rPr>
          <w:rFonts w:ascii="黑体" w:eastAsia="黑体" w:hint="eastAsia"/>
          <w:b/>
          <w:sz w:val="32"/>
          <w:szCs w:val="32"/>
        </w:rPr>
        <w:t>研究生姓名：</w:t>
      </w:r>
      <w:r>
        <w:rPr>
          <w:rFonts w:hint="eastAsia"/>
          <w:b/>
          <w:sz w:val="32"/>
          <w:szCs w:val="32"/>
          <w:u w:val="single"/>
        </w:rPr>
        <w:t xml:space="preserve">       </w:t>
      </w:r>
      <w:r w:rsidR="005555E7">
        <w:rPr>
          <w:rFonts w:hint="eastAsia"/>
          <w:b/>
          <w:sz w:val="32"/>
          <w:szCs w:val="32"/>
          <w:u w:val="single"/>
        </w:rPr>
        <w:t>邓</w:t>
      </w:r>
      <w:r w:rsidR="005555E7">
        <w:rPr>
          <w:rFonts w:hint="eastAsia"/>
          <w:b/>
          <w:sz w:val="32"/>
          <w:szCs w:val="32"/>
          <w:u w:val="single"/>
        </w:rPr>
        <w:t xml:space="preserve">  </w:t>
      </w:r>
      <w:r w:rsidR="005555E7">
        <w:rPr>
          <w:rFonts w:hint="eastAsia"/>
          <w:b/>
          <w:sz w:val="32"/>
          <w:szCs w:val="32"/>
          <w:u w:val="single"/>
        </w:rPr>
        <w:t>磊</w:t>
      </w:r>
      <w:r>
        <w:rPr>
          <w:rFonts w:hint="eastAsia"/>
          <w:b/>
          <w:sz w:val="32"/>
          <w:szCs w:val="32"/>
          <w:u w:val="single"/>
        </w:rPr>
        <w:t xml:space="preserve">         </w:t>
      </w:r>
    </w:p>
    <w:p w14:paraId="79AC7FBE" w14:textId="77777777" w:rsidR="005805D6" w:rsidRDefault="005805D6" w:rsidP="005805D6">
      <w:pPr>
        <w:ind w:firstLine="640"/>
        <w:jc w:val="center"/>
        <w:rPr>
          <w:sz w:val="32"/>
          <w:szCs w:val="32"/>
        </w:rPr>
      </w:pPr>
    </w:p>
    <w:p w14:paraId="69ADA25E" w14:textId="31C670A3" w:rsidR="005805D6" w:rsidRDefault="005805D6" w:rsidP="005805D6">
      <w:pPr>
        <w:ind w:firstLineChars="398" w:firstLine="1700"/>
        <w:jc w:val="left"/>
        <w:rPr>
          <w:b/>
          <w:sz w:val="32"/>
          <w:szCs w:val="32"/>
          <w:u w:val="single"/>
        </w:rPr>
      </w:pPr>
      <w:r>
        <w:rPr>
          <w:rFonts w:ascii="黑体" w:eastAsia="黑体" w:hint="eastAsia"/>
          <w:b/>
          <w:spacing w:val="53"/>
          <w:kern w:val="0"/>
          <w:sz w:val="32"/>
          <w:szCs w:val="32"/>
        </w:rPr>
        <w:t>导师姓</w:t>
      </w:r>
      <w:r>
        <w:rPr>
          <w:rFonts w:ascii="黑体" w:eastAsia="黑体" w:hint="eastAsia"/>
          <w:b/>
          <w:spacing w:val="1"/>
          <w:kern w:val="0"/>
          <w:sz w:val="32"/>
          <w:szCs w:val="32"/>
        </w:rPr>
        <w:t>名</w:t>
      </w:r>
      <w:r>
        <w:rPr>
          <w:rFonts w:hint="eastAsia"/>
          <w:sz w:val="32"/>
          <w:szCs w:val="32"/>
        </w:rPr>
        <w:t>：</w:t>
      </w:r>
      <w:r>
        <w:rPr>
          <w:rFonts w:hint="eastAsia"/>
          <w:sz w:val="32"/>
          <w:szCs w:val="32"/>
          <w:u w:val="single"/>
        </w:rPr>
        <w:t xml:space="preserve"> </w:t>
      </w:r>
      <w:r>
        <w:rPr>
          <w:rFonts w:hint="eastAsia"/>
          <w:b/>
          <w:sz w:val="32"/>
          <w:szCs w:val="32"/>
          <w:u w:val="single"/>
        </w:rPr>
        <w:t xml:space="preserve">      </w:t>
      </w:r>
      <w:r w:rsidR="005555E7">
        <w:rPr>
          <w:rFonts w:hint="eastAsia"/>
          <w:b/>
          <w:sz w:val="32"/>
          <w:szCs w:val="32"/>
          <w:u w:val="single"/>
        </w:rPr>
        <w:t>吴</w:t>
      </w:r>
      <w:r w:rsidR="005555E7">
        <w:rPr>
          <w:b/>
          <w:sz w:val="32"/>
          <w:szCs w:val="32"/>
          <w:u w:val="single"/>
        </w:rPr>
        <w:t>巍炜</w:t>
      </w:r>
      <w:r>
        <w:rPr>
          <w:rFonts w:hint="eastAsia"/>
          <w:b/>
          <w:sz w:val="32"/>
          <w:szCs w:val="32"/>
          <w:u w:val="single"/>
        </w:rPr>
        <w:t xml:space="preserve">         </w:t>
      </w:r>
    </w:p>
    <w:p w14:paraId="09C3226E" w14:textId="77777777" w:rsidR="00A3280A" w:rsidRPr="005805D6" w:rsidRDefault="00A3280A" w:rsidP="0001435E">
      <w:pPr>
        <w:ind w:firstLine="640"/>
        <w:rPr>
          <w:sz w:val="32"/>
          <w:szCs w:val="32"/>
        </w:rPr>
      </w:pPr>
    </w:p>
    <w:p w14:paraId="38F29395" w14:textId="77777777" w:rsidR="0001435E" w:rsidRPr="0001435E" w:rsidRDefault="0001435E" w:rsidP="006A616D">
      <w:pPr>
        <w:widowControl/>
        <w:spacing w:line="240" w:lineRule="auto"/>
        <w:ind w:firstLineChars="0" w:firstLine="0"/>
        <w:jc w:val="left"/>
        <w:rPr>
          <w:rFonts w:cs="Times New Roman"/>
          <w:sz w:val="28"/>
          <w:szCs w:val="24"/>
          <w:highlight w:val="yellow"/>
        </w:rPr>
        <w:sectPr w:rsidR="0001435E" w:rsidRPr="0001435E" w:rsidSect="00764B84">
          <w:headerReference w:type="first" r:id="rId9"/>
          <w:footerReference w:type="first" r:id="rId10"/>
          <w:type w:val="continuous"/>
          <w:pgSz w:w="11906" w:h="16838"/>
          <w:pgMar w:top="1134" w:right="1418" w:bottom="1134" w:left="1418" w:header="851" w:footer="992" w:gutter="0"/>
          <w:cols w:space="720"/>
          <w:docGrid w:type="lines" w:linePitch="312"/>
        </w:sectPr>
      </w:pPr>
    </w:p>
    <w:bookmarkEnd w:id="0"/>
    <w:bookmarkEnd w:id="1"/>
    <w:bookmarkEnd w:id="2"/>
    <w:bookmarkEnd w:id="3"/>
    <w:bookmarkEnd w:id="4"/>
    <w:bookmarkEnd w:id="5"/>
    <w:p w14:paraId="35F29554" w14:textId="1797EAFB" w:rsidR="00764B84" w:rsidRPr="00764B84" w:rsidRDefault="00DE521E" w:rsidP="00677550">
      <w:pPr>
        <w:spacing w:line="360" w:lineRule="auto"/>
        <w:ind w:firstLineChars="0" w:firstLine="600"/>
        <w:jc w:val="center"/>
        <w:rPr>
          <w:rFonts w:eastAsia="黑体" w:cs="Times New Roman"/>
          <w:color w:val="000000"/>
          <w:sz w:val="30"/>
          <w:szCs w:val="24"/>
        </w:rPr>
      </w:pPr>
      <w:r>
        <w:rPr>
          <w:rFonts w:cs="Times New Roman"/>
          <w:sz w:val="48"/>
          <w:szCs w:val="48"/>
        </w:rPr>
        <w:lastRenderedPageBreak/>
        <w:t xml:space="preserve">The </w:t>
      </w:r>
      <w:r w:rsidR="00677550">
        <w:rPr>
          <w:rFonts w:cs="Times New Roman"/>
          <w:sz w:val="48"/>
          <w:szCs w:val="48"/>
        </w:rPr>
        <w:t>analysis and implementation</w:t>
      </w:r>
      <w:r>
        <w:rPr>
          <w:rFonts w:cs="Times New Roman"/>
          <w:sz w:val="48"/>
          <w:szCs w:val="48"/>
        </w:rPr>
        <w:t xml:space="preserve"> of </w:t>
      </w:r>
      <w:r w:rsidR="00677550">
        <w:rPr>
          <w:rFonts w:cs="Times New Roman"/>
          <w:sz w:val="48"/>
          <w:szCs w:val="48"/>
        </w:rPr>
        <w:t>hotel price prediction based on machine learning</w:t>
      </w:r>
    </w:p>
    <w:p w14:paraId="36578DE9" w14:textId="77777777" w:rsidR="00764B84" w:rsidRPr="00764B84" w:rsidRDefault="00764B84" w:rsidP="00764B84">
      <w:pPr>
        <w:spacing w:line="360" w:lineRule="auto"/>
        <w:ind w:firstLineChars="0" w:firstLine="600"/>
        <w:jc w:val="center"/>
        <w:rPr>
          <w:rFonts w:eastAsia="黑体" w:cs="Times New Roman"/>
          <w:color w:val="000000"/>
          <w:sz w:val="30"/>
          <w:szCs w:val="24"/>
        </w:rPr>
      </w:pPr>
    </w:p>
    <w:p w14:paraId="57EBE7AE"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color w:val="000000"/>
          <w:sz w:val="30"/>
          <w:szCs w:val="24"/>
        </w:rPr>
        <w:t xml:space="preserve">A </w:t>
      </w:r>
      <w:r w:rsidRPr="00764B84">
        <w:rPr>
          <w:rFonts w:eastAsia="黑体" w:cs="Times New Roman" w:hint="eastAsia"/>
          <w:color w:val="000000"/>
          <w:sz w:val="30"/>
          <w:szCs w:val="24"/>
        </w:rPr>
        <w:t xml:space="preserve">Thesis </w:t>
      </w:r>
      <w:r w:rsidRPr="00764B84">
        <w:rPr>
          <w:rFonts w:eastAsia="黑体" w:cs="Times New Roman"/>
          <w:color w:val="000000"/>
          <w:sz w:val="30"/>
          <w:szCs w:val="24"/>
        </w:rPr>
        <w:t>Submitted to</w:t>
      </w:r>
    </w:p>
    <w:p w14:paraId="1023D55B"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hint="eastAsia"/>
          <w:color w:val="000000"/>
          <w:sz w:val="30"/>
          <w:szCs w:val="24"/>
        </w:rPr>
        <w:t>S</w:t>
      </w:r>
      <w:r w:rsidRPr="00764B84">
        <w:rPr>
          <w:rFonts w:eastAsia="黑体" w:cs="Times New Roman"/>
          <w:color w:val="000000"/>
          <w:sz w:val="30"/>
          <w:szCs w:val="24"/>
        </w:rPr>
        <w:t>outheast University</w:t>
      </w:r>
    </w:p>
    <w:p w14:paraId="49BCC10D" w14:textId="77777777" w:rsidR="00764B84" w:rsidRPr="00764B84" w:rsidRDefault="00764B84" w:rsidP="00764B84">
      <w:pPr>
        <w:spacing w:line="360" w:lineRule="auto"/>
        <w:ind w:firstLineChars="0" w:firstLine="0"/>
        <w:jc w:val="center"/>
        <w:rPr>
          <w:rFonts w:eastAsia="黑体" w:cs="Times New Roman"/>
          <w:color w:val="000000"/>
          <w:sz w:val="30"/>
          <w:szCs w:val="24"/>
        </w:rPr>
      </w:pPr>
      <w:r w:rsidRPr="00764B84">
        <w:rPr>
          <w:rFonts w:eastAsia="黑体" w:cs="Times New Roman"/>
          <w:color w:val="000000"/>
          <w:sz w:val="30"/>
          <w:szCs w:val="24"/>
        </w:rPr>
        <w:t xml:space="preserve">For the Academic Degree of </w:t>
      </w:r>
      <w:r w:rsidRPr="00764B84">
        <w:rPr>
          <w:rFonts w:eastAsia="黑体" w:cs="Times New Roman" w:hint="eastAsia"/>
          <w:color w:val="000000"/>
          <w:sz w:val="30"/>
          <w:szCs w:val="24"/>
        </w:rPr>
        <w:t xml:space="preserve">Master </w:t>
      </w:r>
      <w:r w:rsidRPr="00764B84">
        <w:rPr>
          <w:rFonts w:eastAsia="黑体" w:cs="Times New Roman"/>
          <w:color w:val="000000"/>
          <w:sz w:val="30"/>
          <w:szCs w:val="24"/>
        </w:rPr>
        <w:t>of Engineering</w:t>
      </w:r>
    </w:p>
    <w:p w14:paraId="6946E404" w14:textId="77777777" w:rsidR="00764B84" w:rsidRPr="00764B84" w:rsidRDefault="00764B84" w:rsidP="00764B84">
      <w:pPr>
        <w:spacing w:line="360" w:lineRule="auto"/>
        <w:ind w:firstLineChars="0" w:firstLine="600"/>
        <w:jc w:val="center"/>
        <w:rPr>
          <w:rFonts w:eastAsia="黑体" w:cs="Times New Roman"/>
          <w:color w:val="000000"/>
          <w:sz w:val="30"/>
          <w:szCs w:val="24"/>
        </w:rPr>
      </w:pPr>
    </w:p>
    <w:p w14:paraId="051D1452" w14:textId="77777777" w:rsidR="003C4EDE" w:rsidRDefault="003C4EDE" w:rsidP="003C4EDE">
      <w:pPr>
        <w:spacing w:line="360" w:lineRule="auto"/>
        <w:ind w:firstLineChars="0" w:firstLine="0"/>
        <w:rPr>
          <w:rFonts w:eastAsia="黑体" w:cs="Times New Roman"/>
          <w:color w:val="000000"/>
          <w:sz w:val="30"/>
          <w:szCs w:val="24"/>
        </w:rPr>
      </w:pPr>
    </w:p>
    <w:p w14:paraId="0B06A308" w14:textId="77777777" w:rsidR="00764B84" w:rsidRPr="00764B84" w:rsidRDefault="00764B84" w:rsidP="003C4EDE">
      <w:pPr>
        <w:spacing w:line="360" w:lineRule="auto"/>
        <w:ind w:firstLineChars="0" w:firstLine="0"/>
        <w:jc w:val="center"/>
        <w:rPr>
          <w:rFonts w:eastAsia="黑体" w:cs="Times New Roman"/>
          <w:color w:val="000000"/>
          <w:sz w:val="32"/>
          <w:szCs w:val="24"/>
        </w:rPr>
      </w:pPr>
      <w:r w:rsidRPr="00764B84">
        <w:rPr>
          <w:rFonts w:eastAsia="黑体" w:cs="Times New Roman"/>
          <w:color w:val="000000"/>
          <w:sz w:val="32"/>
          <w:szCs w:val="24"/>
        </w:rPr>
        <w:t>BY</w:t>
      </w:r>
    </w:p>
    <w:p w14:paraId="49D8983E" w14:textId="72557AD9" w:rsidR="00764B84" w:rsidRDefault="002A147C" w:rsidP="005805D6">
      <w:pPr>
        <w:spacing w:line="360" w:lineRule="auto"/>
        <w:ind w:firstLineChars="1200" w:firstLine="3840"/>
        <w:rPr>
          <w:rFonts w:eastAsia="黑体" w:cs="Times New Roman"/>
          <w:color w:val="000000"/>
          <w:sz w:val="32"/>
          <w:szCs w:val="24"/>
        </w:rPr>
      </w:pPr>
      <w:r>
        <w:rPr>
          <w:rFonts w:eastAsia="黑体" w:cs="Times New Roman"/>
          <w:color w:val="000000"/>
          <w:sz w:val="32"/>
          <w:szCs w:val="24"/>
        </w:rPr>
        <w:t>Deng</w:t>
      </w:r>
      <w:r w:rsidR="005805D6">
        <w:rPr>
          <w:rFonts w:eastAsia="黑体" w:cs="Times New Roman"/>
          <w:color w:val="000000"/>
          <w:sz w:val="32"/>
          <w:szCs w:val="24"/>
        </w:rPr>
        <w:t xml:space="preserve"> </w:t>
      </w:r>
      <w:r>
        <w:rPr>
          <w:rFonts w:eastAsia="黑体" w:cs="Times New Roman"/>
          <w:color w:val="000000"/>
          <w:sz w:val="32"/>
          <w:szCs w:val="24"/>
        </w:rPr>
        <w:t>Lei</w:t>
      </w:r>
    </w:p>
    <w:p w14:paraId="39E591B2" w14:textId="77777777" w:rsidR="00127D42" w:rsidRDefault="00127D42" w:rsidP="00764B84">
      <w:pPr>
        <w:spacing w:line="360" w:lineRule="auto"/>
        <w:ind w:firstLineChars="0" w:firstLine="640"/>
        <w:jc w:val="center"/>
        <w:rPr>
          <w:rFonts w:eastAsia="黑体" w:cs="Times New Roman"/>
          <w:color w:val="000000"/>
          <w:sz w:val="32"/>
          <w:szCs w:val="24"/>
        </w:rPr>
      </w:pPr>
    </w:p>
    <w:p w14:paraId="371324BE" w14:textId="77777777" w:rsidR="00127D42" w:rsidRPr="00764B84" w:rsidRDefault="00127D42" w:rsidP="00764B84">
      <w:pPr>
        <w:spacing w:line="360" w:lineRule="auto"/>
        <w:ind w:firstLineChars="0" w:firstLine="640"/>
        <w:jc w:val="center"/>
        <w:rPr>
          <w:rFonts w:eastAsia="黑体" w:cs="Times New Roman"/>
          <w:color w:val="000000"/>
          <w:sz w:val="32"/>
          <w:szCs w:val="24"/>
        </w:rPr>
      </w:pPr>
    </w:p>
    <w:p w14:paraId="15554BE2" w14:textId="77777777" w:rsidR="00764B84" w:rsidRPr="00764B84" w:rsidRDefault="00764B84" w:rsidP="003C4EDE">
      <w:pPr>
        <w:spacing w:line="360" w:lineRule="auto"/>
        <w:ind w:firstLineChars="0" w:firstLine="0"/>
        <w:jc w:val="center"/>
        <w:rPr>
          <w:rFonts w:eastAsia="黑体" w:cs="Times New Roman"/>
          <w:color w:val="000000"/>
          <w:sz w:val="32"/>
          <w:szCs w:val="24"/>
        </w:rPr>
      </w:pPr>
      <w:r w:rsidRPr="00764B84">
        <w:rPr>
          <w:rFonts w:eastAsia="黑体" w:cs="Times New Roman"/>
          <w:color w:val="000000"/>
          <w:sz w:val="32"/>
          <w:szCs w:val="24"/>
        </w:rPr>
        <w:t>Supervised by</w:t>
      </w:r>
    </w:p>
    <w:p w14:paraId="52A15445" w14:textId="5DA357A3" w:rsidR="005805D6" w:rsidRPr="00764B84" w:rsidRDefault="005805D6" w:rsidP="005805D6">
      <w:pPr>
        <w:spacing w:line="360" w:lineRule="auto"/>
        <w:ind w:firstLineChars="1150" w:firstLine="3680"/>
        <w:rPr>
          <w:rFonts w:eastAsia="黑体" w:cs="Times New Roman"/>
          <w:color w:val="000000"/>
          <w:sz w:val="32"/>
          <w:szCs w:val="24"/>
        </w:rPr>
      </w:pPr>
      <w:r w:rsidRPr="00764B84">
        <w:rPr>
          <w:rFonts w:eastAsia="黑体" w:cs="Times New Roman"/>
          <w:color w:val="000000"/>
          <w:sz w:val="32"/>
          <w:szCs w:val="24"/>
        </w:rPr>
        <w:t xml:space="preserve">Prof. </w:t>
      </w:r>
      <w:r w:rsidR="00677550">
        <w:rPr>
          <w:rFonts w:eastAsia="黑体" w:cs="Times New Roman"/>
          <w:color w:val="000000"/>
          <w:sz w:val="32"/>
          <w:szCs w:val="24"/>
        </w:rPr>
        <w:t>Weiwei</w:t>
      </w:r>
      <w:r>
        <w:rPr>
          <w:rFonts w:eastAsia="黑体" w:cs="Times New Roman"/>
          <w:color w:val="000000"/>
          <w:sz w:val="32"/>
          <w:szCs w:val="24"/>
        </w:rPr>
        <w:t xml:space="preserve"> </w:t>
      </w:r>
      <w:r w:rsidR="00677550">
        <w:rPr>
          <w:rFonts w:eastAsia="黑体" w:cs="Times New Roman"/>
          <w:color w:val="000000"/>
          <w:sz w:val="32"/>
          <w:szCs w:val="24"/>
        </w:rPr>
        <w:t>Wu</w:t>
      </w:r>
    </w:p>
    <w:p w14:paraId="10EABAF3" w14:textId="77777777" w:rsidR="00764B84" w:rsidRPr="00764B84" w:rsidRDefault="00764B84" w:rsidP="00764B84">
      <w:pPr>
        <w:spacing w:line="360" w:lineRule="auto"/>
        <w:ind w:firstLineChars="0" w:firstLine="640"/>
        <w:jc w:val="center"/>
        <w:rPr>
          <w:rFonts w:eastAsia="黑体" w:cs="Times New Roman"/>
          <w:color w:val="000000"/>
          <w:sz w:val="32"/>
          <w:szCs w:val="24"/>
        </w:rPr>
      </w:pPr>
    </w:p>
    <w:p w14:paraId="1812C4D0" w14:textId="77777777" w:rsidR="00764B84" w:rsidRPr="00764B84" w:rsidRDefault="00764B84" w:rsidP="00764B84">
      <w:pPr>
        <w:spacing w:line="360" w:lineRule="auto"/>
        <w:ind w:firstLineChars="0" w:firstLine="640"/>
        <w:jc w:val="center"/>
        <w:rPr>
          <w:rFonts w:eastAsia="黑体" w:cs="Times New Roman"/>
          <w:color w:val="000000"/>
          <w:sz w:val="32"/>
          <w:szCs w:val="24"/>
        </w:rPr>
      </w:pPr>
    </w:p>
    <w:p w14:paraId="23150C72" w14:textId="77777777" w:rsidR="00764B84" w:rsidRPr="00764B84" w:rsidRDefault="00764B84" w:rsidP="00764B84">
      <w:pPr>
        <w:spacing w:beforeLines="50" w:before="156" w:afterLines="50" w:after="156" w:line="360" w:lineRule="auto"/>
        <w:ind w:firstLineChars="0" w:firstLine="0"/>
        <w:jc w:val="center"/>
        <w:rPr>
          <w:rFonts w:cs="Times New Roman"/>
          <w:bCs/>
          <w:sz w:val="32"/>
          <w:szCs w:val="20"/>
        </w:rPr>
      </w:pPr>
      <w:r w:rsidRPr="00764B84">
        <w:rPr>
          <w:rFonts w:cs="Times New Roman"/>
          <w:bCs/>
          <w:sz w:val="32"/>
          <w:szCs w:val="20"/>
        </w:rPr>
        <w:t xml:space="preserve">  </w:t>
      </w:r>
    </w:p>
    <w:p w14:paraId="798B43AF" w14:textId="77777777" w:rsidR="00764B84" w:rsidRPr="00764B84" w:rsidRDefault="00764B84" w:rsidP="00764B84">
      <w:pPr>
        <w:spacing w:beforeLines="50" w:before="156" w:afterLines="50" w:after="156" w:line="360" w:lineRule="auto"/>
        <w:ind w:firstLineChars="0" w:firstLine="0"/>
        <w:jc w:val="center"/>
        <w:rPr>
          <w:rFonts w:cs="Times New Roman"/>
          <w:bCs/>
          <w:sz w:val="32"/>
          <w:szCs w:val="20"/>
        </w:rPr>
      </w:pPr>
      <w:r w:rsidRPr="00764B84">
        <w:rPr>
          <w:rFonts w:cs="Times New Roman"/>
          <w:bCs/>
          <w:sz w:val="32"/>
          <w:szCs w:val="20"/>
        </w:rPr>
        <w:t xml:space="preserve">  </w:t>
      </w:r>
    </w:p>
    <w:p w14:paraId="2D0FE90E" w14:textId="2B65CA76" w:rsidR="002D5B8C" w:rsidRDefault="002A147C" w:rsidP="003C4EDE">
      <w:pPr>
        <w:spacing w:line="360" w:lineRule="auto"/>
        <w:ind w:firstLineChars="0" w:firstLine="0"/>
        <w:jc w:val="center"/>
        <w:rPr>
          <w:rFonts w:cs="Times New Roman"/>
          <w:sz w:val="32"/>
          <w:szCs w:val="32"/>
        </w:rPr>
        <w:sectPr w:rsidR="002D5B8C">
          <w:pgSz w:w="11906" w:h="16838"/>
          <w:pgMar w:top="1134" w:right="1418" w:bottom="1134" w:left="1418" w:header="851" w:footer="992" w:gutter="0"/>
          <w:cols w:space="720"/>
          <w:docGrid w:type="lines" w:linePitch="312"/>
        </w:sectPr>
      </w:pPr>
      <w:r>
        <w:rPr>
          <w:rFonts w:cs="Times New Roman"/>
          <w:bCs/>
          <w:sz w:val="32"/>
          <w:szCs w:val="20"/>
        </w:rPr>
        <w:t>April</w:t>
      </w:r>
      <w:r w:rsidR="00A84E31" w:rsidRPr="00A84E31">
        <w:rPr>
          <w:rFonts w:cs="Times New Roman"/>
          <w:bCs/>
          <w:sz w:val="32"/>
          <w:szCs w:val="20"/>
        </w:rPr>
        <w:t xml:space="preserve"> </w:t>
      </w:r>
      <w:r w:rsidR="00764B84" w:rsidRPr="00A84E31">
        <w:rPr>
          <w:rFonts w:cs="Times New Roman"/>
          <w:bCs/>
          <w:sz w:val="32"/>
          <w:szCs w:val="20"/>
        </w:rPr>
        <w:t>201</w:t>
      </w:r>
      <w:r>
        <w:rPr>
          <w:rFonts w:cs="Times New Roman"/>
          <w:sz w:val="32"/>
          <w:szCs w:val="32"/>
        </w:rPr>
        <w:t>7</w:t>
      </w:r>
    </w:p>
    <w:p w14:paraId="57C83742" w14:textId="77777777" w:rsidR="00764B84" w:rsidRPr="00764B84" w:rsidRDefault="00764B84" w:rsidP="00764B84">
      <w:pPr>
        <w:spacing w:beforeLines="50" w:before="156" w:afterLines="50" w:after="156" w:line="360" w:lineRule="auto"/>
        <w:ind w:firstLineChars="0" w:firstLine="0"/>
        <w:jc w:val="center"/>
        <w:rPr>
          <w:rFonts w:ascii="黑体" w:eastAsia="黑体" w:cs="Times New Roman"/>
          <w:b/>
          <w:spacing w:val="20"/>
          <w:sz w:val="30"/>
          <w:szCs w:val="30"/>
        </w:rPr>
      </w:pPr>
      <w:r w:rsidRPr="00764B84">
        <w:rPr>
          <w:rFonts w:ascii="黑体" w:eastAsia="黑体" w:cs="Times New Roman" w:hint="eastAsia"/>
          <w:b/>
          <w:spacing w:val="20"/>
          <w:sz w:val="30"/>
          <w:szCs w:val="30"/>
        </w:rPr>
        <w:lastRenderedPageBreak/>
        <w:t>东南大学学位论文独创性声明</w:t>
      </w:r>
    </w:p>
    <w:p w14:paraId="36FCB0B9" w14:textId="77777777" w:rsidR="00764B84" w:rsidRPr="00764B84" w:rsidRDefault="00764B84" w:rsidP="00764B84">
      <w:pPr>
        <w:spacing w:beforeLines="50" w:before="156" w:afterLines="50" w:after="156" w:line="360" w:lineRule="auto"/>
        <w:ind w:firstLineChars="0" w:firstLine="0"/>
        <w:rPr>
          <w:rFonts w:ascii="黑体" w:eastAsia="黑体" w:cs="Times New Roman"/>
          <w:b/>
          <w:spacing w:val="20"/>
          <w:sz w:val="30"/>
          <w:szCs w:val="30"/>
        </w:rPr>
      </w:pPr>
    </w:p>
    <w:p w14:paraId="17148991" w14:textId="77777777" w:rsidR="00764B84" w:rsidRPr="00764B84" w:rsidRDefault="00764B84" w:rsidP="00764B84">
      <w:pPr>
        <w:spacing w:beforeLines="50" w:before="156" w:afterLines="50" w:after="156" w:line="360" w:lineRule="auto"/>
        <w:ind w:firstLine="420"/>
        <w:rPr>
          <w:rFonts w:cs="Times New Roman"/>
          <w:szCs w:val="24"/>
        </w:rPr>
      </w:pPr>
      <w:r w:rsidRPr="00764B84">
        <w:rPr>
          <w:rFonts w:cs="Times New Roma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14:paraId="09EE49C9" w14:textId="77777777" w:rsidR="00764B84" w:rsidRPr="00764B84" w:rsidRDefault="00764B84" w:rsidP="00764B84">
      <w:pPr>
        <w:spacing w:beforeLines="50" w:before="156" w:afterLines="50" w:after="156" w:line="360" w:lineRule="auto"/>
        <w:ind w:firstLineChars="0" w:firstLine="0"/>
        <w:rPr>
          <w:rFonts w:cs="Times New Roman"/>
          <w:szCs w:val="24"/>
        </w:rPr>
      </w:pPr>
    </w:p>
    <w:p w14:paraId="159149C9" w14:textId="77777777" w:rsidR="00764B84" w:rsidRPr="00764B84" w:rsidRDefault="00764B84" w:rsidP="00764B84">
      <w:pPr>
        <w:spacing w:beforeLines="50" w:before="156" w:afterLines="50" w:after="156" w:line="360" w:lineRule="auto"/>
        <w:ind w:firstLineChars="1028" w:firstLine="2159"/>
        <w:rPr>
          <w:rFonts w:cs="Times New Roman"/>
          <w:szCs w:val="24"/>
        </w:rPr>
      </w:pPr>
      <w:r w:rsidRPr="00764B84">
        <w:rPr>
          <w:rFonts w:cs="Times New Roman" w:hint="eastAsia"/>
          <w:szCs w:val="24"/>
        </w:rPr>
        <w:t>研究生签名：</w:t>
      </w:r>
      <w:r w:rsidRPr="00764B84">
        <w:rPr>
          <w:rFonts w:cs="Times New Roman" w:hint="eastAsia"/>
          <w:szCs w:val="24"/>
          <w:u w:val="single"/>
        </w:rPr>
        <w:t xml:space="preserve">               </w:t>
      </w:r>
      <w:r w:rsidRPr="00764B84">
        <w:rPr>
          <w:rFonts w:cs="Times New Roman" w:hint="eastAsia"/>
          <w:szCs w:val="24"/>
        </w:rPr>
        <w:t>日期：</w:t>
      </w:r>
      <w:r w:rsidRPr="00764B84">
        <w:rPr>
          <w:rFonts w:cs="Times New Roman" w:hint="eastAsia"/>
          <w:szCs w:val="24"/>
          <w:u w:val="single"/>
        </w:rPr>
        <w:t xml:space="preserve">               </w:t>
      </w:r>
    </w:p>
    <w:p w14:paraId="01C86C7B" w14:textId="77777777" w:rsidR="00764B84" w:rsidRDefault="00764B84" w:rsidP="00764B84">
      <w:pPr>
        <w:spacing w:beforeLines="50" w:before="156" w:afterLines="50" w:after="156" w:line="360" w:lineRule="auto"/>
        <w:ind w:firstLineChars="0" w:firstLine="0"/>
        <w:rPr>
          <w:rFonts w:cs="Times New Roman"/>
          <w:szCs w:val="24"/>
        </w:rPr>
      </w:pPr>
    </w:p>
    <w:p w14:paraId="28031B4C" w14:textId="77777777" w:rsidR="00127D42" w:rsidRPr="00127D42" w:rsidRDefault="00127D42" w:rsidP="00764B84">
      <w:pPr>
        <w:spacing w:beforeLines="50" w:before="156" w:afterLines="50" w:after="156" w:line="360" w:lineRule="auto"/>
        <w:ind w:firstLineChars="0" w:firstLine="0"/>
        <w:rPr>
          <w:rFonts w:cs="Times New Roman"/>
          <w:szCs w:val="24"/>
        </w:rPr>
      </w:pPr>
    </w:p>
    <w:p w14:paraId="00F6509A" w14:textId="77777777" w:rsidR="00764B84" w:rsidRPr="00764B84" w:rsidRDefault="00764B84" w:rsidP="00764B84">
      <w:pPr>
        <w:spacing w:beforeLines="50" w:before="156" w:afterLines="50" w:after="156" w:line="360" w:lineRule="auto"/>
        <w:ind w:firstLineChars="0" w:firstLine="0"/>
        <w:rPr>
          <w:rFonts w:cs="Times New Roman"/>
          <w:szCs w:val="24"/>
        </w:rPr>
      </w:pPr>
    </w:p>
    <w:p w14:paraId="047ED3FB" w14:textId="77777777" w:rsidR="00764B84" w:rsidRPr="00764B84" w:rsidRDefault="00764B84" w:rsidP="00764B84">
      <w:pPr>
        <w:spacing w:beforeLines="50" w:before="156" w:afterLines="50" w:after="156" w:line="360" w:lineRule="auto"/>
        <w:ind w:firstLineChars="0" w:firstLine="0"/>
        <w:jc w:val="center"/>
        <w:rPr>
          <w:rFonts w:ascii="黑体" w:eastAsia="黑体" w:cs="Times New Roman"/>
          <w:b/>
          <w:spacing w:val="20"/>
          <w:sz w:val="30"/>
          <w:szCs w:val="30"/>
        </w:rPr>
      </w:pPr>
      <w:r w:rsidRPr="00764B84">
        <w:rPr>
          <w:rFonts w:ascii="黑体" w:eastAsia="黑体" w:cs="Times New Roman" w:hint="eastAsia"/>
          <w:b/>
          <w:spacing w:val="20"/>
          <w:sz w:val="30"/>
          <w:szCs w:val="30"/>
        </w:rPr>
        <w:t>东南大学学位论文使用授权声明</w:t>
      </w:r>
    </w:p>
    <w:p w14:paraId="1096F8DB" w14:textId="77777777" w:rsidR="00764B84" w:rsidRPr="00764B84" w:rsidRDefault="00764B84" w:rsidP="00764B84">
      <w:pPr>
        <w:spacing w:beforeLines="50" w:before="156" w:afterLines="50" w:after="156" w:line="360" w:lineRule="auto"/>
        <w:ind w:firstLineChars="0" w:firstLine="0"/>
        <w:rPr>
          <w:rFonts w:cs="Times New Roman"/>
          <w:szCs w:val="24"/>
        </w:rPr>
      </w:pPr>
    </w:p>
    <w:p w14:paraId="0AD5A483" w14:textId="77777777" w:rsidR="00764B84" w:rsidRPr="00764B84" w:rsidRDefault="00764B84" w:rsidP="00764B84">
      <w:pPr>
        <w:spacing w:beforeLines="50" w:before="156" w:afterLines="50" w:after="156" w:line="360" w:lineRule="auto"/>
        <w:ind w:firstLine="420"/>
        <w:rPr>
          <w:rFonts w:cs="Times New Roman"/>
          <w:szCs w:val="24"/>
        </w:rPr>
      </w:pPr>
      <w:r w:rsidRPr="00764B84">
        <w:rPr>
          <w:rFonts w:cs="Times New Roman" w:hint="eastAsia"/>
          <w:szCs w:val="24"/>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以电子信息形式刊登）论文的全部内容或中、英文摘要等部分内容。论文的公布（包括以电子信息形式刊登）授权东南大学研究生院办理。</w:t>
      </w:r>
    </w:p>
    <w:p w14:paraId="4114EF0B" w14:textId="77777777" w:rsidR="00764B84" w:rsidRPr="00764B84" w:rsidRDefault="00764B84" w:rsidP="00764B84">
      <w:pPr>
        <w:spacing w:beforeLines="50" w:before="156" w:afterLines="50" w:after="156" w:line="360" w:lineRule="auto"/>
        <w:ind w:firstLineChars="0" w:firstLine="0"/>
        <w:rPr>
          <w:rFonts w:cs="Times New Roman"/>
          <w:szCs w:val="24"/>
        </w:rPr>
      </w:pPr>
    </w:p>
    <w:p w14:paraId="5B234088" w14:textId="77777777" w:rsidR="00764B84" w:rsidRPr="00764B84" w:rsidRDefault="00764B84" w:rsidP="00764B84">
      <w:pPr>
        <w:spacing w:beforeLines="50" w:before="156" w:afterLines="50" w:after="156" w:line="360" w:lineRule="auto"/>
        <w:ind w:firstLineChars="771" w:firstLine="1619"/>
        <w:rPr>
          <w:rFonts w:cs="Times New Roman"/>
          <w:szCs w:val="24"/>
          <w:u w:val="single"/>
        </w:rPr>
      </w:pPr>
      <w:r w:rsidRPr="00764B84">
        <w:rPr>
          <w:rFonts w:cs="Times New Roman" w:hint="eastAsia"/>
          <w:szCs w:val="24"/>
        </w:rPr>
        <w:t>研究生签名：</w:t>
      </w:r>
      <w:r w:rsidRPr="00764B84">
        <w:rPr>
          <w:rFonts w:cs="Times New Roman" w:hint="eastAsia"/>
          <w:szCs w:val="24"/>
          <w:u w:val="single"/>
        </w:rPr>
        <w:t xml:space="preserve">         </w:t>
      </w:r>
      <w:r w:rsidRPr="00764B84">
        <w:rPr>
          <w:rFonts w:cs="Times New Roman" w:hint="eastAsia"/>
          <w:szCs w:val="24"/>
        </w:rPr>
        <w:t>导师签名：</w:t>
      </w:r>
      <w:r w:rsidRPr="00764B84">
        <w:rPr>
          <w:rFonts w:cs="Times New Roman" w:hint="eastAsia"/>
          <w:szCs w:val="24"/>
          <w:u w:val="single"/>
        </w:rPr>
        <w:t xml:space="preserve">         </w:t>
      </w:r>
      <w:r w:rsidRPr="00764B84">
        <w:rPr>
          <w:rFonts w:cs="Times New Roman" w:hint="eastAsia"/>
          <w:szCs w:val="24"/>
        </w:rPr>
        <w:t>日期：</w:t>
      </w:r>
      <w:r w:rsidRPr="00764B84">
        <w:rPr>
          <w:rFonts w:cs="Times New Roman" w:hint="eastAsia"/>
          <w:szCs w:val="24"/>
          <w:u w:val="single"/>
        </w:rPr>
        <w:t xml:space="preserve">           </w:t>
      </w:r>
    </w:p>
    <w:p w14:paraId="726F9505" w14:textId="77777777" w:rsidR="00764B84" w:rsidRPr="00764B84" w:rsidRDefault="00764B84" w:rsidP="00764B84">
      <w:pPr>
        <w:ind w:firstLineChars="0" w:firstLine="0"/>
        <w:rPr>
          <w:rFonts w:cs="Times New Roman"/>
          <w:szCs w:val="24"/>
        </w:rPr>
      </w:pPr>
    </w:p>
    <w:p w14:paraId="3DB4C512" w14:textId="77777777" w:rsidR="00764B84" w:rsidRPr="00127D42" w:rsidRDefault="00764B84" w:rsidP="00764B84">
      <w:pPr>
        <w:ind w:firstLineChars="0" w:firstLine="0"/>
        <w:rPr>
          <w:rFonts w:cs="Times New Roman"/>
          <w:szCs w:val="24"/>
        </w:rPr>
      </w:pPr>
    </w:p>
    <w:p w14:paraId="5AF91EE0" w14:textId="77777777" w:rsidR="00764B84" w:rsidRPr="00764B84" w:rsidRDefault="00764B84" w:rsidP="00764B84">
      <w:pPr>
        <w:ind w:firstLineChars="0" w:firstLine="0"/>
        <w:rPr>
          <w:rFonts w:cs="Times New Roman"/>
          <w:szCs w:val="24"/>
        </w:rPr>
      </w:pPr>
    </w:p>
    <w:p w14:paraId="26E54C18" w14:textId="77777777" w:rsidR="006A616D" w:rsidRPr="006A616D" w:rsidRDefault="006A616D">
      <w:pPr>
        <w:widowControl/>
        <w:spacing w:line="240" w:lineRule="auto"/>
        <w:ind w:firstLineChars="0" w:firstLine="0"/>
        <w:jc w:val="left"/>
        <w:rPr>
          <w:rFonts w:cs="Times New Roman"/>
          <w:szCs w:val="24"/>
        </w:rPr>
      </w:pPr>
    </w:p>
    <w:p w14:paraId="0AEDFF52" w14:textId="77777777" w:rsidR="007E6119" w:rsidRPr="006A616D" w:rsidRDefault="007E6119">
      <w:pPr>
        <w:widowControl/>
        <w:spacing w:line="240" w:lineRule="auto"/>
        <w:ind w:firstLineChars="0" w:firstLine="0"/>
        <w:jc w:val="left"/>
        <w:rPr>
          <w:rFonts w:cs="Times New Roman"/>
          <w:szCs w:val="24"/>
        </w:rPr>
      </w:pPr>
    </w:p>
    <w:p w14:paraId="6BBBDBB6" w14:textId="114F0A7D" w:rsidR="00DE521E" w:rsidRPr="005E1AEA" w:rsidRDefault="00DE521E" w:rsidP="00764B84">
      <w:pPr>
        <w:ind w:firstLineChars="0" w:firstLine="0"/>
        <w:rPr>
          <w:rFonts w:cs="Times New Roman"/>
          <w:szCs w:val="24"/>
        </w:rPr>
        <w:sectPr w:rsidR="00DE521E" w:rsidRPr="005E1AEA">
          <w:footerReference w:type="even" r:id="rId11"/>
          <w:footerReference w:type="default" r:id="rId12"/>
          <w:pgSz w:w="11906" w:h="16838"/>
          <w:pgMar w:top="1134" w:right="1418" w:bottom="1134" w:left="1418" w:header="851" w:footer="992" w:gutter="0"/>
          <w:pgNumType w:fmt="upperRoman" w:start="1"/>
          <w:cols w:space="720"/>
          <w:docGrid w:type="lines" w:linePitch="312"/>
        </w:sectPr>
      </w:pPr>
    </w:p>
    <w:p w14:paraId="1BFC80DA" w14:textId="06D5A489" w:rsidR="00764B84" w:rsidRPr="000C0E41" w:rsidRDefault="00764B84" w:rsidP="000C0E41">
      <w:pPr>
        <w:pStyle w:val="aff0"/>
        <w:spacing w:before="156" w:after="312"/>
      </w:pPr>
      <w:bookmarkStart w:id="8" w:name="_Toc433031010"/>
      <w:bookmarkStart w:id="9" w:name="_Toc433104216"/>
      <w:bookmarkStart w:id="10" w:name="_Toc444193534"/>
      <w:bookmarkEnd w:id="6"/>
      <w:r w:rsidRPr="000C0E41">
        <w:lastRenderedPageBreak/>
        <w:t>摘要</w:t>
      </w:r>
      <w:bookmarkEnd w:id="8"/>
      <w:bookmarkEnd w:id="9"/>
      <w:bookmarkEnd w:id="10"/>
    </w:p>
    <w:p w14:paraId="70F2E947" w14:textId="2797EB16" w:rsidR="004976F8" w:rsidRDefault="004976F8" w:rsidP="00735B0D">
      <w:pPr>
        <w:ind w:firstLine="420"/>
        <w:jc w:val="left"/>
        <w:rPr>
          <w:rFonts w:ascii="宋体" w:hAnsi="宋体"/>
        </w:rPr>
      </w:pPr>
      <w:r w:rsidRPr="00756053">
        <w:rPr>
          <w:rFonts w:ascii="宋体" w:hAnsi="宋体" w:hint="eastAsia"/>
        </w:rPr>
        <w:t>随着我国信息技术的持续高速发展，宽带网络和高速移动互联网得到快速普及应用，人们</w:t>
      </w:r>
      <w:r w:rsidRPr="00756053">
        <w:rPr>
          <w:rFonts w:ascii="宋体" w:hAnsi="宋体"/>
        </w:rPr>
        <w:t>越来越倾向于在线选择旅游产品</w:t>
      </w:r>
      <w:r w:rsidRPr="00756053">
        <w:rPr>
          <w:rFonts w:ascii="宋体" w:hAnsi="宋体" w:hint="eastAsia"/>
        </w:rPr>
        <w:t>。我国的旅游产业</w:t>
      </w:r>
      <w:r w:rsidR="001D60FF">
        <w:rPr>
          <w:rFonts w:ascii="宋体" w:hAnsi="宋体" w:hint="eastAsia"/>
        </w:rPr>
        <w:t>因此</w:t>
      </w:r>
      <w:r w:rsidRPr="00756053">
        <w:rPr>
          <w:rFonts w:ascii="宋体" w:hAnsi="宋体" w:hint="eastAsia"/>
        </w:rPr>
        <w:t>发展迅猛，据国家旅游局数据显示，2015年中国国内旅游、出境旅游人次和国内旅游消费、境外旅游消费均列世界第一。在这种形势下，</w:t>
      </w:r>
      <w:r w:rsidR="00443970">
        <w:rPr>
          <w:rFonts w:ascii="宋体" w:hAnsi="宋体" w:hint="eastAsia"/>
        </w:rPr>
        <w:t>由于</w:t>
      </w:r>
      <w:r w:rsidR="00443970">
        <w:rPr>
          <w:rFonts w:ascii="宋体" w:hAnsi="宋体"/>
        </w:rPr>
        <w:t>当前大部分国内消费者都属于对价格一场敏感的群体，因此为用户提供某个酒店在当前时间预定和未来入住时间之间的一个价格预测势必会提升用户体验。</w:t>
      </w:r>
      <w:r w:rsidR="00443970">
        <w:rPr>
          <w:rFonts w:ascii="宋体" w:hAnsi="宋体" w:hint="eastAsia"/>
        </w:rPr>
        <w:t>同时，</w:t>
      </w:r>
      <w:r w:rsidR="00735B0D">
        <w:rPr>
          <w:rFonts w:ascii="宋体" w:hAnsi="宋体" w:hint="eastAsia"/>
        </w:rPr>
        <w:t>预测</w:t>
      </w:r>
      <w:r w:rsidR="00735B0D">
        <w:rPr>
          <w:rFonts w:ascii="宋体" w:hAnsi="宋体"/>
        </w:rPr>
        <w:t>出来的价格也可以为预定平台提供价格调整</w:t>
      </w:r>
      <w:r w:rsidR="00735B0D">
        <w:rPr>
          <w:rFonts w:ascii="宋体" w:hAnsi="宋体" w:hint="eastAsia"/>
        </w:rPr>
        <w:t>指导</w:t>
      </w:r>
      <w:r w:rsidR="00735B0D">
        <w:rPr>
          <w:rFonts w:ascii="宋体" w:hAnsi="宋体"/>
        </w:rPr>
        <w:t>信息。</w:t>
      </w:r>
    </w:p>
    <w:p w14:paraId="38B66D30" w14:textId="45294E31" w:rsidR="004976F8" w:rsidRPr="005E77C0" w:rsidRDefault="009C6A0A" w:rsidP="005E77C0">
      <w:pPr>
        <w:ind w:firstLine="420"/>
        <w:rPr>
          <w:rFonts w:ascii="宋体" w:hAnsi="宋体"/>
        </w:rPr>
      </w:pPr>
      <w:r>
        <w:rPr>
          <w:rFonts w:ascii="宋体" w:hAnsi="宋体" w:hint="eastAsia"/>
        </w:rPr>
        <w:t>酒店</w:t>
      </w:r>
      <w:r>
        <w:rPr>
          <w:rFonts w:ascii="宋体" w:hAnsi="宋体"/>
        </w:rPr>
        <w:t>价格是一个多方博弈后的结果</w:t>
      </w:r>
      <w:r>
        <w:rPr>
          <w:rFonts w:ascii="宋体" w:hAnsi="宋体" w:hint="eastAsia"/>
        </w:rPr>
        <w:t>，</w:t>
      </w:r>
      <w:r>
        <w:rPr>
          <w:rFonts w:ascii="宋体" w:hAnsi="宋体"/>
        </w:rPr>
        <w:t>需要综合多方的因素进行考量。</w:t>
      </w:r>
      <w:r w:rsidR="00B85697">
        <w:rPr>
          <w:rFonts w:ascii="宋体" w:hAnsi="宋体" w:hint="eastAsia"/>
        </w:rPr>
        <w:t>现有</w:t>
      </w:r>
      <w:r w:rsidR="00B85697">
        <w:rPr>
          <w:rFonts w:ascii="宋体" w:hAnsi="宋体"/>
        </w:rPr>
        <w:t>的类似</w:t>
      </w:r>
      <w:r w:rsidR="00B85697">
        <w:rPr>
          <w:rFonts w:ascii="宋体" w:hAnsi="宋体" w:hint="eastAsia"/>
        </w:rPr>
        <w:t>研究工作大都只是</w:t>
      </w:r>
      <w:r w:rsidR="00B85697">
        <w:rPr>
          <w:rFonts w:ascii="宋体" w:hAnsi="宋体"/>
        </w:rPr>
        <w:t>针对影响酒店价格的特征进行分析，</w:t>
      </w:r>
      <w:r w:rsidR="00B85697">
        <w:rPr>
          <w:rFonts w:ascii="宋体" w:hAnsi="宋体" w:hint="eastAsia"/>
        </w:rPr>
        <w:t>而</w:t>
      </w:r>
      <w:r w:rsidR="00B85697">
        <w:rPr>
          <w:rFonts w:ascii="宋体" w:hAnsi="宋体"/>
        </w:rPr>
        <w:t>不是给出对酒店价格的预测</w:t>
      </w:r>
      <w:r w:rsidR="00B85697">
        <w:rPr>
          <w:rFonts w:ascii="宋体" w:hAnsi="宋体" w:hint="eastAsia"/>
        </w:rPr>
        <w:t>。</w:t>
      </w:r>
      <w:r>
        <w:rPr>
          <w:rFonts w:ascii="宋体" w:hAnsi="宋体"/>
        </w:rPr>
        <w:t>本文</w:t>
      </w:r>
      <w:r>
        <w:rPr>
          <w:rFonts w:ascii="宋体" w:hAnsi="宋体" w:hint="eastAsia"/>
        </w:rPr>
        <w:t>针对</w:t>
      </w:r>
      <w:r>
        <w:rPr>
          <w:rFonts w:ascii="宋体" w:hAnsi="宋体"/>
        </w:rPr>
        <w:t>酒店的历史价格信息和酒店的固有特征对未来</w:t>
      </w:r>
      <w:r>
        <w:rPr>
          <w:rFonts w:ascii="宋体" w:hAnsi="宋体" w:hint="eastAsia"/>
        </w:rPr>
        <w:t>某天</w:t>
      </w:r>
      <w:r>
        <w:rPr>
          <w:rFonts w:ascii="宋体" w:hAnsi="宋体"/>
        </w:rPr>
        <w:t>的价格进行预测</w:t>
      </w:r>
      <w:r>
        <w:rPr>
          <w:rFonts w:ascii="宋体" w:hAnsi="宋体" w:hint="eastAsia"/>
        </w:rPr>
        <w:t>，从</w:t>
      </w:r>
      <w:r>
        <w:rPr>
          <w:rFonts w:ascii="宋体" w:hAnsi="宋体"/>
        </w:rPr>
        <w:t>价格历史变动规律这一角度来</w:t>
      </w:r>
      <w:r>
        <w:rPr>
          <w:rFonts w:ascii="宋体" w:hAnsi="宋体" w:hint="eastAsia"/>
        </w:rPr>
        <w:t>辅助</w:t>
      </w:r>
      <w:r w:rsidR="00B85697">
        <w:rPr>
          <w:rFonts w:ascii="宋体" w:hAnsi="宋体" w:hint="eastAsia"/>
        </w:rPr>
        <w:t>OTA(</w:t>
      </w:r>
      <w:r w:rsidR="00B85697">
        <w:rPr>
          <w:rFonts w:ascii="宋体" w:hAnsi="宋体"/>
        </w:rPr>
        <w:t>Online travel agency</w:t>
      </w:r>
      <w:r w:rsidR="00B85697">
        <w:rPr>
          <w:rFonts w:ascii="宋体" w:hAnsi="宋体" w:hint="eastAsia"/>
        </w:rPr>
        <w:t>)对</w:t>
      </w:r>
      <w:r>
        <w:rPr>
          <w:rFonts w:ascii="宋体" w:hAnsi="宋体"/>
        </w:rPr>
        <w:t>酒店定价</w:t>
      </w:r>
      <w:r w:rsidR="00B85697">
        <w:rPr>
          <w:rFonts w:ascii="宋体" w:hAnsi="宋体" w:hint="eastAsia"/>
        </w:rPr>
        <w:t>，主要</w:t>
      </w:r>
      <w:r w:rsidR="00B85697">
        <w:rPr>
          <w:rFonts w:ascii="宋体" w:hAnsi="宋体"/>
        </w:rPr>
        <w:t>进行了以下</w:t>
      </w:r>
      <w:r w:rsidR="008961E6">
        <w:rPr>
          <w:rFonts w:ascii="宋体" w:hAnsi="宋体" w:hint="eastAsia"/>
        </w:rPr>
        <w:t xml:space="preserve">四 </w:t>
      </w:r>
      <w:r w:rsidR="00B85697">
        <w:rPr>
          <w:rFonts w:ascii="宋体" w:hAnsi="宋体"/>
        </w:rPr>
        <w:t>个方面的研究：</w:t>
      </w:r>
    </w:p>
    <w:p w14:paraId="009FD0BD" w14:textId="6B692898" w:rsidR="00FD1167" w:rsidRDefault="00B85697" w:rsidP="00FD1167">
      <w:pPr>
        <w:numPr>
          <w:ilvl w:val="0"/>
          <w:numId w:val="27"/>
        </w:numPr>
        <w:ind w:firstLineChars="0"/>
        <w:contextualSpacing/>
      </w:pPr>
      <w:r>
        <w:rPr>
          <w:rFonts w:hint="eastAsia"/>
        </w:rPr>
        <w:t>通过携程</w:t>
      </w:r>
      <w:r>
        <w:t>的</w:t>
      </w:r>
      <w:r w:rsidR="00B11BDD">
        <w:rPr>
          <w:rFonts w:hint="eastAsia"/>
        </w:rPr>
        <w:t>英文酒店</w:t>
      </w:r>
      <w:r w:rsidR="00B11BDD">
        <w:t>预订平台，</w:t>
      </w:r>
      <w:r w:rsidR="00A85A29">
        <w:rPr>
          <w:rFonts w:hint="eastAsia"/>
        </w:rPr>
        <w:t>编写</w:t>
      </w:r>
      <w:r w:rsidR="00A85A29">
        <w:t>爬虫</w:t>
      </w:r>
      <w:r w:rsidR="00B11BDD">
        <w:t>获取最为</w:t>
      </w:r>
      <w:r w:rsidR="00B11BDD">
        <w:rPr>
          <w:rFonts w:hint="eastAsia"/>
        </w:rPr>
        <w:t>热门</w:t>
      </w:r>
      <w:r w:rsidR="00B11BDD">
        <w:t>的</w:t>
      </w:r>
      <w:r w:rsidR="00B11BDD">
        <w:rPr>
          <w:rFonts w:hint="eastAsia"/>
        </w:rPr>
        <w:t>18</w:t>
      </w:r>
      <w:r w:rsidR="00B11BDD">
        <w:rPr>
          <w:rFonts w:hint="eastAsia"/>
        </w:rPr>
        <w:t>个</w:t>
      </w:r>
      <w:r w:rsidR="00B11BDD">
        <w:t>城市的酒店历史价格数据</w:t>
      </w:r>
      <w:r w:rsidR="00B11BDD">
        <w:rPr>
          <w:rFonts w:hint="eastAsia"/>
        </w:rPr>
        <w:t>。</w:t>
      </w:r>
      <w:r w:rsidR="00B11BDD">
        <w:t>包括酒店的</w:t>
      </w:r>
      <w:r w:rsidR="00B11BDD">
        <w:rPr>
          <w:rFonts w:hint="eastAsia"/>
        </w:rPr>
        <w:t>当前</w:t>
      </w:r>
      <w:r w:rsidR="00B11BDD">
        <w:t>预定价格</w:t>
      </w:r>
      <w:r w:rsidR="00B11BDD">
        <w:rPr>
          <w:rFonts w:hint="eastAsia"/>
        </w:rPr>
        <w:t>至</w:t>
      </w:r>
      <w:r w:rsidR="00B11BDD">
        <w:t>未来第</w:t>
      </w:r>
      <w:r w:rsidR="00B11BDD">
        <w:rPr>
          <w:rFonts w:hint="eastAsia"/>
        </w:rPr>
        <w:t>28</w:t>
      </w:r>
      <w:r w:rsidR="00B11BDD">
        <w:rPr>
          <w:rFonts w:hint="eastAsia"/>
        </w:rPr>
        <w:t>天</w:t>
      </w:r>
      <w:r w:rsidR="00B11BDD">
        <w:t>的价格数据，酒店的基本信息，如开业时间，位置信息，酒店设施信息等。</w:t>
      </w:r>
      <w:r w:rsidR="00B11BDD">
        <w:rPr>
          <w:rFonts w:hint="eastAsia"/>
        </w:rPr>
        <w:t>通过</w:t>
      </w:r>
      <w:r w:rsidR="00B11BDD">
        <w:t>获取到的大量数据，分析得到</w:t>
      </w:r>
      <w:r w:rsidR="00B11BDD">
        <w:rPr>
          <w:rFonts w:hint="eastAsia"/>
        </w:rPr>
        <w:t>酒店</w:t>
      </w:r>
      <w:r w:rsidR="00B11BDD">
        <w:t>价格变动的基本规律，以及不同类型的酒店的价格区别</w:t>
      </w:r>
      <w:r w:rsidR="00894FF7">
        <w:rPr>
          <w:rFonts w:hint="eastAsia"/>
        </w:rPr>
        <w:t>等</w:t>
      </w:r>
      <w:r w:rsidR="00894FF7">
        <w:t>信息</w:t>
      </w:r>
      <w:r w:rsidR="00B11BDD">
        <w:t>。</w:t>
      </w:r>
    </w:p>
    <w:p w14:paraId="13D1310E" w14:textId="7537F229" w:rsidR="00B11BDD" w:rsidRDefault="00B11BDD" w:rsidP="00A3280A">
      <w:pPr>
        <w:numPr>
          <w:ilvl w:val="0"/>
          <w:numId w:val="27"/>
        </w:numPr>
        <w:ind w:firstLineChars="0"/>
        <w:contextualSpacing/>
      </w:pPr>
      <w:r>
        <w:rPr>
          <w:rFonts w:hint="eastAsia"/>
        </w:rPr>
        <w:t>使用</w:t>
      </w:r>
      <w:r>
        <w:t>传统的机器学习算法对酒店价格进行分别预测，</w:t>
      </w:r>
      <w:r w:rsidR="00C263F5">
        <w:rPr>
          <w:rFonts w:hint="eastAsia"/>
        </w:rPr>
        <w:t>获得影响</w:t>
      </w:r>
      <w:r w:rsidR="00C263F5">
        <w:t>影响酒店价格预测结果的各项</w:t>
      </w:r>
      <w:r w:rsidR="00C263F5">
        <w:rPr>
          <w:rFonts w:hint="eastAsia"/>
        </w:rPr>
        <w:t>因素</w:t>
      </w:r>
      <w:r w:rsidR="00C263F5">
        <w:t>，并</w:t>
      </w:r>
      <w:r w:rsidR="00C263F5">
        <w:rPr>
          <w:rFonts w:hint="eastAsia"/>
        </w:rPr>
        <w:t>确定</w:t>
      </w:r>
      <w:r w:rsidR="00C263F5">
        <w:t>每个影响因子的作用大小。</w:t>
      </w:r>
    </w:p>
    <w:p w14:paraId="3DA87367" w14:textId="5AC330F6" w:rsidR="00110A70" w:rsidRDefault="00C263F5" w:rsidP="00700132">
      <w:pPr>
        <w:numPr>
          <w:ilvl w:val="0"/>
          <w:numId w:val="27"/>
        </w:numPr>
        <w:ind w:firstLineChars="0"/>
        <w:contextualSpacing/>
      </w:pPr>
      <w:r>
        <w:rPr>
          <w:rFonts w:hint="eastAsia"/>
        </w:rPr>
        <w:t>通过</w:t>
      </w:r>
      <w:r>
        <w:t>集成学习算法对酒店价格</w:t>
      </w:r>
      <w:r w:rsidR="00BF5945">
        <w:rPr>
          <w:rFonts w:hint="eastAsia"/>
        </w:rPr>
        <w:t>进行</w:t>
      </w:r>
      <w:r>
        <w:t>预测</w:t>
      </w:r>
      <w:r w:rsidR="00BF5945">
        <w:rPr>
          <w:rFonts w:hint="eastAsia"/>
        </w:rPr>
        <w:t>。</w:t>
      </w:r>
      <w:r w:rsidR="00BF5945">
        <w:t>基于</w:t>
      </w:r>
      <w:r w:rsidR="00BF5945">
        <w:rPr>
          <w:rFonts w:hint="eastAsia"/>
        </w:rPr>
        <w:t>传统</w:t>
      </w:r>
      <w:r w:rsidR="00BF5945">
        <w:t>的机器学习算法，提出一个分层的</w:t>
      </w:r>
      <w:r w:rsidR="00BF5945" w:rsidRPr="00BF5945">
        <w:rPr>
          <w:rFonts w:hint="eastAsia"/>
        </w:rPr>
        <w:t>(</w:t>
      </w:r>
      <w:r w:rsidR="00BF5945" w:rsidRPr="00BF5945">
        <w:t xml:space="preserve">Hierachrical Ensemble Learning Model, HELM </w:t>
      </w:r>
      <w:r w:rsidR="00BF5945" w:rsidRPr="00BF5945">
        <w:rPr>
          <w:rFonts w:hint="eastAsia"/>
        </w:rPr>
        <w:t xml:space="preserve">) </w:t>
      </w:r>
      <w:r w:rsidR="00BF5945" w:rsidRPr="00BF5945">
        <w:rPr>
          <w:rFonts w:hint="eastAsia"/>
        </w:rPr>
        <w:t>集成学习模型</w:t>
      </w:r>
      <w:r w:rsidR="008961E6">
        <w:rPr>
          <w:rFonts w:hint="eastAsia"/>
        </w:rPr>
        <w:t>来</w:t>
      </w:r>
      <w:r w:rsidR="008961E6">
        <w:t>对酒店价格进行预测</w:t>
      </w:r>
      <w:r w:rsidR="008961E6">
        <w:rPr>
          <w:rFonts w:hint="eastAsia"/>
        </w:rPr>
        <w:t>。</w:t>
      </w:r>
    </w:p>
    <w:p w14:paraId="0D3A3A17" w14:textId="28980CC7" w:rsidR="008961E6" w:rsidRPr="00BF5945" w:rsidRDefault="00D26DB3" w:rsidP="00700132">
      <w:pPr>
        <w:numPr>
          <w:ilvl w:val="0"/>
          <w:numId w:val="27"/>
        </w:numPr>
        <w:ind w:firstLineChars="0"/>
        <w:contextualSpacing/>
      </w:pPr>
      <w:r>
        <w:rPr>
          <w:rFonts w:hint="eastAsia"/>
        </w:rPr>
        <w:t>设计</w:t>
      </w:r>
      <w:r>
        <w:t>并</w:t>
      </w:r>
      <w:r w:rsidR="003A331F">
        <w:rPr>
          <w:rFonts w:hint="eastAsia"/>
        </w:rPr>
        <w:t>实现了</w:t>
      </w:r>
      <w:r>
        <w:t>一个</w:t>
      </w:r>
      <w:r>
        <w:rPr>
          <w:rFonts w:hint="eastAsia"/>
        </w:rPr>
        <w:t>以</w:t>
      </w:r>
      <w:r>
        <w:t>HELM</w:t>
      </w:r>
      <w:r>
        <w:rPr>
          <w:rFonts w:hint="eastAsia"/>
        </w:rPr>
        <w:t>为</w:t>
      </w:r>
      <w:r>
        <w:t>核心的</w:t>
      </w:r>
      <w:r w:rsidR="003A331F">
        <w:rPr>
          <w:rFonts w:hint="eastAsia"/>
        </w:rPr>
        <w:t>的</w:t>
      </w:r>
      <w:r>
        <w:rPr>
          <w:rFonts w:hint="eastAsia"/>
        </w:rPr>
        <w:t>酒店</w:t>
      </w:r>
      <w:r>
        <w:t>价格预测系统</w:t>
      </w:r>
      <w:r w:rsidR="003A331F">
        <w:t>。</w:t>
      </w:r>
    </w:p>
    <w:p w14:paraId="65958FB7" w14:textId="5BBC0FE4" w:rsidR="00764B84" w:rsidRPr="00764B84" w:rsidRDefault="00764B84" w:rsidP="00764B84">
      <w:pPr>
        <w:ind w:firstLineChars="0" w:firstLine="0"/>
        <w:rPr>
          <w:rFonts w:cs="Times New Roman"/>
        </w:rPr>
      </w:pPr>
      <w:r w:rsidRPr="00DE521E">
        <w:rPr>
          <w:rFonts w:cs="Times New Roman"/>
          <w:b/>
        </w:rPr>
        <w:t>关键词：</w:t>
      </w:r>
      <w:r w:rsidR="00A85A29">
        <w:rPr>
          <w:rFonts w:cs="Times New Roman" w:hint="eastAsia"/>
        </w:rPr>
        <w:t>酒店</w:t>
      </w:r>
      <w:r w:rsidR="00A85A29">
        <w:rPr>
          <w:rFonts w:cs="Times New Roman"/>
        </w:rPr>
        <w:t>价格预测</w:t>
      </w:r>
      <w:r w:rsidR="00DE521E">
        <w:rPr>
          <w:rFonts w:cs="Times New Roman"/>
        </w:rPr>
        <w:t>，</w:t>
      </w:r>
      <w:r w:rsidR="00A85A29">
        <w:rPr>
          <w:rFonts w:cs="Times New Roman" w:hint="eastAsia"/>
        </w:rPr>
        <w:t>二分</w:t>
      </w:r>
      <w:r w:rsidR="00A85A29">
        <w:rPr>
          <w:rFonts w:cs="Times New Roman"/>
        </w:rPr>
        <w:t>K-</w:t>
      </w:r>
      <w:r w:rsidR="00A85A29">
        <w:rPr>
          <w:rFonts w:cs="Times New Roman" w:hint="eastAsia"/>
        </w:rPr>
        <w:t>均值</w:t>
      </w:r>
      <w:r w:rsidR="00A85A29">
        <w:rPr>
          <w:rFonts w:cs="Times New Roman"/>
        </w:rPr>
        <w:t>，</w:t>
      </w:r>
      <w:r w:rsidR="00A85A29">
        <w:rPr>
          <w:rFonts w:cs="Times New Roman" w:hint="eastAsia"/>
        </w:rPr>
        <w:t>集成</w:t>
      </w:r>
      <w:r w:rsidR="00A85A29">
        <w:rPr>
          <w:rFonts w:cs="Times New Roman"/>
        </w:rPr>
        <w:t>学习</w:t>
      </w:r>
      <w:r w:rsidR="00DE521E">
        <w:rPr>
          <w:rFonts w:cs="Times New Roman" w:hint="eastAsia"/>
        </w:rPr>
        <w:t>，</w:t>
      </w:r>
      <w:r w:rsidR="00A85A29">
        <w:rPr>
          <w:rFonts w:cs="Times New Roman" w:hint="eastAsia"/>
        </w:rPr>
        <w:t>Restful</w:t>
      </w:r>
    </w:p>
    <w:p w14:paraId="6A0673D4" w14:textId="14967930" w:rsidR="00DE521E" w:rsidRDefault="00DE521E">
      <w:pPr>
        <w:widowControl/>
        <w:ind w:firstLineChars="0" w:firstLine="0"/>
        <w:jc w:val="left"/>
        <w:rPr>
          <w:rFonts w:cs="Times New Roman"/>
        </w:rPr>
      </w:pPr>
      <w:r>
        <w:rPr>
          <w:rFonts w:cs="Times New Roman"/>
        </w:rPr>
        <w:br w:type="page"/>
      </w:r>
    </w:p>
    <w:p w14:paraId="5232C40B" w14:textId="77777777" w:rsidR="00764B84" w:rsidRPr="00764B84" w:rsidRDefault="00764B84" w:rsidP="000C0E41">
      <w:pPr>
        <w:pStyle w:val="aff0"/>
        <w:spacing w:before="156" w:after="312"/>
      </w:pPr>
      <w:bookmarkStart w:id="11" w:name="_Toc432715778"/>
      <w:bookmarkStart w:id="12" w:name="_Toc433031011"/>
      <w:bookmarkStart w:id="13" w:name="_Toc433104217"/>
      <w:bookmarkStart w:id="14" w:name="_Toc444193535"/>
      <w:r w:rsidRPr="00764B84">
        <w:lastRenderedPageBreak/>
        <w:t>Abstract</w:t>
      </w:r>
      <w:bookmarkEnd w:id="11"/>
      <w:bookmarkEnd w:id="12"/>
      <w:bookmarkEnd w:id="13"/>
      <w:bookmarkEnd w:id="14"/>
    </w:p>
    <w:p w14:paraId="22E78E60" w14:textId="22765F08" w:rsidR="00A929F2" w:rsidRPr="00144F50" w:rsidRDefault="00A929F2" w:rsidP="000466A9">
      <w:pPr>
        <w:ind w:firstLineChars="0" w:firstLine="420"/>
        <w:rPr>
          <w:rFonts w:cs="Times New Roman"/>
        </w:rPr>
        <w:sectPr w:rsidR="00A929F2" w:rsidRPr="00144F50" w:rsidSect="00D22E38">
          <w:headerReference w:type="even" r:id="rId13"/>
          <w:headerReference w:type="default" r:id="rId14"/>
          <w:footerReference w:type="even" r:id="rId15"/>
          <w:footerReference w:type="default" r:id="rId16"/>
          <w:headerReference w:type="first" r:id="rId17"/>
          <w:type w:val="continuous"/>
          <w:pgSz w:w="11906" w:h="16838" w:code="9"/>
          <w:pgMar w:top="1134" w:right="1418" w:bottom="1134" w:left="1418" w:header="851" w:footer="992" w:gutter="0"/>
          <w:pgNumType w:fmt="upperRoman" w:start="1"/>
          <w:cols w:space="425"/>
          <w:docGrid w:type="lines" w:linePitch="312"/>
        </w:sectPr>
      </w:pPr>
    </w:p>
    <w:bookmarkStart w:id="15" w:name="_Toc444193536" w:displacedByCustomXml="next"/>
    <w:sdt>
      <w:sdtPr>
        <w:rPr>
          <w:rFonts w:eastAsia="宋体" w:cstheme="minorBidi"/>
          <w:kern w:val="2"/>
          <w:sz w:val="24"/>
          <w:szCs w:val="22"/>
          <w:lang w:val="zh-CN"/>
        </w:rPr>
        <w:id w:val="-111750314"/>
        <w:docPartObj>
          <w:docPartGallery w:val="Table of Contents"/>
          <w:docPartUnique/>
        </w:docPartObj>
      </w:sdtPr>
      <w:sdtEndPr>
        <w:rPr>
          <w:b/>
          <w:bCs/>
          <w:sz w:val="21"/>
        </w:rPr>
      </w:sdtEndPr>
      <w:sdtContent>
        <w:p w14:paraId="703644F6" w14:textId="4927E5DB" w:rsidR="00A52389" w:rsidRPr="00BD2DEA" w:rsidRDefault="00D22E38" w:rsidP="00D22E38">
          <w:pPr>
            <w:pStyle w:val="aff0"/>
            <w:spacing w:before="156" w:after="312"/>
          </w:pPr>
          <w:r>
            <w:rPr>
              <w:rFonts w:hint="eastAsia"/>
            </w:rPr>
            <w:t>目录</w:t>
          </w:r>
          <w:bookmarkEnd w:id="15"/>
        </w:p>
        <w:p w14:paraId="21570287" w14:textId="77777777" w:rsidR="005805D6" w:rsidRDefault="00A52389">
          <w:pPr>
            <w:pStyle w:val="10"/>
            <w:rPr>
              <w:rFonts w:asciiTheme="minorHAnsi" w:eastAsiaTheme="minorEastAsia" w:hAnsiTheme="minorHAnsi"/>
              <w:noProof/>
            </w:rPr>
          </w:pPr>
          <w:r>
            <w:fldChar w:fldCharType="begin"/>
          </w:r>
          <w:r>
            <w:instrText xml:space="preserve"> TOC \o "1-3" \h \z \u </w:instrText>
          </w:r>
          <w:r>
            <w:fldChar w:fldCharType="separate"/>
          </w:r>
          <w:hyperlink w:anchor="_Toc444193534" w:history="1">
            <w:r w:rsidR="005805D6" w:rsidRPr="005E58AC">
              <w:rPr>
                <w:rStyle w:val="a8"/>
                <w:rFonts w:hint="eastAsia"/>
                <w:noProof/>
              </w:rPr>
              <w:t>摘要</w:t>
            </w:r>
            <w:r w:rsidR="005805D6">
              <w:rPr>
                <w:noProof/>
                <w:webHidden/>
              </w:rPr>
              <w:tab/>
            </w:r>
            <w:r w:rsidR="005805D6">
              <w:rPr>
                <w:noProof/>
                <w:webHidden/>
              </w:rPr>
              <w:fldChar w:fldCharType="begin"/>
            </w:r>
            <w:r w:rsidR="005805D6">
              <w:rPr>
                <w:noProof/>
                <w:webHidden/>
              </w:rPr>
              <w:instrText xml:space="preserve"> PAGEREF _Toc444193534 \h </w:instrText>
            </w:r>
            <w:r w:rsidR="005805D6">
              <w:rPr>
                <w:noProof/>
                <w:webHidden/>
              </w:rPr>
            </w:r>
            <w:r w:rsidR="005805D6">
              <w:rPr>
                <w:noProof/>
                <w:webHidden/>
              </w:rPr>
              <w:fldChar w:fldCharType="separate"/>
            </w:r>
            <w:r w:rsidR="00F7107E">
              <w:rPr>
                <w:noProof/>
                <w:webHidden/>
              </w:rPr>
              <w:t>I</w:t>
            </w:r>
            <w:r w:rsidR="005805D6">
              <w:rPr>
                <w:noProof/>
                <w:webHidden/>
              </w:rPr>
              <w:fldChar w:fldCharType="end"/>
            </w:r>
          </w:hyperlink>
        </w:p>
        <w:p w14:paraId="2208C96A" w14:textId="77777777" w:rsidR="005805D6" w:rsidRDefault="000434FE">
          <w:pPr>
            <w:pStyle w:val="10"/>
            <w:rPr>
              <w:rFonts w:asciiTheme="minorHAnsi" w:eastAsiaTheme="minorEastAsia" w:hAnsiTheme="minorHAnsi"/>
              <w:noProof/>
            </w:rPr>
          </w:pPr>
          <w:hyperlink w:anchor="_Toc444193535" w:history="1">
            <w:r w:rsidR="005805D6" w:rsidRPr="005E58AC">
              <w:rPr>
                <w:rStyle w:val="a8"/>
                <w:noProof/>
              </w:rPr>
              <w:t>Abstract</w:t>
            </w:r>
            <w:r w:rsidR="005805D6">
              <w:rPr>
                <w:noProof/>
                <w:webHidden/>
              </w:rPr>
              <w:tab/>
            </w:r>
            <w:r w:rsidR="005805D6">
              <w:rPr>
                <w:noProof/>
                <w:webHidden/>
              </w:rPr>
              <w:fldChar w:fldCharType="begin"/>
            </w:r>
            <w:r w:rsidR="005805D6">
              <w:rPr>
                <w:noProof/>
                <w:webHidden/>
              </w:rPr>
              <w:instrText xml:space="preserve"> PAGEREF _Toc444193535 \h </w:instrText>
            </w:r>
            <w:r w:rsidR="005805D6">
              <w:rPr>
                <w:noProof/>
                <w:webHidden/>
              </w:rPr>
            </w:r>
            <w:r w:rsidR="005805D6">
              <w:rPr>
                <w:noProof/>
                <w:webHidden/>
              </w:rPr>
              <w:fldChar w:fldCharType="separate"/>
            </w:r>
            <w:r w:rsidR="00F7107E">
              <w:rPr>
                <w:noProof/>
                <w:webHidden/>
              </w:rPr>
              <w:t>II</w:t>
            </w:r>
            <w:r w:rsidR="005805D6">
              <w:rPr>
                <w:noProof/>
                <w:webHidden/>
              </w:rPr>
              <w:fldChar w:fldCharType="end"/>
            </w:r>
          </w:hyperlink>
        </w:p>
        <w:p w14:paraId="4623AF37" w14:textId="77777777" w:rsidR="005805D6" w:rsidRDefault="000434FE">
          <w:pPr>
            <w:pStyle w:val="10"/>
            <w:rPr>
              <w:rFonts w:asciiTheme="minorHAnsi" w:eastAsiaTheme="minorEastAsia" w:hAnsiTheme="minorHAnsi"/>
              <w:noProof/>
            </w:rPr>
          </w:pPr>
          <w:hyperlink w:anchor="_Toc444193536" w:history="1">
            <w:r w:rsidR="005805D6" w:rsidRPr="005E58AC">
              <w:rPr>
                <w:rStyle w:val="a8"/>
                <w:rFonts w:hint="eastAsia"/>
                <w:noProof/>
              </w:rPr>
              <w:t>目录</w:t>
            </w:r>
            <w:r w:rsidR="005805D6">
              <w:rPr>
                <w:noProof/>
                <w:webHidden/>
              </w:rPr>
              <w:tab/>
            </w:r>
            <w:r w:rsidR="005805D6">
              <w:rPr>
                <w:noProof/>
                <w:webHidden/>
              </w:rPr>
              <w:fldChar w:fldCharType="begin"/>
            </w:r>
            <w:r w:rsidR="005805D6">
              <w:rPr>
                <w:noProof/>
                <w:webHidden/>
              </w:rPr>
              <w:instrText xml:space="preserve"> PAGEREF _Toc444193536 \h </w:instrText>
            </w:r>
            <w:r w:rsidR="005805D6">
              <w:rPr>
                <w:noProof/>
                <w:webHidden/>
              </w:rPr>
            </w:r>
            <w:r w:rsidR="005805D6">
              <w:rPr>
                <w:noProof/>
                <w:webHidden/>
              </w:rPr>
              <w:fldChar w:fldCharType="separate"/>
            </w:r>
            <w:r w:rsidR="00F7107E">
              <w:rPr>
                <w:noProof/>
                <w:webHidden/>
              </w:rPr>
              <w:t>III</w:t>
            </w:r>
            <w:r w:rsidR="005805D6">
              <w:rPr>
                <w:noProof/>
                <w:webHidden/>
              </w:rPr>
              <w:fldChar w:fldCharType="end"/>
            </w:r>
          </w:hyperlink>
        </w:p>
        <w:p w14:paraId="6205A44D" w14:textId="77777777" w:rsidR="005805D6" w:rsidRDefault="000434FE">
          <w:pPr>
            <w:pStyle w:val="10"/>
            <w:rPr>
              <w:rFonts w:asciiTheme="minorHAnsi" w:eastAsiaTheme="minorEastAsia" w:hAnsiTheme="minorHAnsi"/>
              <w:noProof/>
            </w:rPr>
          </w:pPr>
          <w:hyperlink w:anchor="_Toc444193537" w:history="1">
            <w:r w:rsidR="005805D6" w:rsidRPr="005E58AC">
              <w:rPr>
                <w:rStyle w:val="a8"/>
                <w:rFonts w:hint="eastAsia"/>
                <w:noProof/>
                <w:lang w:val="zh-CN"/>
              </w:rPr>
              <w:t>图目录</w:t>
            </w:r>
            <w:r w:rsidR="005805D6">
              <w:rPr>
                <w:noProof/>
                <w:webHidden/>
              </w:rPr>
              <w:tab/>
            </w:r>
            <w:r w:rsidR="005805D6">
              <w:rPr>
                <w:noProof/>
                <w:webHidden/>
              </w:rPr>
              <w:fldChar w:fldCharType="begin"/>
            </w:r>
            <w:r w:rsidR="005805D6">
              <w:rPr>
                <w:noProof/>
                <w:webHidden/>
              </w:rPr>
              <w:instrText xml:space="preserve"> PAGEREF _Toc444193537 \h </w:instrText>
            </w:r>
            <w:r w:rsidR="005805D6">
              <w:rPr>
                <w:noProof/>
                <w:webHidden/>
              </w:rPr>
            </w:r>
            <w:r w:rsidR="005805D6">
              <w:rPr>
                <w:noProof/>
                <w:webHidden/>
              </w:rPr>
              <w:fldChar w:fldCharType="separate"/>
            </w:r>
            <w:r w:rsidR="00F7107E">
              <w:rPr>
                <w:noProof/>
                <w:webHidden/>
              </w:rPr>
              <w:t>V</w:t>
            </w:r>
            <w:r w:rsidR="005805D6">
              <w:rPr>
                <w:noProof/>
                <w:webHidden/>
              </w:rPr>
              <w:fldChar w:fldCharType="end"/>
            </w:r>
          </w:hyperlink>
        </w:p>
        <w:p w14:paraId="0D7CF737" w14:textId="77777777" w:rsidR="005805D6" w:rsidRDefault="000434FE">
          <w:pPr>
            <w:pStyle w:val="10"/>
            <w:rPr>
              <w:rFonts w:asciiTheme="minorHAnsi" w:eastAsiaTheme="minorEastAsia" w:hAnsiTheme="minorHAnsi"/>
              <w:noProof/>
            </w:rPr>
          </w:pPr>
          <w:hyperlink w:anchor="_Toc444193538" w:history="1">
            <w:r w:rsidR="005805D6" w:rsidRPr="005E58AC">
              <w:rPr>
                <w:rStyle w:val="a8"/>
                <w:rFonts w:hint="eastAsia"/>
                <w:noProof/>
                <w:lang w:val="zh-CN"/>
              </w:rPr>
              <w:t>表目录</w:t>
            </w:r>
            <w:r w:rsidR="005805D6">
              <w:rPr>
                <w:noProof/>
                <w:webHidden/>
              </w:rPr>
              <w:tab/>
            </w:r>
            <w:r w:rsidR="005805D6">
              <w:rPr>
                <w:noProof/>
                <w:webHidden/>
              </w:rPr>
              <w:fldChar w:fldCharType="begin"/>
            </w:r>
            <w:r w:rsidR="005805D6">
              <w:rPr>
                <w:noProof/>
                <w:webHidden/>
              </w:rPr>
              <w:instrText xml:space="preserve"> PAGEREF _Toc444193538 \h </w:instrText>
            </w:r>
            <w:r w:rsidR="005805D6">
              <w:rPr>
                <w:noProof/>
                <w:webHidden/>
              </w:rPr>
            </w:r>
            <w:r w:rsidR="005805D6">
              <w:rPr>
                <w:noProof/>
                <w:webHidden/>
              </w:rPr>
              <w:fldChar w:fldCharType="separate"/>
            </w:r>
            <w:r w:rsidR="00F7107E">
              <w:rPr>
                <w:noProof/>
                <w:webHidden/>
              </w:rPr>
              <w:t>VI</w:t>
            </w:r>
            <w:r w:rsidR="005805D6">
              <w:rPr>
                <w:noProof/>
                <w:webHidden/>
              </w:rPr>
              <w:fldChar w:fldCharType="end"/>
            </w:r>
          </w:hyperlink>
        </w:p>
        <w:p w14:paraId="0E24B946" w14:textId="77777777" w:rsidR="005805D6" w:rsidRDefault="000434FE">
          <w:pPr>
            <w:pStyle w:val="10"/>
            <w:rPr>
              <w:rFonts w:asciiTheme="minorHAnsi" w:eastAsiaTheme="minorEastAsia" w:hAnsiTheme="minorHAnsi"/>
              <w:noProof/>
            </w:rPr>
          </w:pPr>
          <w:hyperlink w:anchor="_Toc444193539" w:history="1">
            <w:r w:rsidR="005805D6" w:rsidRPr="005E58AC">
              <w:rPr>
                <w:rStyle w:val="a8"/>
                <w:rFonts w:hint="eastAsia"/>
                <w:noProof/>
                <w:lang w:val="zh-CN"/>
              </w:rPr>
              <w:t>缩略词表</w:t>
            </w:r>
            <w:r w:rsidR="005805D6">
              <w:rPr>
                <w:noProof/>
                <w:webHidden/>
              </w:rPr>
              <w:tab/>
            </w:r>
            <w:r w:rsidR="005805D6">
              <w:rPr>
                <w:noProof/>
                <w:webHidden/>
              </w:rPr>
              <w:fldChar w:fldCharType="begin"/>
            </w:r>
            <w:r w:rsidR="005805D6">
              <w:rPr>
                <w:noProof/>
                <w:webHidden/>
              </w:rPr>
              <w:instrText xml:space="preserve"> PAGEREF _Toc444193539 \h </w:instrText>
            </w:r>
            <w:r w:rsidR="005805D6">
              <w:rPr>
                <w:noProof/>
                <w:webHidden/>
              </w:rPr>
            </w:r>
            <w:r w:rsidR="005805D6">
              <w:rPr>
                <w:noProof/>
                <w:webHidden/>
              </w:rPr>
              <w:fldChar w:fldCharType="separate"/>
            </w:r>
            <w:r w:rsidR="00F7107E">
              <w:rPr>
                <w:noProof/>
                <w:webHidden/>
              </w:rPr>
              <w:t>VII</w:t>
            </w:r>
            <w:r w:rsidR="005805D6">
              <w:rPr>
                <w:noProof/>
                <w:webHidden/>
              </w:rPr>
              <w:fldChar w:fldCharType="end"/>
            </w:r>
          </w:hyperlink>
        </w:p>
        <w:p w14:paraId="31E46010" w14:textId="77777777" w:rsidR="005805D6" w:rsidRDefault="000434FE">
          <w:pPr>
            <w:pStyle w:val="10"/>
            <w:rPr>
              <w:rFonts w:asciiTheme="minorHAnsi" w:eastAsiaTheme="minorEastAsia" w:hAnsiTheme="minorHAnsi"/>
              <w:noProof/>
            </w:rPr>
          </w:pPr>
          <w:hyperlink w:anchor="_Toc444193540" w:history="1">
            <w:r w:rsidR="005805D6" w:rsidRPr="005E58AC">
              <w:rPr>
                <w:rStyle w:val="a8"/>
                <w:rFonts w:hint="eastAsia"/>
                <w:noProof/>
              </w:rPr>
              <w:t>第一章</w:t>
            </w:r>
            <w:r w:rsidR="005805D6" w:rsidRPr="005E58AC">
              <w:rPr>
                <w:rStyle w:val="a8"/>
                <w:rFonts w:hint="eastAsia"/>
                <w:noProof/>
              </w:rPr>
              <w:t xml:space="preserve"> </w:t>
            </w:r>
            <w:r w:rsidR="005805D6" w:rsidRPr="005E58AC">
              <w:rPr>
                <w:rStyle w:val="a8"/>
                <w:rFonts w:hint="eastAsia"/>
                <w:noProof/>
              </w:rPr>
              <w:t>绪论</w:t>
            </w:r>
            <w:r w:rsidR="005805D6">
              <w:rPr>
                <w:noProof/>
                <w:webHidden/>
              </w:rPr>
              <w:tab/>
            </w:r>
            <w:r w:rsidR="005805D6">
              <w:rPr>
                <w:noProof/>
                <w:webHidden/>
              </w:rPr>
              <w:fldChar w:fldCharType="begin"/>
            </w:r>
            <w:r w:rsidR="005805D6">
              <w:rPr>
                <w:noProof/>
                <w:webHidden/>
              </w:rPr>
              <w:instrText xml:space="preserve"> PAGEREF _Toc444193540 \h </w:instrText>
            </w:r>
            <w:r w:rsidR="005805D6">
              <w:rPr>
                <w:noProof/>
                <w:webHidden/>
              </w:rPr>
            </w:r>
            <w:r w:rsidR="005805D6">
              <w:rPr>
                <w:noProof/>
                <w:webHidden/>
              </w:rPr>
              <w:fldChar w:fldCharType="separate"/>
            </w:r>
            <w:r w:rsidR="00F7107E">
              <w:rPr>
                <w:noProof/>
                <w:webHidden/>
              </w:rPr>
              <w:t>1</w:t>
            </w:r>
            <w:r w:rsidR="005805D6">
              <w:rPr>
                <w:noProof/>
                <w:webHidden/>
              </w:rPr>
              <w:fldChar w:fldCharType="end"/>
            </w:r>
          </w:hyperlink>
        </w:p>
        <w:p w14:paraId="2146110B" w14:textId="77777777" w:rsidR="005805D6" w:rsidRDefault="000434FE">
          <w:pPr>
            <w:pStyle w:val="20"/>
            <w:rPr>
              <w:rFonts w:asciiTheme="minorHAnsi" w:eastAsiaTheme="minorEastAsia" w:hAnsiTheme="minorHAnsi"/>
              <w:noProof/>
            </w:rPr>
          </w:pPr>
          <w:hyperlink w:anchor="_Toc444193541" w:history="1">
            <w:r w:rsidR="005805D6" w:rsidRPr="005E58AC">
              <w:rPr>
                <w:rStyle w:val="a8"/>
                <w:noProof/>
              </w:rPr>
              <w:t>1.1</w:t>
            </w:r>
            <w:r w:rsidR="005805D6" w:rsidRPr="005E58AC">
              <w:rPr>
                <w:rStyle w:val="a8"/>
                <w:rFonts w:hint="eastAsia"/>
                <w:noProof/>
              </w:rPr>
              <w:t xml:space="preserve"> </w:t>
            </w:r>
            <w:r w:rsidR="005805D6" w:rsidRPr="005E58AC">
              <w:rPr>
                <w:rStyle w:val="a8"/>
                <w:rFonts w:hint="eastAsia"/>
                <w:noProof/>
              </w:rPr>
              <w:t>研究背景</w:t>
            </w:r>
            <w:r w:rsidR="005805D6">
              <w:rPr>
                <w:noProof/>
                <w:webHidden/>
              </w:rPr>
              <w:tab/>
            </w:r>
            <w:r w:rsidR="005805D6">
              <w:rPr>
                <w:noProof/>
                <w:webHidden/>
              </w:rPr>
              <w:fldChar w:fldCharType="begin"/>
            </w:r>
            <w:r w:rsidR="005805D6">
              <w:rPr>
                <w:noProof/>
                <w:webHidden/>
              </w:rPr>
              <w:instrText xml:space="preserve"> PAGEREF _Toc444193541 \h </w:instrText>
            </w:r>
            <w:r w:rsidR="005805D6">
              <w:rPr>
                <w:noProof/>
                <w:webHidden/>
              </w:rPr>
            </w:r>
            <w:r w:rsidR="005805D6">
              <w:rPr>
                <w:noProof/>
                <w:webHidden/>
              </w:rPr>
              <w:fldChar w:fldCharType="separate"/>
            </w:r>
            <w:r w:rsidR="00F7107E">
              <w:rPr>
                <w:noProof/>
                <w:webHidden/>
              </w:rPr>
              <w:t>1</w:t>
            </w:r>
            <w:r w:rsidR="005805D6">
              <w:rPr>
                <w:noProof/>
                <w:webHidden/>
              </w:rPr>
              <w:fldChar w:fldCharType="end"/>
            </w:r>
          </w:hyperlink>
        </w:p>
        <w:p w14:paraId="18089490" w14:textId="53C4B30A" w:rsidR="005805D6" w:rsidRDefault="000434FE">
          <w:pPr>
            <w:pStyle w:val="20"/>
            <w:rPr>
              <w:rFonts w:asciiTheme="minorHAnsi" w:eastAsiaTheme="minorEastAsia" w:hAnsiTheme="minorHAnsi"/>
              <w:noProof/>
            </w:rPr>
          </w:pPr>
          <w:hyperlink w:anchor="_Toc444193542" w:history="1">
            <w:r w:rsidR="005805D6" w:rsidRPr="005E58AC">
              <w:rPr>
                <w:rStyle w:val="a8"/>
                <w:noProof/>
              </w:rPr>
              <w:t>1.2</w:t>
            </w:r>
            <w:r w:rsidR="005805D6" w:rsidRPr="005E58AC">
              <w:rPr>
                <w:rStyle w:val="a8"/>
                <w:rFonts w:hint="eastAsia"/>
                <w:noProof/>
              </w:rPr>
              <w:t xml:space="preserve"> </w:t>
            </w:r>
            <w:r w:rsidR="005805D6" w:rsidRPr="005E58AC">
              <w:rPr>
                <w:rStyle w:val="a8"/>
                <w:rFonts w:hint="eastAsia"/>
                <w:noProof/>
              </w:rPr>
              <w:t>研究现状</w:t>
            </w:r>
            <w:r w:rsidR="005805D6">
              <w:rPr>
                <w:noProof/>
                <w:webHidden/>
              </w:rPr>
              <w:tab/>
            </w:r>
            <w:r w:rsidR="005805D6">
              <w:rPr>
                <w:noProof/>
                <w:webHidden/>
              </w:rPr>
              <w:fldChar w:fldCharType="begin"/>
            </w:r>
            <w:r w:rsidR="005805D6">
              <w:rPr>
                <w:noProof/>
                <w:webHidden/>
              </w:rPr>
              <w:instrText xml:space="preserve"> PAGEREF _Toc444193542 \h </w:instrText>
            </w:r>
            <w:r w:rsidR="005805D6">
              <w:rPr>
                <w:noProof/>
                <w:webHidden/>
              </w:rPr>
            </w:r>
            <w:r w:rsidR="005805D6">
              <w:rPr>
                <w:noProof/>
                <w:webHidden/>
              </w:rPr>
              <w:fldChar w:fldCharType="separate"/>
            </w:r>
            <w:r w:rsidR="00F7107E">
              <w:rPr>
                <w:noProof/>
                <w:webHidden/>
              </w:rPr>
              <w:t>2</w:t>
            </w:r>
            <w:r w:rsidR="005805D6">
              <w:rPr>
                <w:noProof/>
                <w:webHidden/>
              </w:rPr>
              <w:fldChar w:fldCharType="end"/>
            </w:r>
          </w:hyperlink>
        </w:p>
        <w:p w14:paraId="1C380951" w14:textId="59DA8D41" w:rsidR="005805D6" w:rsidRDefault="000434FE">
          <w:pPr>
            <w:pStyle w:val="20"/>
            <w:rPr>
              <w:rFonts w:asciiTheme="minorHAnsi" w:eastAsiaTheme="minorEastAsia" w:hAnsiTheme="minorHAnsi"/>
              <w:noProof/>
            </w:rPr>
          </w:pPr>
          <w:hyperlink w:anchor="_Toc444193543" w:history="1">
            <w:r w:rsidR="005805D6" w:rsidRPr="005E58AC">
              <w:rPr>
                <w:rStyle w:val="a8"/>
                <w:noProof/>
              </w:rPr>
              <w:t>1.3</w:t>
            </w:r>
            <w:r w:rsidR="005805D6" w:rsidRPr="005E58AC">
              <w:rPr>
                <w:rStyle w:val="a8"/>
                <w:rFonts w:hint="eastAsia"/>
                <w:noProof/>
              </w:rPr>
              <w:t xml:space="preserve"> </w:t>
            </w:r>
            <w:r w:rsidR="00E409F4">
              <w:rPr>
                <w:rStyle w:val="a8"/>
                <w:rFonts w:hint="eastAsia"/>
                <w:noProof/>
              </w:rPr>
              <w:t>研究</w:t>
            </w:r>
            <w:r w:rsidR="00E409F4">
              <w:rPr>
                <w:rStyle w:val="a8"/>
                <w:noProof/>
              </w:rPr>
              <w:t>内容</w:t>
            </w:r>
            <w:r w:rsidR="005805D6">
              <w:rPr>
                <w:noProof/>
                <w:webHidden/>
              </w:rPr>
              <w:tab/>
            </w:r>
            <w:r w:rsidR="005805D6">
              <w:rPr>
                <w:noProof/>
                <w:webHidden/>
              </w:rPr>
              <w:fldChar w:fldCharType="begin"/>
            </w:r>
            <w:r w:rsidR="005805D6">
              <w:rPr>
                <w:noProof/>
                <w:webHidden/>
              </w:rPr>
              <w:instrText xml:space="preserve"> PAGEREF _Toc444193543 \h </w:instrText>
            </w:r>
            <w:r w:rsidR="005805D6">
              <w:rPr>
                <w:noProof/>
                <w:webHidden/>
              </w:rPr>
            </w:r>
            <w:r w:rsidR="005805D6">
              <w:rPr>
                <w:noProof/>
                <w:webHidden/>
              </w:rPr>
              <w:fldChar w:fldCharType="separate"/>
            </w:r>
            <w:r w:rsidR="00F7107E">
              <w:rPr>
                <w:noProof/>
                <w:webHidden/>
              </w:rPr>
              <w:t>3</w:t>
            </w:r>
            <w:r w:rsidR="005805D6">
              <w:rPr>
                <w:noProof/>
                <w:webHidden/>
              </w:rPr>
              <w:fldChar w:fldCharType="end"/>
            </w:r>
          </w:hyperlink>
        </w:p>
        <w:p w14:paraId="2CCA3A53" w14:textId="3130ABE7" w:rsidR="005805D6" w:rsidRDefault="000434FE">
          <w:pPr>
            <w:pStyle w:val="20"/>
            <w:rPr>
              <w:rFonts w:asciiTheme="minorHAnsi" w:eastAsiaTheme="minorEastAsia" w:hAnsiTheme="minorHAnsi"/>
              <w:noProof/>
            </w:rPr>
          </w:pPr>
          <w:hyperlink w:anchor="_Toc444193544" w:history="1">
            <w:r w:rsidR="005805D6" w:rsidRPr="005E58AC">
              <w:rPr>
                <w:rStyle w:val="a8"/>
                <w:noProof/>
              </w:rPr>
              <w:t>1.4</w:t>
            </w:r>
            <w:r w:rsidR="005805D6" w:rsidRPr="005E58AC">
              <w:rPr>
                <w:rStyle w:val="a8"/>
                <w:rFonts w:hint="eastAsia"/>
                <w:noProof/>
              </w:rPr>
              <w:t xml:space="preserve"> </w:t>
            </w:r>
            <w:r w:rsidR="00E87B0F">
              <w:rPr>
                <w:rStyle w:val="a8"/>
                <w:rFonts w:hint="eastAsia"/>
                <w:noProof/>
              </w:rPr>
              <w:t>论文组织</w:t>
            </w:r>
            <w:r w:rsidR="00E87B0F">
              <w:rPr>
                <w:rStyle w:val="a8"/>
                <w:noProof/>
              </w:rPr>
              <w:t>结构</w:t>
            </w:r>
            <w:r w:rsidR="005805D6">
              <w:rPr>
                <w:noProof/>
                <w:webHidden/>
              </w:rPr>
              <w:tab/>
            </w:r>
            <w:r w:rsidR="005805D6">
              <w:rPr>
                <w:noProof/>
                <w:webHidden/>
              </w:rPr>
              <w:fldChar w:fldCharType="begin"/>
            </w:r>
            <w:r w:rsidR="005805D6">
              <w:rPr>
                <w:noProof/>
                <w:webHidden/>
              </w:rPr>
              <w:instrText xml:space="preserve"> PAGEREF _Toc444193544 \h </w:instrText>
            </w:r>
            <w:r w:rsidR="005805D6">
              <w:rPr>
                <w:noProof/>
                <w:webHidden/>
              </w:rPr>
            </w:r>
            <w:r w:rsidR="005805D6">
              <w:rPr>
                <w:noProof/>
                <w:webHidden/>
              </w:rPr>
              <w:fldChar w:fldCharType="separate"/>
            </w:r>
            <w:r w:rsidR="00F7107E">
              <w:rPr>
                <w:noProof/>
                <w:webHidden/>
              </w:rPr>
              <w:t>3</w:t>
            </w:r>
            <w:r w:rsidR="005805D6">
              <w:rPr>
                <w:noProof/>
                <w:webHidden/>
              </w:rPr>
              <w:fldChar w:fldCharType="end"/>
            </w:r>
          </w:hyperlink>
        </w:p>
        <w:p w14:paraId="652C4A15" w14:textId="77777777" w:rsidR="005805D6" w:rsidRDefault="000434FE">
          <w:pPr>
            <w:pStyle w:val="10"/>
            <w:rPr>
              <w:rFonts w:asciiTheme="minorHAnsi" w:eastAsiaTheme="minorEastAsia" w:hAnsiTheme="minorHAnsi"/>
              <w:noProof/>
            </w:rPr>
          </w:pPr>
          <w:hyperlink w:anchor="_Toc444193545" w:history="1">
            <w:r w:rsidR="005805D6" w:rsidRPr="005E58AC">
              <w:rPr>
                <w:rStyle w:val="a8"/>
                <w:rFonts w:hint="eastAsia"/>
                <w:noProof/>
              </w:rPr>
              <w:t>第二章</w:t>
            </w:r>
            <w:r w:rsidR="005805D6" w:rsidRPr="005E58AC">
              <w:rPr>
                <w:rStyle w:val="a8"/>
                <w:rFonts w:hint="eastAsia"/>
                <w:noProof/>
              </w:rPr>
              <w:t xml:space="preserve"> </w:t>
            </w:r>
            <w:r w:rsidR="005805D6" w:rsidRPr="005E58AC">
              <w:rPr>
                <w:rStyle w:val="a8"/>
                <w:rFonts w:hint="eastAsia"/>
                <w:noProof/>
              </w:rPr>
              <w:t>背景知识</w:t>
            </w:r>
            <w:r w:rsidR="005805D6">
              <w:rPr>
                <w:noProof/>
                <w:webHidden/>
              </w:rPr>
              <w:tab/>
            </w:r>
            <w:r w:rsidR="005805D6">
              <w:rPr>
                <w:noProof/>
                <w:webHidden/>
              </w:rPr>
              <w:fldChar w:fldCharType="begin"/>
            </w:r>
            <w:r w:rsidR="005805D6">
              <w:rPr>
                <w:noProof/>
                <w:webHidden/>
              </w:rPr>
              <w:instrText xml:space="preserve"> PAGEREF _Toc444193545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6F22EFDA" w14:textId="3BC83654" w:rsidR="005805D6" w:rsidRDefault="000434FE">
          <w:pPr>
            <w:pStyle w:val="20"/>
            <w:rPr>
              <w:rFonts w:asciiTheme="minorHAnsi" w:eastAsiaTheme="minorEastAsia" w:hAnsiTheme="minorHAnsi"/>
              <w:noProof/>
            </w:rPr>
          </w:pPr>
          <w:hyperlink w:anchor="_Toc444193546" w:history="1">
            <w:r w:rsidR="005805D6" w:rsidRPr="005E58AC">
              <w:rPr>
                <w:rStyle w:val="a8"/>
                <w:noProof/>
              </w:rPr>
              <w:t>2.1</w:t>
            </w:r>
            <w:r w:rsidR="005805D6" w:rsidRPr="005E58AC">
              <w:rPr>
                <w:rStyle w:val="a8"/>
                <w:rFonts w:hint="eastAsia"/>
                <w:noProof/>
              </w:rPr>
              <w:t xml:space="preserve"> </w:t>
            </w:r>
            <w:r w:rsidR="007A5818">
              <w:rPr>
                <w:rStyle w:val="a8"/>
                <w:rFonts w:hint="eastAsia"/>
                <w:noProof/>
              </w:rPr>
              <w:t>机器</w:t>
            </w:r>
            <w:r w:rsidR="007A5818">
              <w:rPr>
                <w:rStyle w:val="a8"/>
                <w:noProof/>
              </w:rPr>
              <w:t>学习</w:t>
            </w:r>
            <w:r w:rsidR="005805D6">
              <w:rPr>
                <w:noProof/>
                <w:webHidden/>
              </w:rPr>
              <w:tab/>
            </w:r>
            <w:r w:rsidR="005805D6">
              <w:rPr>
                <w:noProof/>
                <w:webHidden/>
              </w:rPr>
              <w:fldChar w:fldCharType="begin"/>
            </w:r>
            <w:r w:rsidR="005805D6">
              <w:rPr>
                <w:noProof/>
                <w:webHidden/>
              </w:rPr>
              <w:instrText xml:space="preserve"> PAGEREF _Toc444193546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2A587170" w14:textId="476D4041" w:rsidR="005805D6" w:rsidRDefault="000434FE">
          <w:pPr>
            <w:pStyle w:val="20"/>
            <w:rPr>
              <w:rFonts w:asciiTheme="minorHAnsi" w:eastAsiaTheme="minorEastAsia" w:hAnsiTheme="minorHAnsi"/>
              <w:noProof/>
            </w:rPr>
          </w:pPr>
          <w:hyperlink w:anchor="_Toc444193547" w:history="1">
            <w:r w:rsidR="005805D6" w:rsidRPr="005E58AC">
              <w:rPr>
                <w:rStyle w:val="a8"/>
                <w:noProof/>
              </w:rPr>
              <w:t>2.2</w:t>
            </w:r>
            <w:r w:rsidR="005805D6" w:rsidRPr="005E58AC">
              <w:rPr>
                <w:rStyle w:val="a8"/>
                <w:rFonts w:hint="eastAsia"/>
                <w:noProof/>
              </w:rPr>
              <w:t xml:space="preserve"> </w:t>
            </w:r>
            <w:r w:rsidR="007A5818">
              <w:rPr>
                <w:rStyle w:val="a8"/>
                <w:rFonts w:hint="eastAsia"/>
                <w:noProof/>
              </w:rPr>
              <w:t>二分</w:t>
            </w:r>
            <w:r w:rsidR="007A5818">
              <w:rPr>
                <w:rStyle w:val="a8"/>
                <w:noProof/>
              </w:rPr>
              <w:t>k</w:t>
            </w:r>
            <w:r w:rsidR="007A5818">
              <w:rPr>
                <w:rStyle w:val="a8"/>
                <w:noProof/>
              </w:rPr>
              <w:t>均值聚类</w:t>
            </w:r>
            <w:r w:rsidR="005805D6">
              <w:rPr>
                <w:noProof/>
                <w:webHidden/>
              </w:rPr>
              <w:tab/>
            </w:r>
            <w:r w:rsidR="005805D6">
              <w:rPr>
                <w:noProof/>
                <w:webHidden/>
              </w:rPr>
              <w:fldChar w:fldCharType="begin"/>
            </w:r>
            <w:r w:rsidR="005805D6">
              <w:rPr>
                <w:noProof/>
                <w:webHidden/>
              </w:rPr>
              <w:instrText xml:space="preserve"> PAGEREF _Toc444193547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1E049741" w14:textId="58E3AD89" w:rsidR="005805D6" w:rsidRDefault="000434FE">
          <w:pPr>
            <w:pStyle w:val="30"/>
            <w:rPr>
              <w:rFonts w:asciiTheme="minorHAnsi" w:eastAsiaTheme="minorEastAsia" w:hAnsiTheme="minorHAnsi"/>
              <w:noProof/>
            </w:rPr>
          </w:pPr>
          <w:hyperlink w:anchor="_Toc444193548" w:history="1">
            <w:r w:rsidR="005805D6" w:rsidRPr="005E58AC">
              <w:rPr>
                <w:rStyle w:val="a8"/>
                <w:noProof/>
                <w14:scene3d>
                  <w14:camera w14:prst="orthographicFront"/>
                  <w14:lightRig w14:rig="threePt" w14:dir="t">
                    <w14:rot w14:lat="0" w14:lon="0" w14:rev="0"/>
                  </w14:lightRig>
                </w14:scene3d>
              </w:rPr>
              <w:t>2.2.1</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_Toc444193548 \h </w:instrText>
            </w:r>
            <w:r w:rsidR="005805D6">
              <w:rPr>
                <w:noProof/>
                <w:webHidden/>
              </w:rPr>
            </w:r>
            <w:r w:rsidR="005805D6">
              <w:rPr>
                <w:noProof/>
                <w:webHidden/>
              </w:rPr>
              <w:fldChar w:fldCharType="separate"/>
            </w:r>
            <w:r w:rsidR="00F7107E">
              <w:rPr>
                <w:noProof/>
                <w:webHidden/>
              </w:rPr>
              <w:t>5</w:t>
            </w:r>
            <w:r w:rsidR="005805D6">
              <w:rPr>
                <w:noProof/>
                <w:webHidden/>
              </w:rPr>
              <w:fldChar w:fldCharType="end"/>
            </w:r>
          </w:hyperlink>
        </w:p>
        <w:p w14:paraId="312B499E" w14:textId="1AC29BD8" w:rsidR="005805D6" w:rsidRDefault="000434FE">
          <w:pPr>
            <w:pStyle w:val="30"/>
            <w:rPr>
              <w:rFonts w:asciiTheme="minorHAnsi" w:eastAsiaTheme="minorEastAsia" w:hAnsiTheme="minorHAnsi"/>
              <w:noProof/>
            </w:rPr>
          </w:pPr>
          <w:hyperlink w:anchor="_Toc444193549" w:history="1">
            <w:r w:rsidR="005805D6" w:rsidRPr="005E58AC">
              <w:rPr>
                <w:rStyle w:val="a8"/>
                <w:noProof/>
                <w14:scene3d>
                  <w14:camera w14:prst="orthographicFront"/>
                  <w14:lightRig w14:rig="threePt" w14:dir="t">
                    <w14:rot w14:lat="0" w14:lon="0" w14:rev="0"/>
                  </w14:lightRig>
                </w14:scene3d>
              </w:rPr>
              <w:t>2.2.2</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_Toc444193549 \h </w:instrText>
            </w:r>
            <w:r w:rsidR="005805D6">
              <w:rPr>
                <w:noProof/>
                <w:webHidden/>
              </w:rPr>
            </w:r>
            <w:r w:rsidR="005805D6">
              <w:rPr>
                <w:noProof/>
                <w:webHidden/>
              </w:rPr>
              <w:fldChar w:fldCharType="separate"/>
            </w:r>
            <w:r w:rsidR="00F7107E">
              <w:rPr>
                <w:noProof/>
                <w:webHidden/>
              </w:rPr>
              <w:t>6</w:t>
            </w:r>
            <w:r w:rsidR="005805D6">
              <w:rPr>
                <w:noProof/>
                <w:webHidden/>
              </w:rPr>
              <w:fldChar w:fldCharType="end"/>
            </w:r>
          </w:hyperlink>
        </w:p>
        <w:p w14:paraId="64B4044B" w14:textId="03E6D144" w:rsidR="005805D6" w:rsidRDefault="000434FE">
          <w:pPr>
            <w:pStyle w:val="20"/>
            <w:rPr>
              <w:rFonts w:asciiTheme="minorHAnsi" w:eastAsiaTheme="minorEastAsia" w:hAnsiTheme="minorHAnsi"/>
              <w:noProof/>
            </w:rPr>
          </w:pPr>
          <w:hyperlink w:anchor="_Toc444193550" w:history="1">
            <w:r w:rsidR="005805D6" w:rsidRPr="005E58AC">
              <w:rPr>
                <w:rStyle w:val="a8"/>
                <w:noProof/>
              </w:rPr>
              <w:t>2.3</w:t>
            </w:r>
            <w:r w:rsidR="005805D6" w:rsidRPr="005E58AC">
              <w:rPr>
                <w:rStyle w:val="a8"/>
                <w:rFonts w:hint="eastAsia"/>
                <w:noProof/>
              </w:rPr>
              <w:t xml:space="preserve"> </w:t>
            </w:r>
            <w:r w:rsidR="007A5818">
              <w:rPr>
                <w:rStyle w:val="a8"/>
                <w:rFonts w:hint="eastAsia"/>
                <w:noProof/>
              </w:rPr>
              <w:t>随机</w:t>
            </w:r>
            <w:r w:rsidR="007A5818">
              <w:rPr>
                <w:rStyle w:val="a8"/>
                <w:noProof/>
              </w:rPr>
              <w:t>森林</w:t>
            </w:r>
            <w:r w:rsidR="007A5818">
              <w:rPr>
                <w:rStyle w:val="a8"/>
                <w:rFonts w:hint="eastAsia"/>
                <w:noProof/>
              </w:rPr>
              <w:t>、</w:t>
            </w:r>
            <w:r w:rsidR="007A5818">
              <w:rPr>
                <w:rStyle w:val="a8"/>
                <w:noProof/>
              </w:rPr>
              <w:t>梯度提升</w:t>
            </w:r>
            <w:r w:rsidR="007A5818">
              <w:rPr>
                <w:rStyle w:val="a8"/>
                <w:rFonts w:hint="eastAsia"/>
                <w:noProof/>
              </w:rPr>
              <w:t>决策树</w:t>
            </w:r>
            <w:r w:rsidR="007A5818">
              <w:rPr>
                <w:rStyle w:val="a8"/>
                <w:noProof/>
              </w:rPr>
              <w:t>、</w:t>
            </w:r>
            <w:r w:rsidR="007A5818">
              <w:rPr>
                <w:rStyle w:val="a8"/>
                <w:noProof/>
              </w:rPr>
              <w:t>k</w:t>
            </w:r>
            <w:r w:rsidR="007A5818">
              <w:rPr>
                <w:rStyle w:val="a8"/>
                <w:noProof/>
              </w:rPr>
              <w:t>近邻</w:t>
            </w:r>
            <w:r w:rsidR="007A5818">
              <w:rPr>
                <w:rStyle w:val="a8"/>
                <w:rFonts w:hint="eastAsia"/>
                <w:noProof/>
              </w:rPr>
              <w:t>、</w:t>
            </w:r>
            <w:r w:rsidR="007A5818">
              <w:rPr>
                <w:rStyle w:val="a8"/>
                <w:rFonts w:hint="eastAsia"/>
                <w:noProof/>
              </w:rPr>
              <w:t>XGBOOST</w:t>
            </w:r>
            <w:r w:rsidR="007A5818">
              <w:rPr>
                <w:rStyle w:val="a8"/>
                <w:rFonts w:hint="eastAsia"/>
                <w:noProof/>
              </w:rPr>
              <w:t>、</w:t>
            </w:r>
            <w:r w:rsidR="005805D6">
              <w:rPr>
                <w:noProof/>
                <w:webHidden/>
              </w:rPr>
              <w:tab/>
            </w:r>
            <w:r w:rsidR="005805D6">
              <w:rPr>
                <w:noProof/>
                <w:webHidden/>
              </w:rPr>
              <w:fldChar w:fldCharType="begin"/>
            </w:r>
            <w:r w:rsidR="005805D6">
              <w:rPr>
                <w:noProof/>
                <w:webHidden/>
              </w:rPr>
              <w:instrText xml:space="preserve"> PAGEREF _Toc444193550 \h </w:instrText>
            </w:r>
            <w:r w:rsidR="005805D6">
              <w:rPr>
                <w:noProof/>
                <w:webHidden/>
              </w:rPr>
            </w:r>
            <w:r w:rsidR="005805D6">
              <w:rPr>
                <w:noProof/>
                <w:webHidden/>
              </w:rPr>
              <w:fldChar w:fldCharType="separate"/>
            </w:r>
            <w:r w:rsidR="00F7107E">
              <w:rPr>
                <w:noProof/>
                <w:webHidden/>
              </w:rPr>
              <w:t>7</w:t>
            </w:r>
            <w:r w:rsidR="005805D6">
              <w:rPr>
                <w:noProof/>
                <w:webHidden/>
              </w:rPr>
              <w:fldChar w:fldCharType="end"/>
            </w:r>
          </w:hyperlink>
        </w:p>
        <w:p w14:paraId="69159F8A" w14:textId="7344B801" w:rsidR="005805D6" w:rsidRDefault="000434FE">
          <w:pPr>
            <w:pStyle w:val="30"/>
            <w:rPr>
              <w:rFonts w:asciiTheme="minorHAnsi" w:eastAsiaTheme="minorEastAsia" w:hAnsiTheme="minorHAnsi"/>
              <w:noProof/>
            </w:rPr>
          </w:pPr>
          <w:hyperlink w:anchor="_Toc444193551" w:history="1">
            <w:r w:rsidR="005805D6" w:rsidRPr="005E58AC">
              <w:rPr>
                <w:rStyle w:val="a8"/>
                <w:noProof/>
                <w14:scene3d>
                  <w14:camera w14:prst="orthographicFront"/>
                  <w14:lightRig w14:rig="threePt" w14:dir="t">
                    <w14:rot w14:lat="0" w14:lon="0" w14:rev="0"/>
                  </w14:lightRig>
                </w14:scene3d>
              </w:rPr>
              <w:t>2.3.1</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_Toc444193551 \h </w:instrText>
            </w:r>
            <w:r w:rsidR="005805D6">
              <w:rPr>
                <w:noProof/>
                <w:webHidden/>
              </w:rPr>
            </w:r>
            <w:r w:rsidR="005805D6">
              <w:rPr>
                <w:noProof/>
                <w:webHidden/>
              </w:rPr>
              <w:fldChar w:fldCharType="separate"/>
            </w:r>
            <w:r w:rsidR="00F7107E">
              <w:rPr>
                <w:noProof/>
                <w:webHidden/>
              </w:rPr>
              <w:t>8</w:t>
            </w:r>
            <w:r w:rsidR="005805D6">
              <w:rPr>
                <w:noProof/>
                <w:webHidden/>
              </w:rPr>
              <w:fldChar w:fldCharType="end"/>
            </w:r>
          </w:hyperlink>
        </w:p>
        <w:p w14:paraId="7D96595B" w14:textId="3B400C73" w:rsidR="005805D6" w:rsidRDefault="000434FE">
          <w:pPr>
            <w:pStyle w:val="30"/>
            <w:rPr>
              <w:rFonts w:asciiTheme="minorHAnsi" w:eastAsiaTheme="minorEastAsia" w:hAnsiTheme="minorHAnsi"/>
              <w:noProof/>
            </w:rPr>
          </w:pPr>
          <w:hyperlink w:anchor="_Toc444193552" w:history="1">
            <w:r w:rsidR="005805D6" w:rsidRPr="005E58AC">
              <w:rPr>
                <w:rStyle w:val="a8"/>
                <w:noProof/>
                <w14:scene3d>
                  <w14:camera w14:prst="orthographicFront"/>
                  <w14:lightRig w14:rig="threePt" w14:dir="t">
                    <w14:rot w14:lat="0" w14:lon="0" w14:rev="0"/>
                  </w14:lightRig>
                </w14:scene3d>
              </w:rPr>
              <w:t>2.3.2</w:t>
            </w:r>
            <w:r w:rsidR="007A5818">
              <w:rPr>
                <w:rStyle w:val="a8"/>
                <w:noProof/>
              </w:rPr>
              <w:t xml:space="preserve"> </w:t>
            </w:r>
            <w:r w:rsidR="005805D6">
              <w:rPr>
                <w:noProof/>
                <w:webHidden/>
              </w:rPr>
              <w:tab/>
            </w:r>
            <w:r w:rsidR="005805D6">
              <w:rPr>
                <w:noProof/>
                <w:webHidden/>
              </w:rPr>
              <w:fldChar w:fldCharType="begin"/>
            </w:r>
            <w:r w:rsidR="005805D6">
              <w:rPr>
                <w:noProof/>
                <w:webHidden/>
              </w:rPr>
              <w:instrText xml:space="preserve"> PAGEREF _Toc444193552 \h </w:instrText>
            </w:r>
            <w:r w:rsidR="005805D6">
              <w:rPr>
                <w:noProof/>
                <w:webHidden/>
              </w:rPr>
            </w:r>
            <w:r w:rsidR="005805D6">
              <w:rPr>
                <w:noProof/>
                <w:webHidden/>
              </w:rPr>
              <w:fldChar w:fldCharType="separate"/>
            </w:r>
            <w:r w:rsidR="00F7107E">
              <w:rPr>
                <w:noProof/>
                <w:webHidden/>
              </w:rPr>
              <w:t>8</w:t>
            </w:r>
            <w:r w:rsidR="005805D6">
              <w:rPr>
                <w:noProof/>
                <w:webHidden/>
              </w:rPr>
              <w:fldChar w:fldCharType="end"/>
            </w:r>
          </w:hyperlink>
        </w:p>
        <w:p w14:paraId="0BEEEB4D" w14:textId="43A545A7" w:rsidR="005805D6" w:rsidRDefault="000434FE">
          <w:pPr>
            <w:pStyle w:val="20"/>
            <w:rPr>
              <w:rFonts w:asciiTheme="minorHAnsi" w:eastAsiaTheme="minorEastAsia" w:hAnsiTheme="minorHAnsi"/>
              <w:noProof/>
            </w:rPr>
          </w:pPr>
          <w:hyperlink w:anchor="_Toc444193553" w:history="1">
            <w:r w:rsidR="005805D6" w:rsidRPr="005E58AC">
              <w:rPr>
                <w:rStyle w:val="a8"/>
                <w:noProof/>
              </w:rPr>
              <w:t>2.4</w:t>
            </w:r>
            <w:r w:rsidR="005805D6" w:rsidRPr="005E58AC">
              <w:rPr>
                <w:rStyle w:val="a8"/>
                <w:rFonts w:hint="eastAsia"/>
                <w:noProof/>
              </w:rPr>
              <w:t xml:space="preserve"> </w:t>
            </w:r>
            <w:r w:rsidR="00DC1254">
              <w:rPr>
                <w:rStyle w:val="a8"/>
                <w:rFonts w:hint="eastAsia"/>
                <w:noProof/>
              </w:rPr>
              <w:t>集成</w:t>
            </w:r>
            <w:r w:rsidR="00DC1254">
              <w:rPr>
                <w:rStyle w:val="a8"/>
                <w:noProof/>
              </w:rPr>
              <w:t>学习</w:t>
            </w:r>
            <w:r w:rsidR="005805D6">
              <w:rPr>
                <w:noProof/>
                <w:webHidden/>
              </w:rPr>
              <w:tab/>
            </w:r>
            <w:r w:rsidR="005805D6">
              <w:rPr>
                <w:noProof/>
                <w:webHidden/>
              </w:rPr>
              <w:fldChar w:fldCharType="begin"/>
            </w:r>
            <w:r w:rsidR="005805D6">
              <w:rPr>
                <w:noProof/>
                <w:webHidden/>
              </w:rPr>
              <w:instrText xml:space="preserve"> PAGEREF _Toc444193553 \h </w:instrText>
            </w:r>
            <w:r w:rsidR="005805D6">
              <w:rPr>
                <w:noProof/>
                <w:webHidden/>
              </w:rPr>
            </w:r>
            <w:r w:rsidR="005805D6">
              <w:rPr>
                <w:noProof/>
                <w:webHidden/>
              </w:rPr>
              <w:fldChar w:fldCharType="separate"/>
            </w:r>
            <w:r w:rsidR="00F7107E">
              <w:rPr>
                <w:noProof/>
                <w:webHidden/>
              </w:rPr>
              <w:t>9</w:t>
            </w:r>
            <w:r w:rsidR="005805D6">
              <w:rPr>
                <w:noProof/>
                <w:webHidden/>
              </w:rPr>
              <w:fldChar w:fldCharType="end"/>
            </w:r>
          </w:hyperlink>
        </w:p>
        <w:p w14:paraId="67C5AA88" w14:textId="77777777" w:rsidR="005805D6" w:rsidRDefault="000434FE">
          <w:pPr>
            <w:pStyle w:val="20"/>
            <w:rPr>
              <w:rFonts w:asciiTheme="minorHAnsi" w:eastAsiaTheme="minorEastAsia" w:hAnsiTheme="minorHAnsi"/>
              <w:noProof/>
            </w:rPr>
          </w:pPr>
          <w:hyperlink w:anchor="_Toc444193554" w:history="1">
            <w:r w:rsidR="005805D6" w:rsidRPr="005E58AC">
              <w:rPr>
                <w:rStyle w:val="a8"/>
                <w:noProof/>
              </w:rPr>
              <w:t>2.5</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_Toc444193554 \h </w:instrText>
            </w:r>
            <w:r w:rsidR="005805D6">
              <w:rPr>
                <w:noProof/>
                <w:webHidden/>
              </w:rPr>
            </w:r>
            <w:r w:rsidR="005805D6">
              <w:rPr>
                <w:noProof/>
                <w:webHidden/>
              </w:rPr>
              <w:fldChar w:fldCharType="separate"/>
            </w:r>
            <w:r w:rsidR="00F7107E">
              <w:rPr>
                <w:noProof/>
                <w:webHidden/>
              </w:rPr>
              <w:t>10</w:t>
            </w:r>
            <w:r w:rsidR="005805D6">
              <w:rPr>
                <w:noProof/>
                <w:webHidden/>
              </w:rPr>
              <w:fldChar w:fldCharType="end"/>
            </w:r>
          </w:hyperlink>
        </w:p>
        <w:p w14:paraId="252C2123" w14:textId="51B0B78B" w:rsidR="005805D6" w:rsidRDefault="000434FE">
          <w:pPr>
            <w:pStyle w:val="10"/>
            <w:rPr>
              <w:rFonts w:asciiTheme="minorHAnsi" w:eastAsiaTheme="minorEastAsia" w:hAnsiTheme="minorHAnsi"/>
              <w:noProof/>
            </w:rPr>
          </w:pPr>
          <w:hyperlink w:anchor="_Toc444193555" w:history="1">
            <w:r w:rsidR="005805D6" w:rsidRPr="005E58AC">
              <w:rPr>
                <w:rStyle w:val="a8"/>
                <w:rFonts w:hint="eastAsia"/>
                <w:noProof/>
              </w:rPr>
              <w:t>第三章</w:t>
            </w:r>
            <w:r w:rsidR="005805D6" w:rsidRPr="005E58AC">
              <w:rPr>
                <w:rStyle w:val="a8"/>
                <w:rFonts w:hint="eastAsia"/>
                <w:noProof/>
              </w:rPr>
              <w:t xml:space="preserve"> </w:t>
            </w:r>
            <w:bookmarkStart w:id="16" w:name="OLE_LINK4"/>
            <w:bookmarkStart w:id="17" w:name="OLE_LINK5"/>
            <w:r w:rsidR="00DC1254">
              <w:rPr>
                <w:rStyle w:val="a8"/>
                <w:rFonts w:hint="eastAsia"/>
                <w:noProof/>
              </w:rPr>
              <w:t>数据</w:t>
            </w:r>
            <w:r w:rsidR="00DC1254">
              <w:rPr>
                <w:rStyle w:val="a8"/>
                <w:noProof/>
              </w:rPr>
              <w:t>采集与预处理</w:t>
            </w:r>
            <w:bookmarkEnd w:id="16"/>
            <w:bookmarkEnd w:id="17"/>
            <w:r w:rsidR="00EE3656">
              <w:rPr>
                <w:rStyle w:val="a8"/>
                <w:rFonts w:hint="eastAsia"/>
                <w:noProof/>
              </w:rPr>
              <w:t>分析</w:t>
            </w:r>
            <w:r w:rsidR="005805D6">
              <w:rPr>
                <w:noProof/>
                <w:webHidden/>
              </w:rPr>
              <w:tab/>
            </w:r>
            <w:r w:rsidR="005805D6">
              <w:rPr>
                <w:noProof/>
                <w:webHidden/>
              </w:rPr>
              <w:fldChar w:fldCharType="begin"/>
            </w:r>
            <w:r w:rsidR="005805D6">
              <w:rPr>
                <w:noProof/>
                <w:webHidden/>
              </w:rPr>
              <w:instrText xml:space="preserve"> PAGEREF _Toc444193555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29000D9D" w14:textId="7BCCA43D" w:rsidR="005805D6" w:rsidRDefault="000434FE">
          <w:pPr>
            <w:pStyle w:val="20"/>
            <w:rPr>
              <w:rFonts w:asciiTheme="minorHAnsi" w:eastAsiaTheme="minorEastAsia" w:hAnsiTheme="minorHAnsi"/>
              <w:noProof/>
            </w:rPr>
          </w:pPr>
          <w:hyperlink w:anchor="_Toc444193556" w:history="1">
            <w:r w:rsidR="00DC1254">
              <w:rPr>
                <w:rStyle w:val="a8"/>
                <w:noProof/>
              </w:rPr>
              <w:t xml:space="preserve">3.1 </w:t>
            </w:r>
            <w:r w:rsidR="00DC1254">
              <w:rPr>
                <w:rStyle w:val="a8"/>
                <w:rFonts w:hint="eastAsia"/>
                <w:noProof/>
              </w:rPr>
              <w:t>数据</w:t>
            </w:r>
            <w:r w:rsidR="00CB76C7">
              <w:rPr>
                <w:rStyle w:val="a8"/>
                <w:rFonts w:hint="eastAsia"/>
                <w:noProof/>
              </w:rPr>
              <w:t>的</w:t>
            </w:r>
            <w:r w:rsidR="00DC1254">
              <w:rPr>
                <w:rStyle w:val="a8"/>
                <w:noProof/>
              </w:rPr>
              <w:t>获取</w:t>
            </w:r>
            <w:r w:rsidR="005805D6">
              <w:rPr>
                <w:noProof/>
                <w:webHidden/>
              </w:rPr>
              <w:tab/>
            </w:r>
            <w:r w:rsidR="005805D6">
              <w:rPr>
                <w:noProof/>
                <w:webHidden/>
              </w:rPr>
              <w:fldChar w:fldCharType="begin"/>
            </w:r>
            <w:r w:rsidR="005805D6">
              <w:rPr>
                <w:noProof/>
                <w:webHidden/>
              </w:rPr>
              <w:instrText xml:space="preserve"> PAGEREF _Toc444193556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021707F8" w14:textId="675E53AF" w:rsidR="005805D6" w:rsidRDefault="000434FE">
          <w:pPr>
            <w:pStyle w:val="30"/>
            <w:rPr>
              <w:rFonts w:asciiTheme="minorHAnsi" w:eastAsiaTheme="minorEastAsia" w:hAnsiTheme="minorHAnsi"/>
              <w:noProof/>
            </w:rPr>
          </w:pPr>
          <w:hyperlink w:anchor="_Toc444193557" w:history="1">
            <w:r w:rsidR="005805D6" w:rsidRPr="005E58AC">
              <w:rPr>
                <w:rStyle w:val="a8"/>
                <w:noProof/>
                <w14:scene3d>
                  <w14:camera w14:prst="orthographicFront"/>
                  <w14:lightRig w14:rig="threePt" w14:dir="t">
                    <w14:rot w14:lat="0" w14:lon="0" w14:rev="0"/>
                  </w14:lightRig>
                </w14:scene3d>
              </w:rPr>
              <w:t>3.1.1</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_Toc444193557 \h </w:instrText>
            </w:r>
            <w:r w:rsidR="005805D6">
              <w:rPr>
                <w:noProof/>
                <w:webHidden/>
              </w:rPr>
            </w:r>
            <w:r w:rsidR="005805D6">
              <w:rPr>
                <w:noProof/>
                <w:webHidden/>
              </w:rPr>
              <w:fldChar w:fldCharType="separate"/>
            </w:r>
            <w:r w:rsidR="00F7107E">
              <w:rPr>
                <w:noProof/>
                <w:webHidden/>
              </w:rPr>
              <w:t>11</w:t>
            </w:r>
            <w:r w:rsidR="005805D6">
              <w:rPr>
                <w:noProof/>
                <w:webHidden/>
              </w:rPr>
              <w:fldChar w:fldCharType="end"/>
            </w:r>
          </w:hyperlink>
        </w:p>
        <w:p w14:paraId="489976F5" w14:textId="3FEF8701" w:rsidR="005805D6" w:rsidRDefault="000434FE">
          <w:pPr>
            <w:pStyle w:val="30"/>
            <w:rPr>
              <w:rFonts w:asciiTheme="minorHAnsi" w:eastAsiaTheme="minorEastAsia" w:hAnsiTheme="minorHAnsi"/>
              <w:noProof/>
            </w:rPr>
          </w:pPr>
          <w:hyperlink w:anchor="_Toc444193558" w:history="1">
            <w:r w:rsidR="005805D6" w:rsidRPr="005E58AC">
              <w:rPr>
                <w:rStyle w:val="a8"/>
                <w:noProof/>
                <w14:scene3d>
                  <w14:camera w14:prst="orthographicFront"/>
                  <w14:lightRig w14:rig="threePt" w14:dir="t">
                    <w14:rot w14:lat="0" w14:lon="0" w14:rev="0"/>
                  </w14:lightRig>
                </w14:scene3d>
              </w:rPr>
              <w:t>3.1.2</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_Toc444193558 \h </w:instrText>
            </w:r>
            <w:r w:rsidR="005805D6">
              <w:rPr>
                <w:noProof/>
                <w:webHidden/>
              </w:rPr>
            </w:r>
            <w:r w:rsidR="005805D6">
              <w:rPr>
                <w:noProof/>
                <w:webHidden/>
              </w:rPr>
              <w:fldChar w:fldCharType="separate"/>
            </w:r>
            <w:r w:rsidR="00F7107E">
              <w:rPr>
                <w:noProof/>
                <w:webHidden/>
              </w:rPr>
              <w:t>12</w:t>
            </w:r>
            <w:r w:rsidR="005805D6">
              <w:rPr>
                <w:noProof/>
                <w:webHidden/>
              </w:rPr>
              <w:fldChar w:fldCharType="end"/>
            </w:r>
          </w:hyperlink>
        </w:p>
        <w:p w14:paraId="427561E2" w14:textId="0FA73208" w:rsidR="005805D6" w:rsidRDefault="000434FE">
          <w:pPr>
            <w:pStyle w:val="20"/>
            <w:rPr>
              <w:rFonts w:asciiTheme="minorHAnsi" w:eastAsiaTheme="minorEastAsia" w:hAnsiTheme="minorHAnsi"/>
              <w:noProof/>
            </w:rPr>
          </w:pPr>
          <w:hyperlink w:anchor="_Toc444193559" w:history="1">
            <w:r w:rsidR="00DC1254">
              <w:rPr>
                <w:rStyle w:val="a8"/>
                <w:noProof/>
              </w:rPr>
              <w:t xml:space="preserve">3.2 </w:t>
            </w:r>
            <w:r w:rsidR="00DC1254">
              <w:rPr>
                <w:rStyle w:val="a8"/>
                <w:rFonts w:hint="eastAsia"/>
                <w:noProof/>
              </w:rPr>
              <w:t>数据</w:t>
            </w:r>
            <w:r w:rsidR="008B2643">
              <w:rPr>
                <w:rStyle w:val="a8"/>
                <w:rFonts w:hint="eastAsia"/>
                <w:noProof/>
              </w:rPr>
              <w:t>的</w:t>
            </w:r>
            <w:r w:rsidR="00364D21">
              <w:rPr>
                <w:rStyle w:val="a8"/>
                <w:rFonts w:hint="eastAsia"/>
                <w:noProof/>
              </w:rPr>
              <w:t>预</w:t>
            </w:r>
            <w:r w:rsidR="00364D21">
              <w:rPr>
                <w:rStyle w:val="a8"/>
                <w:noProof/>
              </w:rPr>
              <w:t>处理</w:t>
            </w:r>
            <w:r w:rsidR="005805D6">
              <w:rPr>
                <w:noProof/>
                <w:webHidden/>
              </w:rPr>
              <w:tab/>
            </w:r>
            <w:r w:rsidR="005805D6">
              <w:rPr>
                <w:noProof/>
                <w:webHidden/>
              </w:rPr>
              <w:fldChar w:fldCharType="begin"/>
            </w:r>
            <w:r w:rsidR="005805D6">
              <w:rPr>
                <w:noProof/>
                <w:webHidden/>
              </w:rPr>
              <w:instrText xml:space="preserve"> PAGEREF _Toc444193559 \h </w:instrText>
            </w:r>
            <w:r w:rsidR="005805D6">
              <w:rPr>
                <w:noProof/>
                <w:webHidden/>
              </w:rPr>
            </w:r>
            <w:r w:rsidR="005805D6">
              <w:rPr>
                <w:noProof/>
                <w:webHidden/>
              </w:rPr>
              <w:fldChar w:fldCharType="separate"/>
            </w:r>
            <w:r w:rsidR="00F7107E">
              <w:rPr>
                <w:noProof/>
                <w:webHidden/>
              </w:rPr>
              <w:t>13</w:t>
            </w:r>
            <w:r w:rsidR="005805D6">
              <w:rPr>
                <w:noProof/>
                <w:webHidden/>
              </w:rPr>
              <w:fldChar w:fldCharType="end"/>
            </w:r>
          </w:hyperlink>
        </w:p>
        <w:p w14:paraId="2C38F385" w14:textId="556E3593" w:rsidR="005805D6" w:rsidRDefault="000434FE">
          <w:pPr>
            <w:pStyle w:val="30"/>
            <w:rPr>
              <w:rFonts w:asciiTheme="minorHAnsi" w:eastAsiaTheme="minorEastAsia" w:hAnsiTheme="minorHAnsi"/>
              <w:noProof/>
            </w:rPr>
          </w:pPr>
          <w:hyperlink w:anchor="_Toc444193560" w:history="1">
            <w:r w:rsidR="005805D6" w:rsidRPr="005E58AC">
              <w:rPr>
                <w:rStyle w:val="a8"/>
                <w:noProof/>
                <w14:scene3d>
                  <w14:camera w14:prst="orthographicFront"/>
                  <w14:lightRig w14:rig="threePt" w14:dir="t">
                    <w14:rot w14:lat="0" w14:lon="0" w14:rev="0"/>
                  </w14:lightRig>
                </w14:scene3d>
              </w:rPr>
              <w:t>3.2.1</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_Toc444193560 \h </w:instrText>
            </w:r>
            <w:r w:rsidR="005805D6">
              <w:rPr>
                <w:noProof/>
                <w:webHidden/>
              </w:rPr>
            </w:r>
            <w:r w:rsidR="005805D6">
              <w:rPr>
                <w:noProof/>
                <w:webHidden/>
              </w:rPr>
              <w:fldChar w:fldCharType="separate"/>
            </w:r>
            <w:r w:rsidR="00F7107E">
              <w:rPr>
                <w:noProof/>
                <w:webHidden/>
              </w:rPr>
              <w:t>13</w:t>
            </w:r>
            <w:r w:rsidR="005805D6">
              <w:rPr>
                <w:noProof/>
                <w:webHidden/>
              </w:rPr>
              <w:fldChar w:fldCharType="end"/>
            </w:r>
          </w:hyperlink>
        </w:p>
        <w:p w14:paraId="1FE2F5AF" w14:textId="18BFBD89" w:rsidR="005805D6" w:rsidRDefault="000434FE">
          <w:pPr>
            <w:pStyle w:val="30"/>
            <w:rPr>
              <w:rFonts w:asciiTheme="minorHAnsi" w:eastAsiaTheme="minorEastAsia" w:hAnsiTheme="minorHAnsi"/>
              <w:noProof/>
            </w:rPr>
          </w:pPr>
          <w:hyperlink w:anchor="_Toc444193561" w:history="1">
            <w:r w:rsidR="005805D6" w:rsidRPr="005E58AC">
              <w:rPr>
                <w:rStyle w:val="a8"/>
                <w:noProof/>
                <w14:scene3d>
                  <w14:camera w14:prst="orthographicFront"/>
                  <w14:lightRig w14:rig="threePt" w14:dir="t">
                    <w14:rot w14:lat="0" w14:lon="0" w14:rev="0"/>
                  </w14:lightRig>
                </w14:scene3d>
              </w:rPr>
              <w:t>3.2.2</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_Toc444193561 \h </w:instrText>
            </w:r>
            <w:r w:rsidR="005805D6">
              <w:rPr>
                <w:noProof/>
                <w:webHidden/>
              </w:rPr>
            </w:r>
            <w:r w:rsidR="005805D6">
              <w:rPr>
                <w:noProof/>
                <w:webHidden/>
              </w:rPr>
              <w:fldChar w:fldCharType="separate"/>
            </w:r>
            <w:r w:rsidR="00F7107E">
              <w:rPr>
                <w:noProof/>
                <w:webHidden/>
              </w:rPr>
              <w:t>14</w:t>
            </w:r>
            <w:r w:rsidR="005805D6">
              <w:rPr>
                <w:noProof/>
                <w:webHidden/>
              </w:rPr>
              <w:fldChar w:fldCharType="end"/>
            </w:r>
          </w:hyperlink>
        </w:p>
        <w:p w14:paraId="60F7EF2C" w14:textId="560C8B30" w:rsidR="005805D6" w:rsidRDefault="000434FE">
          <w:pPr>
            <w:pStyle w:val="30"/>
            <w:rPr>
              <w:noProof/>
            </w:rPr>
          </w:pPr>
          <w:hyperlink w:anchor="_Toc444193562" w:history="1">
            <w:r w:rsidR="005805D6" w:rsidRPr="005E58AC">
              <w:rPr>
                <w:rStyle w:val="a8"/>
                <w:noProof/>
                <w14:scene3d>
                  <w14:camera w14:prst="orthographicFront"/>
                  <w14:lightRig w14:rig="threePt" w14:dir="t">
                    <w14:rot w14:lat="0" w14:lon="0" w14:rev="0"/>
                  </w14:lightRig>
                </w14:scene3d>
              </w:rPr>
              <w:t>3.2.3</w:t>
            </w:r>
            <w:r w:rsidR="005805D6" w:rsidRPr="005E58AC">
              <w:rPr>
                <w:rStyle w:val="a8"/>
                <w:rFonts w:hint="eastAsia"/>
                <w:noProof/>
              </w:rPr>
              <w:t xml:space="preserve"> </w:t>
            </w:r>
            <w:r w:rsidR="005805D6">
              <w:rPr>
                <w:noProof/>
                <w:webHidden/>
              </w:rPr>
              <w:tab/>
            </w:r>
            <w:r w:rsidR="005805D6">
              <w:rPr>
                <w:noProof/>
                <w:webHidden/>
              </w:rPr>
              <w:fldChar w:fldCharType="begin"/>
            </w:r>
            <w:r w:rsidR="005805D6">
              <w:rPr>
                <w:noProof/>
                <w:webHidden/>
              </w:rPr>
              <w:instrText xml:space="preserve"> PAGEREF _Toc444193562 \h </w:instrText>
            </w:r>
            <w:r w:rsidR="005805D6">
              <w:rPr>
                <w:noProof/>
                <w:webHidden/>
              </w:rPr>
            </w:r>
            <w:r w:rsidR="005805D6">
              <w:rPr>
                <w:noProof/>
                <w:webHidden/>
              </w:rPr>
              <w:fldChar w:fldCharType="separate"/>
            </w:r>
            <w:r w:rsidR="00F7107E">
              <w:rPr>
                <w:noProof/>
                <w:webHidden/>
              </w:rPr>
              <w:t>15</w:t>
            </w:r>
            <w:r w:rsidR="005805D6">
              <w:rPr>
                <w:noProof/>
                <w:webHidden/>
              </w:rPr>
              <w:fldChar w:fldCharType="end"/>
            </w:r>
          </w:hyperlink>
        </w:p>
        <w:p w14:paraId="0D4A4473" w14:textId="147117F4" w:rsidR="00651269" w:rsidRPr="00651269" w:rsidRDefault="00651269" w:rsidP="00651269">
          <w:pPr>
            <w:ind w:firstLine="420"/>
          </w:pPr>
          <w:r>
            <w:rPr>
              <w:rFonts w:hint="eastAsia"/>
            </w:rPr>
            <w:t xml:space="preserve">3.3 </w:t>
          </w:r>
          <w:r>
            <w:rPr>
              <w:rFonts w:hint="eastAsia"/>
            </w:rPr>
            <w:t>价格</w:t>
          </w:r>
          <w:r>
            <w:t>特征</w:t>
          </w:r>
          <w:r w:rsidR="00EE3656">
            <w:rPr>
              <w:rFonts w:hint="eastAsia"/>
            </w:rPr>
            <w:t>分析</w:t>
          </w:r>
          <w:r>
            <w:rPr>
              <w:rFonts w:hint="eastAsia"/>
            </w:rPr>
            <w:t>-------------------------------------------------------------------------------------------------16</w:t>
          </w:r>
        </w:p>
        <w:p w14:paraId="229F5875" w14:textId="77777777" w:rsidR="005805D6" w:rsidRDefault="000434FE">
          <w:pPr>
            <w:pStyle w:val="20"/>
            <w:rPr>
              <w:noProof/>
            </w:rPr>
          </w:pPr>
          <w:hyperlink w:anchor="_Toc444193563" w:history="1">
            <w:r w:rsidR="005805D6" w:rsidRPr="005E58AC">
              <w:rPr>
                <w:rStyle w:val="a8"/>
                <w:noProof/>
              </w:rPr>
              <w:t>3.3</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_Toc444193563 \h </w:instrText>
            </w:r>
            <w:r w:rsidR="005805D6">
              <w:rPr>
                <w:noProof/>
                <w:webHidden/>
              </w:rPr>
            </w:r>
            <w:r w:rsidR="005805D6">
              <w:rPr>
                <w:noProof/>
                <w:webHidden/>
              </w:rPr>
              <w:fldChar w:fldCharType="separate"/>
            </w:r>
            <w:r w:rsidR="00F7107E">
              <w:rPr>
                <w:noProof/>
                <w:webHidden/>
              </w:rPr>
              <w:t>15</w:t>
            </w:r>
            <w:r w:rsidR="005805D6">
              <w:rPr>
                <w:noProof/>
                <w:webHidden/>
              </w:rPr>
              <w:fldChar w:fldCharType="end"/>
            </w:r>
          </w:hyperlink>
        </w:p>
        <w:p w14:paraId="2E5F3285" w14:textId="77777777" w:rsidR="00651269" w:rsidRPr="00651269" w:rsidRDefault="00651269" w:rsidP="00651269">
          <w:pPr>
            <w:ind w:firstLine="420"/>
          </w:pPr>
        </w:p>
        <w:p w14:paraId="56114271" w14:textId="3B7C6B99" w:rsidR="005805D6" w:rsidRDefault="000434FE">
          <w:pPr>
            <w:pStyle w:val="10"/>
            <w:rPr>
              <w:noProof/>
            </w:rPr>
          </w:pPr>
          <w:hyperlink w:anchor="_Toc444193564" w:history="1">
            <w:r w:rsidR="005805D6" w:rsidRPr="005E58AC">
              <w:rPr>
                <w:rStyle w:val="a8"/>
                <w:rFonts w:hint="eastAsia"/>
                <w:noProof/>
              </w:rPr>
              <w:t>第四章</w:t>
            </w:r>
            <w:r w:rsidR="005805D6" w:rsidRPr="005E58AC">
              <w:rPr>
                <w:rStyle w:val="a8"/>
                <w:rFonts w:hint="eastAsia"/>
                <w:noProof/>
              </w:rPr>
              <w:t xml:space="preserve"> </w:t>
            </w:r>
            <w:r w:rsidR="00CB76C7">
              <w:rPr>
                <w:rStyle w:val="a8"/>
                <w:rFonts w:hint="eastAsia"/>
                <w:noProof/>
              </w:rPr>
              <w:t>基于</w:t>
            </w:r>
            <w:r w:rsidR="00CB76C7">
              <w:rPr>
                <w:rStyle w:val="a8"/>
                <w:noProof/>
              </w:rPr>
              <w:t>传统机器学习算法</w:t>
            </w:r>
            <w:r w:rsidR="00CB76C7">
              <w:rPr>
                <w:rStyle w:val="a8"/>
                <w:rFonts w:hint="eastAsia"/>
                <w:noProof/>
              </w:rPr>
              <w:t>的</w:t>
            </w:r>
            <w:r w:rsidR="00CB76C7">
              <w:rPr>
                <w:rStyle w:val="a8"/>
                <w:noProof/>
              </w:rPr>
              <w:t>酒店价格预测</w:t>
            </w:r>
            <w:r w:rsidR="005805D6">
              <w:rPr>
                <w:noProof/>
                <w:webHidden/>
              </w:rPr>
              <w:tab/>
            </w:r>
            <w:r w:rsidR="005805D6">
              <w:rPr>
                <w:noProof/>
                <w:webHidden/>
              </w:rPr>
              <w:fldChar w:fldCharType="begin"/>
            </w:r>
            <w:r w:rsidR="005805D6">
              <w:rPr>
                <w:noProof/>
                <w:webHidden/>
              </w:rPr>
              <w:instrText xml:space="preserve"> PAGEREF _Toc444193564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5C2AC5AB" w14:textId="37AFAB27" w:rsidR="00691FBB" w:rsidRPr="00691FBB" w:rsidRDefault="00691FBB" w:rsidP="00691FBB">
          <w:pPr>
            <w:ind w:firstLine="420"/>
          </w:pPr>
          <w:r>
            <w:rPr>
              <w:rFonts w:hint="eastAsia"/>
            </w:rPr>
            <w:t xml:space="preserve">4.1 </w:t>
          </w:r>
          <w:r>
            <w:rPr>
              <w:rFonts w:hint="eastAsia"/>
            </w:rPr>
            <w:t>酒店</w:t>
          </w:r>
          <w:r>
            <w:t>价格预测问题定义</w:t>
          </w:r>
          <w:r>
            <w:t>………………………………………………………………………..18</w:t>
          </w:r>
        </w:p>
        <w:p w14:paraId="6F2EBCE5" w14:textId="44E52340" w:rsidR="005805D6" w:rsidRDefault="000434FE">
          <w:pPr>
            <w:pStyle w:val="20"/>
            <w:rPr>
              <w:rFonts w:asciiTheme="minorHAnsi" w:eastAsiaTheme="minorEastAsia" w:hAnsiTheme="minorHAnsi"/>
              <w:noProof/>
            </w:rPr>
          </w:pPr>
          <w:hyperlink w:anchor="_Toc444193565" w:history="1">
            <w:r w:rsidR="00CB76C7">
              <w:rPr>
                <w:rStyle w:val="a8"/>
                <w:noProof/>
              </w:rPr>
              <w:t xml:space="preserve">4.1 </w:t>
            </w:r>
            <w:r w:rsidR="0094303A">
              <w:rPr>
                <w:rStyle w:val="a8"/>
                <w:rFonts w:hint="eastAsia"/>
                <w:noProof/>
              </w:rPr>
              <w:t>随机森林</w:t>
            </w:r>
            <w:r w:rsidR="005805D6">
              <w:rPr>
                <w:noProof/>
                <w:webHidden/>
              </w:rPr>
              <w:tab/>
            </w:r>
            <w:r w:rsidR="005805D6">
              <w:rPr>
                <w:noProof/>
                <w:webHidden/>
              </w:rPr>
              <w:fldChar w:fldCharType="begin"/>
            </w:r>
            <w:r w:rsidR="005805D6">
              <w:rPr>
                <w:noProof/>
                <w:webHidden/>
              </w:rPr>
              <w:instrText xml:space="preserve"> PAGEREF _Toc444193565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0D88CECA" w14:textId="16287990" w:rsidR="005805D6" w:rsidRDefault="000434FE" w:rsidP="0094303A">
          <w:pPr>
            <w:pStyle w:val="20"/>
            <w:rPr>
              <w:rFonts w:asciiTheme="minorHAnsi" w:eastAsiaTheme="minorEastAsia" w:hAnsiTheme="minorHAnsi"/>
              <w:noProof/>
            </w:rPr>
          </w:pPr>
          <w:hyperlink w:anchor="_Toc444193566" w:history="1">
            <w:r w:rsidR="0094303A">
              <w:rPr>
                <w:rStyle w:val="a8"/>
                <w:noProof/>
              </w:rPr>
              <w:t xml:space="preserve">4.2 </w:t>
            </w:r>
            <w:r w:rsidR="0094303A">
              <w:rPr>
                <w:rStyle w:val="a8"/>
                <w:rFonts w:hint="eastAsia"/>
                <w:noProof/>
              </w:rPr>
              <w:t>k</w:t>
            </w:r>
            <w:r w:rsidR="0094303A">
              <w:rPr>
                <w:rStyle w:val="a8"/>
                <w:noProof/>
              </w:rPr>
              <w:t>近邻</w:t>
            </w:r>
            <w:r w:rsidR="005805D6">
              <w:rPr>
                <w:noProof/>
                <w:webHidden/>
              </w:rPr>
              <w:tab/>
            </w:r>
            <w:r w:rsidR="005805D6">
              <w:rPr>
                <w:noProof/>
                <w:webHidden/>
              </w:rPr>
              <w:fldChar w:fldCharType="begin"/>
            </w:r>
            <w:r w:rsidR="005805D6">
              <w:rPr>
                <w:noProof/>
                <w:webHidden/>
              </w:rPr>
              <w:instrText xml:space="preserve"> PAGEREF _Toc444193566 \h </w:instrText>
            </w:r>
            <w:r w:rsidR="005805D6">
              <w:rPr>
                <w:noProof/>
                <w:webHidden/>
              </w:rPr>
            </w:r>
            <w:r w:rsidR="005805D6">
              <w:rPr>
                <w:noProof/>
                <w:webHidden/>
              </w:rPr>
              <w:fldChar w:fldCharType="separate"/>
            </w:r>
            <w:r w:rsidR="00F7107E">
              <w:rPr>
                <w:noProof/>
                <w:webHidden/>
              </w:rPr>
              <w:t>17</w:t>
            </w:r>
            <w:r w:rsidR="005805D6">
              <w:rPr>
                <w:noProof/>
                <w:webHidden/>
              </w:rPr>
              <w:fldChar w:fldCharType="end"/>
            </w:r>
          </w:hyperlink>
        </w:p>
        <w:p w14:paraId="5471D9A6" w14:textId="46303272" w:rsidR="005805D6" w:rsidRDefault="000434FE">
          <w:pPr>
            <w:pStyle w:val="30"/>
            <w:rPr>
              <w:rFonts w:asciiTheme="minorHAnsi" w:eastAsiaTheme="minorEastAsia" w:hAnsiTheme="minorHAnsi"/>
              <w:noProof/>
            </w:rPr>
          </w:pPr>
          <w:hyperlink w:anchor="_Toc444193568" w:history="1">
            <w:r w:rsidR="0094303A">
              <w:rPr>
                <w:rStyle w:val="a8"/>
                <w:noProof/>
                <w14:scene3d>
                  <w14:camera w14:prst="orthographicFront"/>
                  <w14:lightRig w14:rig="threePt" w14:dir="t">
                    <w14:rot w14:lat="0" w14:lon="0" w14:rev="0"/>
                  </w14:lightRig>
                </w14:scene3d>
              </w:rPr>
              <w:t>4</w:t>
            </w:r>
            <w:r w:rsidR="005805D6" w:rsidRPr="005E58AC">
              <w:rPr>
                <w:rStyle w:val="a8"/>
                <w:rFonts w:hint="eastAsia"/>
                <w:noProof/>
              </w:rPr>
              <w:t>均方根误差</w:t>
            </w:r>
            <w:r w:rsidR="005805D6" w:rsidRPr="005E58AC">
              <w:rPr>
                <w:rStyle w:val="a8"/>
                <w:noProof/>
              </w:rPr>
              <w:t>RMSE</w:t>
            </w:r>
            <w:r w:rsidR="005805D6" w:rsidRPr="005E58AC">
              <w:rPr>
                <w:rStyle w:val="a8"/>
                <w:rFonts w:hint="eastAsia"/>
                <w:noProof/>
              </w:rPr>
              <w:t>（</w:t>
            </w:r>
            <w:r w:rsidR="005805D6" w:rsidRPr="005E58AC">
              <w:rPr>
                <w:rStyle w:val="a8"/>
                <w:noProof/>
              </w:rPr>
              <w:t>Root Mean Square Error</w:t>
            </w:r>
            <w:r w:rsidR="005805D6" w:rsidRPr="005E58AC">
              <w:rPr>
                <w:rStyle w:val="a8"/>
                <w:rFonts w:hint="eastAsia"/>
                <w:noProof/>
              </w:rPr>
              <w:t>）</w:t>
            </w:r>
            <w:r w:rsidR="005805D6">
              <w:rPr>
                <w:noProof/>
                <w:webHidden/>
              </w:rPr>
              <w:tab/>
            </w:r>
            <w:r w:rsidR="005805D6">
              <w:rPr>
                <w:noProof/>
                <w:webHidden/>
              </w:rPr>
              <w:fldChar w:fldCharType="begin"/>
            </w:r>
            <w:r w:rsidR="005805D6">
              <w:rPr>
                <w:noProof/>
                <w:webHidden/>
              </w:rPr>
              <w:instrText xml:space="preserve"> PAGEREF _Toc444193568 \h </w:instrText>
            </w:r>
            <w:r w:rsidR="005805D6">
              <w:rPr>
                <w:noProof/>
                <w:webHidden/>
              </w:rPr>
            </w:r>
            <w:r w:rsidR="005805D6">
              <w:rPr>
                <w:noProof/>
                <w:webHidden/>
              </w:rPr>
              <w:fldChar w:fldCharType="separate"/>
            </w:r>
            <w:r w:rsidR="00F7107E">
              <w:rPr>
                <w:noProof/>
                <w:webHidden/>
              </w:rPr>
              <w:t>19</w:t>
            </w:r>
            <w:r w:rsidR="005805D6">
              <w:rPr>
                <w:noProof/>
                <w:webHidden/>
              </w:rPr>
              <w:fldChar w:fldCharType="end"/>
            </w:r>
          </w:hyperlink>
        </w:p>
        <w:p w14:paraId="2EB78CF9" w14:textId="5501A07B" w:rsidR="005805D6" w:rsidRDefault="000434FE">
          <w:pPr>
            <w:pStyle w:val="20"/>
            <w:rPr>
              <w:rFonts w:asciiTheme="minorHAnsi" w:eastAsiaTheme="minorEastAsia" w:hAnsiTheme="minorHAnsi"/>
              <w:noProof/>
            </w:rPr>
          </w:pPr>
          <w:hyperlink w:anchor="_Toc444193569" w:history="1">
            <w:r w:rsidR="005805D6" w:rsidRPr="005E58AC">
              <w:rPr>
                <w:rStyle w:val="a8"/>
                <w:noProof/>
              </w:rPr>
              <w:t>4.3</w:t>
            </w:r>
            <w:r w:rsidR="005805D6" w:rsidRPr="005E58AC">
              <w:rPr>
                <w:rStyle w:val="a8"/>
                <w:rFonts w:hint="eastAsia"/>
                <w:noProof/>
              </w:rPr>
              <w:t xml:space="preserve"> </w:t>
            </w:r>
            <w:r w:rsidR="009F6666">
              <w:rPr>
                <w:rStyle w:val="a8"/>
                <w:rFonts w:hint="eastAsia"/>
                <w:noProof/>
              </w:rPr>
              <w:t>梯度</w:t>
            </w:r>
            <w:r w:rsidR="009F6666">
              <w:rPr>
                <w:rStyle w:val="a8"/>
                <w:noProof/>
              </w:rPr>
              <w:t>提升决策树</w:t>
            </w:r>
            <w:r w:rsidR="005805D6">
              <w:rPr>
                <w:noProof/>
                <w:webHidden/>
              </w:rPr>
              <w:tab/>
            </w:r>
            <w:r w:rsidR="005805D6">
              <w:rPr>
                <w:noProof/>
                <w:webHidden/>
              </w:rPr>
              <w:fldChar w:fldCharType="begin"/>
            </w:r>
            <w:r w:rsidR="005805D6">
              <w:rPr>
                <w:noProof/>
                <w:webHidden/>
              </w:rPr>
              <w:instrText xml:space="preserve"> PAGEREF _Toc444193569 \h </w:instrText>
            </w:r>
            <w:r w:rsidR="005805D6">
              <w:rPr>
                <w:noProof/>
                <w:webHidden/>
              </w:rPr>
            </w:r>
            <w:r w:rsidR="005805D6">
              <w:rPr>
                <w:noProof/>
                <w:webHidden/>
              </w:rPr>
              <w:fldChar w:fldCharType="separate"/>
            </w:r>
            <w:r w:rsidR="00F7107E">
              <w:rPr>
                <w:noProof/>
                <w:webHidden/>
              </w:rPr>
              <w:t>19</w:t>
            </w:r>
            <w:r w:rsidR="005805D6">
              <w:rPr>
                <w:noProof/>
                <w:webHidden/>
              </w:rPr>
              <w:fldChar w:fldCharType="end"/>
            </w:r>
          </w:hyperlink>
        </w:p>
        <w:p w14:paraId="52A7F3DD" w14:textId="5429E25E" w:rsidR="005805D6" w:rsidRDefault="000434FE">
          <w:pPr>
            <w:pStyle w:val="30"/>
            <w:rPr>
              <w:rFonts w:asciiTheme="minorHAnsi" w:eastAsiaTheme="minorEastAsia" w:hAnsiTheme="minorHAnsi"/>
              <w:noProof/>
            </w:rPr>
          </w:pPr>
          <w:hyperlink w:anchor="_Toc444193570" w:history="1">
            <w:r w:rsidR="005805D6" w:rsidRPr="005E58AC">
              <w:rPr>
                <w:rStyle w:val="a8"/>
                <w:noProof/>
                <w14:scene3d>
                  <w14:camera w14:prst="orthographicFront"/>
                  <w14:lightRig w14:rig="threePt" w14:dir="t">
                    <w14:rot w14:lat="0" w14:lon="0" w14:rev="0"/>
                  </w14:lightRig>
                </w14:scene3d>
              </w:rPr>
              <w:t>4.3.1</w:t>
            </w:r>
            <w:r w:rsidR="005805D6" w:rsidRPr="005E58AC">
              <w:rPr>
                <w:rStyle w:val="a8"/>
                <w:rFonts w:hint="eastAsia"/>
                <w:noProof/>
              </w:rPr>
              <w:t xml:space="preserve"> </w:t>
            </w:r>
            <w:r w:rsidR="009F6666">
              <w:rPr>
                <w:rStyle w:val="a8"/>
                <w:rFonts w:hint="eastAsia"/>
                <w:noProof/>
              </w:rPr>
              <w:t>X</w:t>
            </w:r>
            <w:r w:rsidR="009F6666">
              <w:rPr>
                <w:rStyle w:val="a8"/>
                <w:noProof/>
              </w:rPr>
              <w:t>GBOOST</w:t>
            </w:r>
            <w:r w:rsidR="005805D6">
              <w:rPr>
                <w:noProof/>
                <w:webHidden/>
              </w:rPr>
              <w:tab/>
            </w:r>
            <w:r w:rsidR="005805D6">
              <w:rPr>
                <w:noProof/>
                <w:webHidden/>
              </w:rPr>
              <w:fldChar w:fldCharType="begin"/>
            </w:r>
            <w:r w:rsidR="005805D6">
              <w:rPr>
                <w:noProof/>
                <w:webHidden/>
              </w:rPr>
              <w:instrText xml:space="preserve"> PAGEREF _Toc444193570 \h </w:instrText>
            </w:r>
            <w:r w:rsidR="005805D6">
              <w:rPr>
                <w:noProof/>
                <w:webHidden/>
              </w:rPr>
            </w:r>
            <w:r w:rsidR="005805D6">
              <w:rPr>
                <w:noProof/>
                <w:webHidden/>
              </w:rPr>
              <w:fldChar w:fldCharType="separate"/>
            </w:r>
            <w:r w:rsidR="00F7107E">
              <w:rPr>
                <w:noProof/>
                <w:webHidden/>
              </w:rPr>
              <w:t>20</w:t>
            </w:r>
            <w:r w:rsidR="005805D6">
              <w:rPr>
                <w:noProof/>
                <w:webHidden/>
              </w:rPr>
              <w:fldChar w:fldCharType="end"/>
            </w:r>
          </w:hyperlink>
        </w:p>
        <w:p w14:paraId="4DAFA934" w14:textId="77777777" w:rsidR="005805D6" w:rsidRDefault="000434FE">
          <w:pPr>
            <w:pStyle w:val="20"/>
            <w:rPr>
              <w:rFonts w:asciiTheme="minorHAnsi" w:eastAsiaTheme="minorEastAsia" w:hAnsiTheme="minorHAnsi"/>
              <w:noProof/>
            </w:rPr>
          </w:pPr>
          <w:hyperlink w:anchor="_Toc444193573" w:history="1">
            <w:r w:rsidR="005805D6" w:rsidRPr="005E58AC">
              <w:rPr>
                <w:rStyle w:val="a8"/>
                <w:noProof/>
              </w:rPr>
              <w:t>4.4</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_Toc444193573 \h </w:instrText>
            </w:r>
            <w:r w:rsidR="005805D6">
              <w:rPr>
                <w:noProof/>
                <w:webHidden/>
              </w:rPr>
            </w:r>
            <w:r w:rsidR="005805D6">
              <w:rPr>
                <w:noProof/>
                <w:webHidden/>
              </w:rPr>
              <w:fldChar w:fldCharType="separate"/>
            </w:r>
            <w:r w:rsidR="00F7107E">
              <w:rPr>
                <w:noProof/>
                <w:webHidden/>
              </w:rPr>
              <w:t>24</w:t>
            </w:r>
            <w:r w:rsidR="005805D6">
              <w:rPr>
                <w:noProof/>
                <w:webHidden/>
              </w:rPr>
              <w:fldChar w:fldCharType="end"/>
            </w:r>
          </w:hyperlink>
        </w:p>
        <w:p w14:paraId="66FB121F" w14:textId="253F61F7" w:rsidR="005805D6" w:rsidRDefault="000434FE">
          <w:pPr>
            <w:pStyle w:val="10"/>
            <w:rPr>
              <w:rFonts w:asciiTheme="minorHAnsi" w:eastAsiaTheme="minorEastAsia" w:hAnsiTheme="minorHAnsi"/>
              <w:noProof/>
            </w:rPr>
          </w:pPr>
          <w:hyperlink w:anchor="_Toc444193574" w:history="1">
            <w:r w:rsidR="005805D6" w:rsidRPr="005E58AC">
              <w:rPr>
                <w:rStyle w:val="a8"/>
                <w:rFonts w:hint="eastAsia"/>
                <w:noProof/>
              </w:rPr>
              <w:t>第五章</w:t>
            </w:r>
            <w:r w:rsidR="005805D6" w:rsidRPr="005E58AC">
              <w:rPr>
                <w:rStyle w:val="a8"/>
                <w:rFonts w:hint="eastAsia"/>
                <w:noProof/>
              </w:rPr>
              <w:t xml:space="preserve"> </w:t>
            </w:r>
            <w:r w:rsidR="009F6666">
              <w:rPr>
                <w:rStyle w:val="a8"/>
                <w:rFonts w:hint="eastAsia"/>
                <w:noProof/>
              </w:rPr>
              <w:t>基于</w:t>
            </w:r>
            <w:r w:rsidR="009F6666">
              <w:rPr>
                <w:rStyle w:val="a8"/>
                <w:noProof/>
              </w:rPr>
              <w:t>集成学习的酒店价格预测</w:t>
            </w:r>
            <w:r w:rsidR="005805D6">
              <w:rPr>
                <w:noProof/>
                <w:webHidden/>
              </w:rPr>
              <w:tab/>
            </w:r>
            <w:r w:rsidR="005805D6">
              <w:rPr>
                <w:noProof/>
                <w:webHidden/>
              </w:rPr>
              <w:fldChar w:fldCharType="begin"/>
            </w:r>
            <w:r w:rsidR="005805D6">
              <w:rPr>
                <w:noProof/>
                <w:webHidden/>
              </w:rPr>
              <w:instrText xml:space="preserve"> PAGEREF _Toc444193574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48F30E1F" w14:textId="5803E4B7" w:rsidR="005805D6" w:rsidRDefault="000434FE">
          <w:pPr>
            <w:pStyle w:val="20"/>
            <w:rPr>
              <w:rFonts w:asciiTheme="minorHAnsi" w:eastAsiaTheme="minorEastAsia" w:hAnsiTheme="minorHAnsi"/>
              <w:noProof/>
            </w:rPr>
          </w:pPr>
          <w:hyperlink w:anchor="_Toc444193575" w:history="1">
            <w:r w:rsidR="005805D6" w:rsidRPr="005E58AC">
              <w:rPr>
                <w:rStyle w:val="a8"/>
                <w:noProof/>
              </w:rPr>
              <w:t>5.1</w:t>
            </w:r>
            <w:r w:rsidR="005805D6" w:rsidRPr="005E58AC">
              <w:rPr>
                <w:rStyle w:val="a8"/>
                <w:rFonts w:hint="eastAsia"/>
                <w:noProof/>
              </w:rPr>
              <w:t xml:space="preserve"> </w:t>
            </w:r>
            <w:r w:rsidR="009F6666">
              <w:rPr>
                <w:rStyle w:val="a8"/>
                <w:rFonts w:hint="eastAsia"/>
                <w:noProof/>
              </w:rPr>
              <w:t>二层</w:t>
            </w:r>
            <w:r w:rsidR="009F6666">
              <w:rPr>
                <w:rStyle w:val="a8"/>
                <w:rFonts w:hint="eastAsia"/>
                <w:noProof/>
              </w:rPr>
              <w:t>Stacking</w:t>
            </w:r>
            <w:r w:rsidR="009F6666">
              <w:rPr>
                <w:rStyle w:val="a8"/>
                <w:rFonts w:hint="eastAsia"/>
                <w:noProof/>
              </w:rPr>
              <w:t>预测</w:t>
            </w:r>
            <w:r w:rsidR="005805D6">
              <w:rPr>
                <w:noProof/>
                <w:webHidden/>
              </w:rPr>
              <w:tab/>
            </w:r>
            <w:r w:rsidR="005805D6">
              <w:rPr>
                <w:noProof/>
                <w:webHidden/>
              </w:rPr>
              <w:fldChar w:fldCharType="begin"/>
            </w:r>
            <w:r w:rsidR="005805D6">
              <w:rPr>
                <w:noProof/>
                <w:webHidden/>
              </w:rPr>
              <w:instrText xml:space="preserve"> PAGEREF _Toc444193575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2F719374" w14:textId="5A56CA3B" w:rsidR="005805D6" w:rsidRDefault="000434FE">
          <w:pPr>
            <w:pStyle w:val="20"/>
            <w:rPr>
              <w:rFonts w:asciiTheme="minorHAnsi" w:eastAsiaTheme="minorEastAsia" w:hAnsiTheme="minorHAnsi"/>
              <w:noProof/>
            </w:rPr>
          </w:pPr>
          <w:hyperlink w:anchor="_Toc444193576" w:history="1">
            <w:r w:rsidR="005805D6" w:rsidRPr="005E58AC">
              <w:rPr>
                <w:rStyle w:val="a8"/>
                <w:noProof/>
              </w:rPr>
              <w:t>5.2</w:t>
            </w:r>
            <w:r w:rsidR="005805D6" w:rsidRPr="005E58AC">
              <w:rPr>
                <w:rStyle w:val="a8"/>
                <w:rFonts w:hint="eastAsia"/>
                <w:noProof/>
              </w:rPr>
              <w:t xml:space="preserve"> </w:t>
            </w:r>
            <w:r w:rsidR="009F6666">
              <w:rPr>
                <w:rStyle w:val="a8"/>
                <w:rFonts w:hint="eastAsia"/>
                <w:noProof/>
              </w:rPr>
              <w:t>基于二分</w:t>
            </w:r>
            <w:r w:rsidR="009F6666">
              <w:rPr>
                <w:rStyle w:val="a8"/>
                <w:noProof/>
              </w:rPr>
              <w:t>k-</w:t>
            </w:r>
            <w:r w:rsidR="009F6666">
              <w:rPr>
                <w:rStyle w:val="a8"/>
                <w:rFonts w:hint="eastAsia"/>
                <w:noProof/>
              </w:rPr>
              <w:t>均值</w:t>
            </w:r>
            <w:r w:rsidR="009F6666">
              <w:rPr>
                <w:rStyle w:val="a8"/>
                <w:noProof/>
              </w:rPr>
              <w:t>聚类的二层</w:t>
            </w:r>
            <w:r w:rsidR="009F6666">
              <w:rPr>
                <w:rStyle w:val="a8"/>
                <w:rFonts w:hint="eastAsia"/>
                <w:noProof/>
              </w:rPr>
              <w:t>Stacking</w:t>
            </w:r>
            <w:r w:rsidR="009F6666">
              <w:rPr>
                <w:rStyle w:val="a8"/>
                <w:rFonts w:hint="eastAsia"/>
                <w:noProof/>
              </w:rPr>
              <w:t>预测</w:t>
            </w:r>
            <w:r w:rsidR="005805D6">
              <w:rPr>
                <w:noProof/>
                <w:webHidden/>
              </w:rPr>
              <w:tab/>
            </w:r>
            <w:r w:rsidR="005805D6">
              <w:rPr>
                <w:noProof/>
                <w:webHidden/>
              </w:rPr>
              <w:fldChar w:fldCharType="begin"/>
            </w:r>
            <w:r w:rsidR="005805D6">
              <w:rPr>
                <w:noProof/>
                <w:webHidden/>
              </w:rPr>
              <w:instrText xml:space="preserve"> PAGEREF _Toc444193576 \h </w:instrText>
            </w:r>
            <w:r w:rsidR="005805D6">
              <w:rPr>
                <w:noProof/>
                <w:webHidden/>
              </w:rPr>
            </w:r>
            <w:r w:rsidR="005805D6">
              <w:rPr>
                <w:noProof/>
                <w:webHidden/>
              </w:rPr>
              <w:fldChar w:fldCharType="separate"/>
            </w:r>
            <w:r w:rsidR="00F7107E">
              <w:rPr>
                <w:noProof/>
                <w:webHidden/>
              </w:rPr>
              <w:t>25</w:t>
            </w:r>
            <w:r w:rsidR="005805D6">
              <w:rPr>
                <w:noProof/>
                <w:webHidden/>
              </w:rPr>
              <w:fldChar w:fldCharType="end"/>
            </w:r>
          </w:hyperlink>
        </w:p>
        <w:p w14:paraId="1D79FCCF" w14:textId="77777777" w:rsidR="005805D6" w:rsidRDefault="000434FE">
          <w:pPr>
            <w:pStyle w:val="20"/>
            <w:rPr>
              <w:rFonts w:asciiTheme="minorHAnsi" w:eastAsiaTheme="minorEastAsia" w:hAnsiTheme="minorHAnsi"/>
              <w:noProof/>
            </w:rPr>
          </w:pPr>
          <w:hyperlink w:anchor="_Toc444193580" w:history="1">
            <w:r w:rsidR="005805D6" w:rsidRPr="005E58AC">
              <w:rPr>
                <w:rStyle w:val="a8"/>
                <w:noProof/>
              </w:rPr>
              <w:t>5.3</w:t>
            </w:r>
            <w:r w:rsidR="005805D6" w:rsidRPr="005E58AC">
              <w:rPr>
                <w:rStyle w:val="a8"/>
                <w:rFonts w:hint="eastAsia"/>
                <w:noProof/>
              </w:rPr>
              <w:t xml:space="preserve"> </w:t>
            </w:r>
            <w:r w:rsidR="005805D6" w:rsidRPr="005E58AC">
              <w:rPr>
                <w:rStyle w:val="a8"/>
                <w:rFonts w:hint="eastAsia"/>
                <w:noProof/>
              </w:rPr>
              <w:t>实验结果及其分析</w:t>
            </w:r>
            <w:r w:rsidR="005805D6">
              <w:rPr>
                <w:noProof/>
                <w:webHidden/>
              </w:rPr>
              <w:tab/>
            </w:r>
            <w:r w:rsidR="005805D6">
              <w:rPr>
                <w:noProof/>
                <w:webHidden/>
              </w:rPr>
              <w:fldChar w:fldCharType="begin"/>
            </w:r>
            <w:r w:rsidR="005805D6">
              <w:rPr>
                <w:noProof/>
                <w:webHidden/>
              </w:rPr>
              <w:instrText xml:space="preserve"> PAGEREF _Toc444193580 \h </w:instrText>
            </w:r>
            <w:r w:rsidR="005805D6">
              <w:rPr>
                <w:noProof/>
                <w:webHidden/>
              </w:rPr>
            </w:r>
            <w:r w:rsidR="005805D6">
              <w:rPr>
                <w:noProof/>
                <w:webHidden/>
              </w:rPr>
              <w:fldChar w:fldCharType="separate"/>
            </w:r>
            <w:r w:rsidR="00F7107E">
              <w:rPr>
                <w:noProof/>
                <w:webHidden/>
              </w:rPr>
              <w:t>30</w:t>
            </w:r>
            <w:r w:rsidR="005805D6">
              <w:rPr>
                <w:noProof/>
                <w:webHidden/>
              </w:rPr>
              <w:fldChar w:fldCharType="end"/>
            </w:r>
          </w:hyperlink>
        </w:p>
        <w:p w14:paraId="0EEB924F" w14:textId="77777777" w:rsidR="005805D6" w:rsidRDefault="000434FE">
          <w:pPr>
            <w:pStyle w:val="20"/>
            <w:rPr>
              <w:rFonts w:asciiTheme="minorHAnsi" w:eastAsiaTheme="minorEastAsia" w:hAnsiTheme="minorHAnsi"/>
              <w:noProof/>
            </w:rPr>
          </w:pPr>
          <w:hyperlink w:anchor="_Toc444193583" w:history="1">
            <w:r w:rsidR="005805D6" w:rsidRPr="005E58AC">
              <w:rPr>
                <w:rStyle w:val="a8"/>
                <w:noProof/>
              </w:rPr>
              <w:t>5.4</w:t>
            </w:r>
            <w:r w:rsidR="005805D6" w:rsidRPr="005E58AC">
              <w:rPr>
                <w:rStyle w:val="a8"/>
                <w:rFonts w:hint="eastAsia"/>
                <w:noProof/>
              </w:rPr>
              <w:t xml:space="preserve"> </w:t>
            </w:r>
            <w:r w:rsidR="005805D6" w:rsidRPr="005E58AC">
              <w:rPr>
                <w:rStyle w:val="a8"/>
                <w:rFonts w:hint="eastAsia"/>
                <w:noProof/>
              </w:rPr>
              <w:t>本章小结</w:t>
            </w:r>
            <w:r w:rsidR="005805D6">
              <w:rPr>
                <w:noProof/>
                <w:webHidden/>
              </w:rPr>
              <w:tab/>
            </w:r>
            <w:r w:rsidR="005805D6">
              <w:rPr>
                <w:noProof/>
                <w:webHidden/>
              </w:rPr>
              <w:fldChar w:fldCharType="begin"/>
            </w:r>
            <w:r w:rsidR="005805D6">
              <w:rPr>
                <w:noProof/>
                <w:webHidden/>
              </w:rPr>
              <w:instrText xml:space="preserve"> PAGEREF _Toc444193583 \h </w:instrText>
            </w:r>
            <w:r w:rsidR="005805D6">
              <w:rPr>
                <w:noProof/>
                <w:webHidden/>
              </w:rPr>
            </w:r>
            <w:r w:rsidR="005805D6">
              <w:rPr>
                <w:noProof/>
                <w:webHidden/>
              </w:rPr>
              <w:fldChar w:fldCharType="separate"/>
            </w:r>
            <w:r w:rsidR="00F7107E">
              <w:rPr>
                <w:noProof/>
                <w:webHidden/>
              </w:rPr>
              <w:t>35</w:t>
            </w:r>
            <w:r w:rsidR="005805D6">
              <w:rPr>
                <w:noProof/>
                <w:webHidden/>
              </w:rPr>
              <w:fldChar w:fldCharType="end"/>
            </w:r>
          </w:hyperlink>
        </w:p>
        <w:p w14:paraId="7E589A17" w14:textId="303A36AB" w:rsidR="005805D6" w:rsidRDefault="000434FE">
          <w:pPr>
            <w:pStyle w:val="10"/>
            <w:rPr>
              <w:rFonts w:asciiTheme="minorHAnsi" w:eastAsiaTheme="minorEastAsia" w:hAnsiTheme="minorHAnsi"/>
              <w:noProof/>
            </w:rPr>
          </w:pPr>
          <w:hyperlink w:anchor="_Toc444193584" w:history="1">
            <w:r w:rsidR="005805D6" w:rsidRPr="005E58AC">
              <w:rPr>
                <w:rStyle w:val="a8"/>
                <w:rFonts w:hint="eastAsia"/>
                <w:noProof/>
              </w:rPr>
              <w:t>第六章</w:t>
            </w:r>
            <w:r w:rsidR="005805D6" w:rsidRPr="005E58AC">
              <w:rPr>
                <w:rStyle w:val="a8"/>
                <w:rFonts w:hint="eastAsia"/>
                <w:noProof/>
              </w:rPr>
              <w:t xml:space="preserve"> </w:t>
            </w:r>
            <w:r w:rsidR="009F6666">
              <w:rPr>
                <w:rStyle w:val="a8"/>
                <w:rFonts w:hint="eastAsia"/>
                <w:noProof/>
              </w:rPr>
              <w:t>预测</w:t>
            </w:r>
            <w:r w:rsidR="009F6666">
              <w:rPr>
                <w:rStyle w:val="a8"/>
                <w:noProof/>
              </w:rPr>
              <w:t>系统实现</w:t>
            </w:r>
            <w:r w:rsidR="005805D6">
              <w:rPr>
                <w:noProof/>
                <w:webHidden/>
              </w:rPr>
              <w:tab/>
            </w:r>
            <w:r w:rsidR="005805D6">
              <w:rPr>
                <w:noProof/>
                <w:webHidden/>
              </w:rPr>
              <w:fldChar w:fldCharType="begin"/>
            </w:r>
            <w:r w:rsidR="005805D6">
              <w:rPr>
                <w:noProof/>
                <w:webHidden/>
              </w:rPr>
              <w:instrText xml:space="preserve"> PAGEREF _Toc444193584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281C69CE" w14:textId="2008F668" w:rsidR="005805D6" w:rsidRDefault="000434FE">
          <w:pPr>
            <w:pStyle w:val="20"/>
            <w:rPr>
              <w:rFonts w:asciiTheme="minorHAnsi" w:eastAsiaTheme="minorEastAsia" w:hAnsiTheme="minorHAnsi"/>
              <w:noProof/>
            </w:rPr>
          </w:pPr>
          <w:hyperlink w:anchor="_Toc444193585" w:history="1">
            <w:r w:rsidR="005805D6" w:rsidRPr="005E58AC">
              <w:rPr>
                <w:rStyle w:val="a8"/>
                <w:noProof/>
              </w:rPr>
              <w:t>6.1</w:t>
            </w:r>
            <w:r w:rsidR="005805D6" w:rsidRPr="005E58AC">
              <w:rPr>
                <w:rStyle w:val="a8"/>
                <w:rFonts w:hint="eastAsia"/>
                <w:noProof/>
              </w:rPr>
              <w:t xml:space="preserve"> </w:t>
            </w:r>
            <w:r w:rsidR="009F6666">
              <w:rPr>
                <w:rStyle w:val="a8"/>
                <w:rFonts w:hint="eastAsia"/>
                <w:noProof/>
              </w:rPr>
              <w:t>系统</w:t>
            </w:r>
            <w:r w:rsidR="009F6666">
              <w:rPr>
                <w:rStyle w:val="a8"/>
                <w:noProof/>
              </w:rPr>
              <w:t>功能</w:t>
            </w:r>
            <w:r w:rsidR="005805D6">
              <w:rPr>
                <w:noProof/>
                <w:webHidden/>
              </w:rPr>
              <w:tab/>
            </w:r>
            <w:r w:rsidR="005805D6">
              <w:rPr>
                <w:noProof/>
                <w:webHidden/>
              </w:rPr>
              <w:fldChar w:fldCharType="begin"/>
            </w:r>
            <w:r w:rsidR="005805D6">
              <w:rPr>
                <w:noProof/>
                <w:webHidden/>
              </w:rPr>
              <w:instrText xml:space="preserve"> PAGEREF _Toc444193585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6513CAA4" w14:textId="47441180" w:rsidR="005805D6" w:rsidRDefault="000434FE">
          <w:pPr>
            <w:pStyle w:val="20"/>
            <w:rPr>
              <w:noProof/>
            </w:rPr>
          </w:pPr>
          <w:hyperlink w:anchor="_Toc444193586" w:history="1">
            <w:r w:rsidR="005805D6" w:rsidRPr="005E58AC">
              <w:rPr>
                <w:rStyle w:val="a8"/>
                <w:noProof/>
              </w:rPr>
              <w:t>6.2</w:t>
            </w:r>
            <w:r w:rsidR="005805D6" w:rsidRPr="005E58AC">
              <w:rPr>
                <w:rStyle w:val="a8"/>
                <w:rFonts w:hint="eastAsia"/>
                <w:noProof/>
              </w:rPr>
              <w:t xml:space="preserve"> </w:t>
            </w:r>
            <w:r w:rsidR="009F6666">
              <w:rPr>
                <w:rStyle w:val="a8"/>
                <w:rFonts w:hint="eastAsia"/>
                <w:noProof/>
              </w:rPr>
              <w:t>原型</w:t>
            </w:r>
            <w:r w:rsidR="009F6666">
              <w:rPr>
                <w:rStyle w:val="a8"/>
                <w:noProof/>
              </w:rPr>
              <w:t>实现</w:t>
            </w:r>
            <w:r w:rsidR="005805D6">
              <w:rPr>
                <w:noProof/>
                <w:webHidden/>
              </w:rPr>
              <w:tab/>
            </w:r>
            <w:r w:rsidR="005805D6">
              <w:rPr>
                <w:noProof/>
                <w:webHidden/>
              </w:rPr>
              <w:fldChar w:fldCharType="begin"/>
            </w:r>
            <w:r w:rsidR="005805D6">
              <w:rPr>
                <w:noProof/>
                <w:webHidden/>
              </w:rPr>
              <w:instrText xml:space="preserve"> PAGEREF _Toc444193586 \h </w:instrText>
            </w:r>
            <w:r w:rsidR="005805D6">
              <w:rPr>
                <w:noProof/>
                <w:webHidden/>
              </w:rPr>
            </w:r>
            <w:r w:rsidR="005805D6">
              <w:rPr>
                <w:noProof/>
                <w:webHidden/>
              </w:rPr>
              <w:fldChar w:fldCharType="separate"/>
            </w:r>
            <w:r w:rsidR="00F7107E">
              <w:rPr>
                <w:noProof/>
                <w:webHidden/>
              </w:rPr>
              <w:t>36</w:t>
            </w:r>
            <w:r w:rsidR="005805D6">
              <w:rPr>
                <w:noProof/>
                <w:webHidden/>
              </w:rPr>
              <w:fldChar w:fldCharType="end"/>
            </w:r>
          </w:hyperlink>
        </w:p>
        <w:p w14:paraId="5F0725D3" w14:textId="65E372B8" w:rsidR="009F6666" w:rsidRDefault="009F6666" w:rsidP="009F6666">
          <w:pPr>
            <w:ind w:firstLine="420"/>
          </w:pPr>
          <w:r>
            <w:rPr>
              <w:rFonts w:hint="eastAsia"/>
            </w:rPr>
            <w:t>6</w:t>
          </w:r>
          <w:r>
            <w:t xml:space="preserve">.3 </w:t>
          </w:r>
          <w:r>
            <w:rPr>
              <w:rFonts w:hint="eastAsia"/>
            </w:rPr>
            <w:t>本章</w:t>
          </w:r>
          <w:r>
            <w:t>小结</w:t>
          </w:r>
          <w:r>
            <w:t>………………………………………………………………………………………….37</w:t>
          </w:r>
        </w:p>
        <w:p w14:paraId="3FD83E86" w14:textId="6B203AF5" w:rsidR="009F6666" w:rsidRDefault="009F6666" w:rsidP="009F6666">
          <w:pPr>
            <w:ind w:firstLineChars="0" w:firstLine="0"/>
          </w:pPr>
          <w:r>
            <w:rPr>
              <w:rFonts w:hint="eastAsia"/>
            </w:rPr>
            <w:t>第</w:t>
          </w:r>
          <w:r>
            <w:t>七章</w:t>
          </w:r>
          <w:r>
            <w:rPr>
              <w:rFonts w:hint="eastAsia"/>
            </w:rPr>
            <w:t xml:space="preserve"> </w:t>
          </w:r>
          <w:r>
            <w:rPr>
              <w:rFonts w:hint="eastAsia"/>
            </w:rPr>
            <w:t>总结</w:t>
          </w:r>
          <w:r>
            <w:t>与展望</w:t>
          </w:r>
          <w:r>
            <w:t>………………………………………………………………………………………..39</w:t>
          </w:r>
        </w:p>
        <w:p w14:paraId="4E82B1C1" w14:textId="6128E723" w:rsidR="009F6666" w:rsidRDefault="009F6666" w:rsidP="009F6666">
          <w:pPr>
            <w:ind w:firstLineChars="0" w:firstLine="0"/>
          </w:pPr>
          <w:r>
            <w:rPr>
              <w:rFonts w:hint="eastAsia"/>
            </w:rPr>
            <w:tab/>
            <w:t>7</w:t>
          </w:r>
          <w:r>
            <w:t xml:space="preserve">.1 </w:t>
          </w:r>
          <w:r>
            <w:rPr>
              <w:rFonts w:hint="eastAsia"/>
            </w:rPr>
            <w:t>工作</w:t>
          </w:r>
          <w:r>
            <w:t>总结</w:t>
          </w:r>
          <w:r>
            <w:t>………………………………………………………………………………………….41</w:t>
          </w:r>
        </w:p>
        <w:p w14:paraId="1C218359" w14:textId="79380CB1" w:rsidR="009F6666" w:rsidRPr="009F6666" w:rsidRDefault="009F6666" w:rsidP="009F6666">
          <w:pPr>
            <w:ind w:firstLineChars="0" w:firstLine="0"/>
          </w:pPr>
          <w:r>
            <w:rPr>
              <w:rFonts w:hint="eastAsia"/>
            </w:rPr>
            <w:tab/>
            <w:t>7</w:t>
          </w:r>
          <w:r>
            <w:t xml:space="preserve">.2 </w:t>
          </w:r>
          <w:r>
            <w:rPr>
              <w:rFonts w:hint="eastAsia"/>
            </w:rPr>
            <w:t>研究</w:t>
          </w:r>
          <w:r>
            <w:t>展望</w:t>
          </w:r>
          <w:r>
            <w:t>………………………………………………………………….………………………42</w:t>
          </w:r>
        </w:p>
        <w:p w14:paraId="4351E85E" w14:textId="77777777" w:rsidR="005805D6" w:rsidRDefault="000434FE">
          <w:pPr>
            <w:pStyle w:val="10"/>
            <w:rPr>
              <w:rFonts w:asciiTheme="minorHAnsi" w:eastAsiaTheme="minorEastAsia" w:hAnsiTheme="minorHAnsi"/>
              <w:noProof/>
            </w:rPr>
          </w:pPr>
          <w:hyperlink w:anchor="_Toc444193587" w:history="1">
            <w:r w:rsidR="005805D6" w:rsidRPr="005E58AC">
              <w:rPr>
                <w:rStyle w:val="a8"/>
                <w:rFonts w:hint="eastAsia"/>
                <w:noProof/>
              </w:rPr>
              <w:t>致谢</w:t>
            </w:r>
            <w:r w:rsidR="005805D6">
              <w:rPr>
                <w:noProof/>
                <w:webHidden/>
              </w:rPr>
              <w:tab/>
            </w:r>
            <w:r w:rsidR="005805D6">
              <w:rPr>
                <w:noProof/>
                <w:webHidden/>
              </w:rPr>
              <w:fldChar w:fldCharType="begin"/>
            </w:r>
            <w:r w:rsidR="005805D6">
              <w:rPr>
                <w:noProof/>
                <w:webHidden/>
              </w:rPr>
              <w:instrText xml:space="preserve"> PAGEREF _Toc444193587 \h </w:instrText>
            </w:r>
            <w:r w:rsidR="005805D6">
              <w:rPr>
                <w:noProof/>
                <w:webHidden/>
              </w:rPr>
            </w:r>
            <w:r w:rsidR="005805D6">
              <w:rPr>
                <w:noProof/>
                <w:webHidden/>
              </w:rPr>
              <w:fldChar w:fldCharType="separate"/>
            </w:r>
            <w:r w:rsidR="00F7107E">
              <w:rPr>
                <w:noProof/>
                <w:webHidden/>
              </w:rPr>
              <w:t>38</w:t>
            </w:r>
            <w:r w:rsidR="005805D6">
              <w:rPr>
                <w:noProof/>
                <w:webHidden/>
              </w:rPr>
              <w:fldChar w:fldCharType="end"/>
            </w:r>
          </w:hyperlink>
        </w:p>
        <w:p w14:paraId="384C427A" w14:textId="77777777" w:rsidR="005805D6" w:rsidRDefault="000434FE">
          <w:pPr>
            <w:pStyle w:val="10"/>
            <w:rPr>
              <w:rFonts w:asciiTheme="minorHAnsi" w:eastAsiaTheme="minorEastAsia" w:hAnsiTheme="minorHAnsi"/>
              <w:noProof/>
            </w:rPr>
          </w:pPr>
          <w:hyperlink w:anchor="_Toc444193588" w:history="1">
            <w:r w:rsidR="005805D6" w:rsidRPr="005E58AC">
              <w:rPr>
                <w:rStyle w:val="a8"/>
                <w:rFonts w:hint="eastAsia"/>
                <w:noProof/>
              </w:rPr>
              <w:t>参考文献</w:t>
            </w:r>
            <w:r w:rsidR="005805D6">
              <w:rPr>
                <w:noProof/>
                <w:webHidden/>
              </w:rPr>
              <w:tab/>
            </w:r>
            <w:r w:rsidR="005805D6">
              <w:rPr>
                <w:noProof/>
                <w:webHidden/>
              </w:rPr>
              <w:fldChar w:fldCharType="begin"/>
            </w:r>
            <w:r w:rsidR="005805D6">
              <w:rPr>
                <w:noProof/>
                <w:webHidden/>
              </w:rPr>
              <w:instrText xml:space="preserve"> PAGEREF _Toc444193588 \h </w:instrText>
            </w:r>
            <w:r w:rsidR="005805D6">
              <w:rPr>
                <w:noProof/>
                <w:webHidden/>
              </w:rPr>
            </w:r>
            <w:r w:rsidR="005805D6">
              <w:rPr>
                <w:noProof/>
                <w:webHidden/>
              </w:rPr>
              <w:fldChar w:fldCharType="separate"/>
            </w:r>
            <w:r w:rsidR="00F7107E">
              <w:rPr>
                <w:noProof/>
                <w:webHidden/>
              </w:rPr>
              <w:t>39</w:t>
            </w:r>
            <w:r w:rsidR="005805D6">
              <w:rPr>
                <w:noProof/>
                <w:webHidden/>
              </w:rPr>
              <w:fldChar w:fldCharType="end"/>
            </w:r>
          </w:hyperlink>
        </w:p>
        <w:p w14:paraId="609F247A" w14:textId="77777777" w:rsidR="005805D6" w:rsidRDefault="000434FE">
          <w:pPr>
            <w:pStyle w:val="10"/>
            <w:rPr>
              <w:rFonts w:asciiTheme="minorHAnsi" w:eastAsiaTheme="minorEastAsia" w:hAnsiTheme="minorHAnsi"/>
              <w:noProof/>
            </w:rPr>
          </w:pPr>
          <w:hyperlink w:anchor="_Toc444193589" w:history="1">
            <w:r w:rsidR="005805D6" w:rsidRPr="005E58AC">
              <w:rPr>
                <w:rStyle w:val="a8"/>
                <w:rFonts w:hint="eastAsia"/>
                <w:noProof/>
              </w:rPr>
              <w:t>作者简介</w:t>
            </w:r>
            <w:r w:rsidR="005805D6">
              <w:rPr>
                <w:noProof/>
                <w:webHidden/>
              </w:rPr>
              <w:tab/>
            </w:r>
            <w:r w:rsidR="005805D6">
              <w:rPr>
                <w:noProof/>
                <w:webHidden/>
              </w:rPr>
              <w:fldChar w:fldCharType="begin"/>
            </w:r>
            <w:r w:rsidR="005805D6">
              <w:rPr>
                <w:noProof/>
                <w:webHidden/>
              </w:rPr>
              <w:instrText xml:space="preserve"> PAGEREF _Toc444193589 \h </w:instrText>
            </w:r>
            <w:r w:rsidR="005805D6">
              <w:rPr>
                <w:noProof/>
                <w:webHidden/>
              </w:rPr>
            </w:r>
            <w:r w:rsidR="005805D6">
              <w:rPr>
                <w:noProof/>
                <w:webHidden/>
              </w:rPr>
              <w:fldChar w:fldCharType="separate"/>
            </w:r>
            <w:r w:rsidR="00F7107E">
              <w:rPr>
                <w:noProof/>
                <w:webHidden/>
              </w:rPr>
              <w:t>42</w:t>
            </w:r>
            <w:r w:rsidR="005805D6">
              <w:rPr>
                <w:noProof/>
                <w:webHidden/>
              </w:rPr>
              <w:fldChar w:fldCharType="end"/>
            </w:r>
          </w:hyperlink>
        </w:p>
        <w:p w14:paraId="7B49902D" w14:textId="1F4B65F4" w:rsidR="003B5326" w:rsidRDefault="00A52389" w:rsidP="00744AD7">
          <w:pPr>
            <w:ind w:firstLineChars="0" w:firstLine="0"/>
            <w:sectPr w:rsidR="003B5326" w:rsidSect="007B5C76">
              <w:headerReference w:type="even" r:id="rId18"/>
              <w:headerReference w:type="default" r:id="rId19"/>
              <w:footerReference w:type="even" r:id="rId20"/>
              <w:headerReference w:type="first" r:id="rId21"/>
              <w:pgSz w:w="11906" w:h="16838" w:code="9"/>
              <w:pgMar w:top="1134" w:right="1418" w:bottom="1134" w:left="1418" w:header="851" w:footer="992" w:gutter="0"/>
              <w:pgNumType w:fmt="upperRoman"/>
              <w:cols w:space="425"/>
              <w:titlePg/>
              <w:docGrid w:type="lines" w:linePitch="312"/>
            </w:sectPr>
          </w:pPr>
          <w:r>
            <w:rPr>
              <w:b/>
              <w:bCs/>
              <w:lang w:val="zh-CN"/>
            </w:rPr>
            <w:fldChar w:fldCharType="end"/>
          </w:r>
        </w:p>
      </w:sdtContent>
    </w:sdt>
    <w:p w14:paraId="679692DD" w14:textId="77777777" w:rsidR="003B7B8F" w:rsidRDefault="003B7B8F" w:rsidP="003B7B8F">
      <w:pPr>
        <w:pStyle w:val="1"/>
        <w:ind w:left="0"/>
        <w:rPr>
          <w:lang w:val="zh-CN"/>
        </w:rPr>
      </w:pPr>
      <w:bookmarkStart w:id="18" w:name="_Toc410069254"/>
      <w:bookmarkStart w:id="19" w:name="_Toc444193537"/>
      <w:r>
        <w:rPr>
          <w:lang w:val="zh-CN"/>
        </w:rPr>
        <w:lastRenderedPageBreak/>
        <w:t>图目录</w:t>
      </w:r>
      <w:bookmarkEnd w:id="18"/>
      <w:bookmarkEnd w:id="19"/>
    </w:p>
    <w:p w14:paraId="7A02F23B" w14:textId="7E42528B" w:rsidR="003B7B8F" w:rsidRDefault="003B7B8F" w:rsidP="003B7B8F">
      <w:pPr>
        <w:widowControl/>
        <w:ind w:firstLineChars="0" w:firstLine="0"/>
        <w:jc w:val="left"/>
        <w:rPr>
          <w:lang w:val="zh-CN"/>
        </w:rPr>
      </w:pPr>
      <w:r>
        <w:rPr>
          <w:lang w:val="zh-CN"/>
        </w:rPr>
        <w:br w:type="page"/>
      </w:r>
    </w:p>
    <w:p w14:paraId="5E13B499" w14:textId="77777777" w:rsidR="003B7B8F" w:rsidRDefault="003B7B8F" w:rsidP="003B7B8F">
      <w:pPr>
        <w:pStyle w:val="1"/>
        <w:ind w:left="0"/>
        <w:rPr>
          <w:lang w:val="zh-CN"/>
        </w:rPr>
      </w:pPr>
      <w:bookmarkStart w:id="20" w:name="_Toc410069255"/>
      <w:bookmarkStart w:id="21" w:name="_Toc444193538"/>
      <w:r>
        <w:rPr>
          <w:lang w:val="zh-CN"/>
        </w:rPr>
        <w:lastRenderedPageBreak/>
        <w:t>表目录</w:t>
      </w:r>
      <w:bookmarkEnd w:id="20"/>
      <w:bookmarkEnd w:id="21"/>
    </w:p>
    <w:p w14:paraId="3DF52753" w14:textId="32287D17" w:rsidR="00CB451A" w:rsidRDefault="003B7B8F" w:rsidP="006F32D2">
      <w:pPr>
        <w:pStyle w:val="af3"/>
        <w:tabs>
          <w:tab w:val="right" w:leader="dot" w:pos="9060"/>
        </w:tabs>
        <w:ind w:firstLine="420"/>
        <w:rPr>
          <w:rFonts w:asciiTheme="minorHAnsi" w:eastAsiaTheme="minorEastAsia" w:hAnsiTheme="minorHAnsi"/>
          <w:noProof/>
        </w:rPr>
      </w:pPr>
      <w:r>
        <w:rPr>
          <w:lang w:val="zh-CN"/>
        </w:rPr>
        <w:fldChar w:fldCharType="begin"/>
      </w:r>
      <w:r>
        <w:rPr>
          <w:lang w:val="zh-CN"/>
        </w:rPr>
        <w:instrText xml:space="preserve"> TOC \h \z \c "</w:instrText>
      </w:r>
      <w:r>
        <w:rPr>
          <w:lang w:val="zh-CN"/>
        </w:rPr>
        <w:instrText>表</w:instrText>
      </w:r>
      <w:r>
        <w:rPr>
          <w:lang w:val="zh-CN"/>
        </w:rPr>
        <w:instrText xml:space="preserve">" </w:instrText>
      </w:r>
      <w:r>
        <w:rPr>
          <w:lang w:val="zh-CN"/>
        </w:rPr>
        <w:fldChar w:fldCharType="separate"/>
      </w:r>
    </w:p>
    <w:p w14:paraId="410A5B6A" w14:textId="67BF4686" w:rsidR="003B7B8F" w:rsidRDefault="003B7B8F" w:rsidP="003B7B8F">
      <w:pPr>
        <w:widowControl/>
        <w:ind w:firstLineChars="0" w:firstLine="0"/>
        <w:jc w:val="left"/>
        <w:rPr>
          <w:lang w:val="zh-CN"/>
        </w:rPr>
      </w:pPr>
      <w:r>
        <w:rPr>
          <w:lang w:val="zh-CN"/>
        </w:rPr>
        <w:fldChar w:fldCharType="end"/>
      </w:r>
      <w:r>
        <w:rPr>
          <w:lang w:val="zh-CN"/>
        </w:rPr>
        <w:br w:type="page"/>
      </w:r>
    </w:p>
    <w:p w14:paraId="4561CAD3" w14:textId="77777777" w:rsidR="003B7B8F" w:rsidRDefault="003B7B8F" w:rsidP="003B7B8F">
      <w:pPr>
        <w:pStyle w:val="1"/>
        <w:ind w:left="0"/>
        <w:rPr>
          <w:lang w:val="zh-CN"/>
        </w:rPr>
      </w:pPr>
      <w:bookmarkStart w:id="22" w:name="_Toc410069256"/>
      <w:bookmarkStart w:id="23" w:name="_Toc444193539"/>
      <w:r>
        <w:rPr>
          <w:lang w:val="zh-CN"/>
        </w:rPr>
        <w:lastRenderedPageBreak/>
        <w:t>缩略词表</w:t>
      </w:r>
      <w:bookmarkEnd w:id="22"/>
      <w:bookmarkEnd w:id="23"/>
    </w:p>
    <w:tbl>
      <w:tblPr>
        <w:tblStyle w:val="thesisfangys"/>
        <w:tblW w:w="5000" w:type="pct"/>
        <w:tblLook w:val="04A0" w:firstRow="1" w:lastRow="0" w:firstColumn="1" w:lastColumn="0" w:noHBand="0" w:noVBand="1"/>
      </w:tblPr>
      <w:tblGrid>
        <w:gridCol w:w="1533"/>
        <w:gridCol w:w="4854"/>
        <w:gridCol w:w="2683"/>
      </w:tblGrid>
      <w:tr w:rsidR="003B7B8F" w:rsidRPr="00934CBB" w14:paraId="5F363DD9" w14:textId="77777777" w:rsidTr="00D233B4">
        <w:trPr>
          <w:cnfStyle w:val="100000000000" w:firstRow="1" w:lastRow="0" w:firstColumn="0" w:lastColumn="0" w:oddVBand="0" w:evenVBand="0" w:oddHBand="0" w:evenHBand="0" w:firstRowFirstColumn="0" w:firstRowLastColumn="0" w:lastRowFirstColumn="0" w:lastRowLastColumn="0"/>
        </w:trPr>
        <w:tc>
          <w:tcPr>
            <w:tcW w:w="845" w:type="pct"/>
          </w:tcPr>
          <w:p w14:paraId="53AEC7E9" w14:textId="77777777" w:rsidR="003B7B8F" w:rsidRPr="00934CBB" w:rsidRDefault="003B7B8F" w:rsidP="00DE05AA">
            <w:pPr>
              <w:ind w:firstLineChars="0" w:firstLine="0"/>
              <w:rPr>
                <w:szCs w:val="21"/>
                <w:lang w:val="zh-CN"/>
              </w:rPr>
            </w:pPr>
            <w:r w:rsidRPr="00934CBB">
              <w:rPr>
                <w:szCs w:val="21"/>
                <w:lang w:val="zh-CN"/>
              </w:rPr>
              <w:t>缩略词</w:t>
            </w:r>
          </w:p>
        </w:tc>
        <w:tc>
          <w:tcPr>
            <w:tcW w:w="2676" w:type="pct"/>
          </w:tcPr>
          <w:p w14:paraId="73380584" w14:textId="77777777" w:rsidR="003B7B8F" w:rsidRPr="00934CBB" w:rsidRDefault="003B7B8F" w:rsidP="00DE05AA">
            <w:pPr>
              <w:ind w:firstLineChars="0" w:firstLine="0"/>
              <w:rPr>
                <w:szCs w:val="21"/>
                <w:lang w:val="zh-CN"/>
              </w:rPr>
            </w:pPr>
            <w:r w:rsidRPr="00934CBB">
              <w:rPr>
                <w:szCs w:val="21"/>
                <w:lang w:val="zh-CN"/>
              </w:rPr>
              <w:t>英文全称</w:t>
            </w:r>
          </w:p>
        </w:tc>
        <w:tc>
          <w:tcPr>
            <w:tcW w:w="1479" w:type="pct"/>
          </w:tcPr>
          <w:p w14:paraId="47388AEB" w14:textId="77777777" w:rsidR="003B7B8F" w:rsidRPr="00934CBB" w:rsidRDefault="003B7B8F" w:rsidP="00DE05AA">
            <w:pPr>
              <w:ind w:firstLineChars="0" w:firstLine="0"/>
              <w:rPr>
                <w:szCs w:val="21"/>
                <w:lang w:val="zh-CN"/>
              </w:rPr>
            </w:pPr>
            <w:r w:rsidRPr="00934CBB">
              <w:rPr>
                <w:szCs w:val="21"/>
                <w:lang w:val="zh-CN"/>
              </w:rPr>
              <w:t>中文全称</w:t>
            </w:r>
          </w:p>
        </w:tc>
      </w:tr>
      <w:tr w:rsidR="003B7B8F" w:rsidRPr="00934CBB" w14:paraId="69264E2E" w14:textId="77777777" w:rsidTr="00D233B4">
        <w:tc>
          <w:tcPr>
            <w:tcW w:w="845" w:type="pct"/>
          </w:tcPr>
          <w:p w14:paraId="3EEF9DED" w14:textId="79DE652A" w:rsidR="003B7B8F" w:rsidRPr="00934CBB" w:rsidRDefault="00D14A25" w:rsidP="00DE05AA">
            <w:pPr>
              <w:ind w:firstLineChars="0" w:firstLine="0"/>
              <w:rPr>
                <w:szCs w:val="21"/>
                <w:lang w:val="zh-CN"/>
              </w:rPr>
            </w:pPr>
            <w:r>
              <w:rPr>
                <w:szCs w:val="21"/>
                <w:lang w:val="zh-CN"/>
              </w:rPr>
              <w:t>GBDT</w:t>
            </w:r>
          </w:p>
        </w:tc>
        <w:tc>
          <w:tcPr>
            <w:tcW w:w="2676" w:type="pct"/>
          </w:tcPr>
          <w:p w14:paraId="098A5CC0" w14:textId="7564F603" w:rsidR="003B7B8F" w:rsidRPr="00934CBB" w:rsidRDefault="00D14A25" w:rsidP="00DE05AA">
            <w:pPr>
              <w:ind w:firstLineChars="0" w:firstLine="0"/>
              <w:rPr>
                <w:szCs w:val="21"/>
                <w:lang w:val="zh-CN"/>
              </w:rPr>
            </w:pPr>
            <w:r>
              <w:rPr>
                <w:szCs w:val="21"/>
                <w:lang w:val="zh-CN"/>
              </w:rPr>
              <w:t>Gradient Boosting Decision Tree</w:t>
            </w:r>
          </w:p>
        </w:tc>
        <w:tc>
          <w:tcPr>
            <w:tcW w:w="1479" w:type="pct"/>
          </w:tcPr>
          <w:p w14:paraId="1C14E873" w14:textId="0D9140C2" w:rsidR="003B7B8F" w:rsidRPr="00934CBB" w:rsidRDefault="00D14A25" w:rsidP="00DE05AA">
            <w:pPr>
              <w:ind w:firstLineChars="0" w:firstLine="0"/>
              <w:rPr>
                <w:szCs w:val="21"/>
                <w:lang w:val="zh-CN"/>
              </w:rPr>
            </w:pPr>
            <w:r>
              <w:rPr>
                <w:rFonts w:hint="eastAsia"/>
                <w:szCs w:val="21"/>
                <w:lang w:val="zh-CN"/>
              </w:rPr>
              <w:t>梯度提升</w:t>
            </w:r>
            <w:r>
              <w:rPr>
                <w:szCs w:val="21"/>
                <w:lang w:val="zh-CN"/>
              </w:rPr>
              <w:t>决策树</w:t>
            </w:r>
          </w:p>
        </w:tc>
      </w:tr>
      <w:tr w:rsidR="00E002B9" w:rsidRPr="00E002B9" w14:paraId="77E709AE" w14:textId="77777777" w:rsidTr="00D233B4">
        <w:tc>
          <w:tcPr>
            <w:tcW w:w="845" w:type="pct"/>
          </w:tcPr>
          <w:p w14:paraId="7B45627B" w14:textId="1A1CBB9A" w:rsidR="00E002B9" w:rsidRPr="00E002B9" w:rsidRDefault="00E002B9" w:rsidP="00E002B9">
            <w:pPr>
              <w:ind w:firstLineChars="0" w:firstLine="0"/>
              <w:rPr>
                <w:szCs w:val="21"/>
                <w:lang w:val="zh-CN"/>
              </w:rPr>
            </w:pPr>
            <w:r w:rsidRPr="00E002B9">
              <w:rPr>
                <w:szCs w:val="21"/>
                <w:lang w:val="zh-CN"/>
              </w:rPr>
              <w:t>RMSE</w:t>
            </w:r>
          </w:p>
        </w:tc>
        <w:tc>
          <w:tcPr>
            <w:tcW w:w="2676" w:type="pct"/>
          </w:tcPr>
          <w:p w14:paraId="2FDFF328" w14:textId="028EDB8C" w:rsidR="00E002B9" w:rsidRPr="00E002B9" w:rsidRDefault="00E002B9" w:rsidP="00E002B9">
            <w:pPr>
              <w:ind w:firstLineChars="0" w:firstLine="0"/>
              <w:rPr>
                <w:szCs w:val="21"/>
                <w:lang w:val="zh-CN"/>
              </w:rPr>
            </w:pPr>
            <w:r w:rsidRPr="00E002B9">
              <w:rPr>
                <w:rFonts w:hint="eastAsia"/>
                <w:szCs w:val="21"/>
                <w:lang w:val="zh-CN"/>
              </w:rPr>
              <w:t>Root</w:t>
            </w:r>
            <w:r w:rsidRPr="00E002B9">
              <w:rPr>
                <w:szCs w:val="21"/>
                <w:lang w:val="zh-CN"/>
              </w:rPr>
              <w:t xml:space="preserve"> Mean Square Error</w:t>
            </w:r>
          </w:p>
        </w:tc>
        <w:tc>
          <w:tcPr>
            <w:tcW w:w="1479" w:type="pct"/>
          </w:tcPr>
          <w:p w14:paraId="3D8023B7" w14:textId="3D8944D4" w:rsidR="00E002B9" w:rsidRPr="00E002B9" w:rsidRDefault="00E002B9" w:rsidP="00E002B9">
            <w:pPr>
              <w:ind w:firstLineChars="0" w:firstLine="0"/>
              <w:rPr>
                <w:szCs w:val="21"/>
                <w:lang w:val="zh-CN"/>
              </w:rPr>
            </w:pPr>
            <w:r w:rsidRPr="00E002B9">
              <w:rPr>
                <w:rFonts w:hint="eastAsia"/>
                <w:szCs w:val="21"/>
                <w:lang w:val="zh-CN"/>
              </w:rPr>
              <w:t>均方根误差</w:t>
            </w:r>
          </w:p>
        </w:tc>
      </w:tr>
    </w:tbl>
    <w:p w14:paraId="2711B162" w14:textId="77777777" w:rsidR="003B7B8F" w:rsidRDefault="003B7B8F">
      <w:pPr>
        <w:widowControl/>
        <w:ind w:firstLineChars="0" w:firstLine="0"/>
        <w:jc w:val="left"/>
        <w:sectPr w:rsidR="003B7B8F" w:rsidSect="007B5C76">
          <w:headerReference w:type="even" r:id="rId22"/>
          <w:headerReference w:type="default" r:id="rId23"/>
          <w:headerReference w:type="first" r:id="rId24"/>
          <w:pgSz w:w="11906" w:h="16838" w:code="9"/>
          <w:pgMar w:top="1134" w:right="1418" w:bottom="1134" w:left="1418" w:header="851" w:footer="992" w:gutter="0"/>
          <w:pgNumType w:fmt="upperRoman"/>
          <w:cols w:space="425"/>
          <w:titlePg/>
          <w:docGrid w:type="lines" w:linePitch="312"/>
        </w:sectPr>
      </w:pPr>
    </w:p>
    <w:p w14:paraId="019BF714" w14:textId="77777777" w:rsidR="00916BE4" w:rsidRDefault="00916BE4" w:rsidP="00F92F09">
      <w:pPr>
        <w:pStyle w:val="a0"/>
        <w:spacing w:before="156" w:after="312"/>
      </w:pPr>
      <w:r>
        <w:lastRenderedPageBreak/>
        <w:fldChar w:fldCharType="begin"/>
      </w:r>
      <w:r>
        <w:instrText xml:space="preserve"> </w:instrText>
      </w:r>
      <w:r w:rsidRPr="00650766">
        <w:instrText>SEQ Chap \h</w:instrText>
      </w:r>
      <w:r>
        <w:instrText xml:space="preserve"> </w:instrText>
      </w:r>
      <w:r>
        <w:fldChar w:fldCharType="end"/>
      </w:r>
      <w:bookmarkStart w:id="24" w:name="_Toc410069257"/>
      <w:bookmarkStart w:id="25" w:name="_Toc437030166"/>
      <w:bookmarkStart w:id="26" w:name="_Toc444193540"/>
      <w:r w:rsidRPr="005A0089">
        <w:t>绪论</w:t>
      </w:r>
      <w:bookmarkEnd w:id="24"/>
      <w:bookmarkEnd w:id="25"/>
      <w:bookmarkEnd w:id="26"/>
    </w:p>
    <w:p w14:paraId="57625D7C" w14:textId="5D44F68E" w:rsidR="008F480C" w:rsidRPr="001755A6" w:rsidRDefault="00320A9D" w:rsidP="008F480C">
      <w:pPr>
        <w:ind w:firstLine="420"/>
        <w:rPr>
          <w:rFonts w:cs="Times New Roman"/>
          <w:szCs w:val="24"/>
        </w:rPr>
      </w:pPr>
      <w:r>
        <w:rPr>
          <w:rFonts w:cs="Times New Roman" w:hint="eastAsia"/>
          <w:szCs w:val="24"/>
        </w:rPr>
        <w:t>本章</w:t>
      </w:r>
      <w:r w:rsidR="008F480C" w:rsidRPr="001755A6">
        <w:rPr>
          <w:rFonts w:cs="Times New Roman" w:hint="eastAsia"/>
          <w:szCs w:val="24"/>
        </w:rPr>
        <w:t>首先介绍</w:t>
      </w:r>
      <w:r>
        <w:rPr>
          <w:rFonts w:cs="Times New Roman" w:hint="eastAsia"/>
          <w:szCs w:val="24"/>
        </w:rPr>
        <w:t>酒店</w:t>
      </w:r>
      <w:r>
        <w:rPr>
          <w:rFonts w:cs="Times New Roman"/>
          <w:szCs w:val="24"/>
        </w:rPr>
        <w:t>价格预测的研究背景</w:t>
      </w:r>
      <w:r w:rsidR="008F480C" w:rsidRPr="001755A6">
        <w:rPr>
          <w:rFonts w:cs="Times New Roman"/>
          <w:szCs w:val="24"/>
        </w:rPr>
        <w:t>，</w:t>
      </w:r>
      <w:r>
        <w:rPr>
          <w:rFonts w:cs="Times New Roman" w:hint="eastAsia"/>
          <w:szCs w:val="24"/>
        </w:rPr>
        <w:t>然后</w:t>
      </w:r>
      <w:r>
        <w:rPr>
          <w:rFonts w:cs="Times New Roman"/>
          <w:szCs w:val="24"/>
        </w:rPr>
        <w:t>对当前</w:t>
      </w:r>
      <w:r>
        <w:rPr>
          <w:rFonts w:cs="Times New Roman" w:hint="eastAsia"/>
          <w:szCs w:val="24"/>
        </w:rPr>
        <w:t>的</w:t>
      </w:r>
      <w:r>
        <w:rPr>
          <w:rFonts w:cs="Times New Roman"/>
          <w:szCs w:val="24"/>
        </w:rPr>
        <w:t>研究现状进行了分类陈述，其次介绍了本文的主要工作，最后介绍本文的组织结构。</w:t>
      </w:r>
    </w:p>
    <w:p w14:paraId="73A936C1" w14:textId="3726553E" w:rsidR="000E5F1D" w:rsidRDefault="00454E07" w:rsidP="00454E07">
      <w:pPr>
        <w:pStyle w:val="2"/>
      </w:pPr>
      <w:bookmarkStart w:id="27" w:name="_Toc444193541"/>
      <w:bookmarkStart w:id="28" w:name="_Ref406950084"/>
      <w:bookmarkStart w:id="29" w:name="_Toc410069258"/>
      <w:bookmarkStart w:id="30" w:name="_Toc437030167"/>
      <w:r>
        <w:t>研究</w:t>
      </w:r>
      <w:r>
        <w:rPr>
          <w:rFonts w:hint="eastAsia"/>
        </w:rPr>
        <w:t>背景</w:t>
      </w:r>
      <w:bookmarkEnd w:id="27"/>
    </w:p>
    <w:p w14:paraId="14B049E8" w14:textId="77777777" w:rsidR="00320A9D" w:rsidRDefault="00320A9D" w:rsidP="00320A9D">
      <w:pPr>
        <w:widowControl/>
        <w:spacing w:line="360" w:lineRule="auto"/>
        <w:ind w:firstLine="420"/>
        <w:rPr>
          <w:rFonts w:ascii="宋体" w:hAnsi="宋体"/>
          <w:color w:val="000000"/>
          <w:szCs w:val="21"/>
        </w:rPr>
      </w:pPr>
      <w:r>
        <w:rPr>
          <w:rFonts w:ascii="宋体" w:hAnsi="宋体" w:hint="eastAsia"/>
          <w:color w:val="000000"/>
          <w:szCs w:val="21"/>
        </w:rPr>
        <w:t>随着我国信息技术的持续高速发展，宽带网络和高速移动互联网得到快速普及应用，不仅给人们的生活带来了极大的便利，也快速的改变着我们的消费习惯。根据中国互联网络信息中心(CNNIC)在2016年1月发布的第37次中国互联网络发展状况统计报告显示，截至2015年12月，我国网民规模达到6.88亿，互联网普及率为50.3%，较2014年年底提升了2.4个百分点；与此同时，中国手机网民规模达到6.20亿，网民中使用手机上网人群占比由2014年底的85.85%提升至90.1%。截至2015年12月，在网上预订过旅行产品的网民规模达到2.60亿，较2014年底增长3782万人，增长率为17.1%，其中在网上预订酒店的网民占14.7%。同时，通过手机预订酒店产品的网民规模达到了2.10亿，较2014年12月增长了7596万人，增长率为56.4%。从上面的统计数据可以看出，我国网民使用旅行预订的网民体量巨大，且增速明显，这一点在手机网民中显得尤为突出。</w:t>
      </w:r>
    </w:p>
    <w:p w14:paraId="024035B5" w14:textId="745911FB" w:rsidR="00320A9D" w:rsidRDefault="00320A9D" w:rsidP="00320A9D">
      <w:pPr>
        <w:widowControl/>
        <w:spacing w:line="360" w:lineRule="auto"/>
        <w:ind w:firstLine="420"/>
        <w:rPr>
          <w:rFonts w:ascii="宋体" w:hAnsi="宋体"/>
          <w:color w:val="000000"/>
          <w:szCs w:val="21"/>
        </w:rPr>
      </w:pPr>
      <w:r>
        <w:rPr>
          <w:rFonts w:ascii="宋体" w:hAnsi="宋体" w:hint="eastAsia"/>
          <w:color w:val="000000"/>
          <w:szCs w:val="21"/>
        </w:rPr>
        <w:t>此外，报告也指出，航空公司的直营业务发展势头逐年向好，将逐步OTA的利润市场。然而在酒店行业，除了一些大型连锁酒店和部分高端酒店，绝大多数酒店都没有实力去运营一个自己的预订网站。此外，我国的旅游产业发展迅猛，据国家旅游局数据显示，2015年中国国内旅游、出境旅游人次和国内旅游消费、境外旅游消费均列世界第一。在这种形势下，为用户提供某个酒店在当前时间和入住时间之间的一个价格预测，由于大部分国内消费者都属于对价格异常敏感的群体[1]，这势必会提升用户的使用体验，因而能够提高携程这种有大型直采业务的OTA的订单成交量。</w:t>
      </w:r>
    </w:p>
    <w:p w14:paraId="5D91F7BE" w14:textId="1747A934" w:rsidR="00913F44" w:rsidRPr="00E339C8" w:rsidRDefault="00320A9D" w:rsidP="00E339C8">
      <w:pPr>
        <w:ind w:firstLine="420"/>
        <w:rPr>
          <w:rFonts w:cs="Times New Roman"/>
          <w:szCs w:val="24"/>
        </w:rPr>
      </w:pPr>
      <w:r>
        <w:rPr>
          <w:rFonts w:ascii="宋体" w:hAnsi="宋体" w:hint="eastAsia"/>
          <w:color w:val="000000"/>
          <w:szCs w:val="21"/>
        </w:rPr>
        <w:t>当前各大OTA都还没有提供关于某一酒店价格的预测，只提供（如携程网）了各大网站的价格对比。而若像kayak那样为机票价格提供未来的预测，并提供该预测的准确度，依据这些丰富的预测信息，用户会更愿意停留在当前预订平台，最终达成订单的概率也会增大。另外，酒店也可以依据用户输入的信息，如酒店所在城市、时间、价格范围、酒店所在范围以及星级等相关信息，并结合预测出的价格，</w:t>
      </w:r>
      <w:r w:rsidR="00E339C8">
        <w:rPr>
          <w:rFonts w:ascii="宋体" w:hAnsi="宋体" w:hint="eastAsia"/>
          <w:color w:val="000000"/>
          <w:szCs w:val="21"/>
        </w:rPr>
        <w:t>动态调整酒店</w:t>
      </w:r>
      <w:r w:rsidR="00E339C8">
        <w:rPr>
          <w:rFonts w:ascii="宋体" w:hAnsi="宋体"/>
          <w:color w:val="000000"/>
          <w:szCs w:val="21"/>
        </w:rPr>
        <w:t>的价格。</w:t>
      </w:r>
      <w:r>
        <w:rPr>
          <w:rFonts w:ascii="宋体" w:hAnsi="宋体" w:hint="eastAsia"/>
          <w:color w:val="000000"/>
          <w:szCs w:val="21"/>
        </w:rPr>
        <w:t>通过本文的工作，消费者可以更加容易预订到令自己满意的酒店，</w:t>
      </w:r>
      <w:r w:rsidR="00E339C8">
        <w:rPr>
          <w:rFonts w:ascii="宋体" w:hAnsi="宋体" w:hint="eastAsia"/>
          <w:color w:val="000000"/>
          <w:szCs w:val="21"/>
        </w:rPr>
        <w:t>在线预订平台也能获得各</w:t>
      </w:r>
      <w:r w:rsidR="00E339C8">
        <w:rPr>
          <w:rFonts w:ascii="宋体" w:hAnsi="宋体"/>
          <w:color w:val="000000"/>
          <w:szCs w:val="21"/>
        </w:rPr>
        <w:t>竞争酒店价格变化的信息</w:t>
      </w:r>
      <w:r w:rsidR="00E339C8">
        <w:rPr>
          <w:rFonts w:ascii="宋体" w:hAnsi="宋体" w:hint="eastAsia"/>
          <w:color w:val="000000"/>
          <w:szCs w:val="21"/>
        </w:rPr>
        <w:t>，以</w:t>
      </w:r>
      <w:r>
        <w:rPr>
          <w:rFonts w:ascii="宋体" w:hAnsi="宋体" w:hint="eastAsia"/>
          <w:color w:val="000000"/>
          <w:szCs w:val="21"/>
        </w:rPr>
        <w:t>酒店也能提高入住率，</w:t>
      </w:r>
      <w:r w:rsidR="00E339C8">
        <w:rPr>
          <w:rFonts w:ascii="宋体" w:hAnsi="宋体" w:hint="eastAsia"/>
          <w:color w:val="000000"/>
          <w:szCs w:val="21"/>
        </w:rPr>
        <w:t>这</w:t>
      </w:r>
      <w:r>
        <w:rPr>
          <w:rFonts w:ascii="宋体" w:hAnsi="宋体" w:hint="eastAsia"/>
          <w:color w:val="000000"/>
          <w:szCs w:val="21"/>
        </w:rPr>
        <w:t>能提高消费者-预订平台-酒店三方的满意度。</w:t>
      </w:r>
    </w:p>
    <w:p w14:paraId="5C095587" w14:textId="77777777" w:rsidR="00916BE4" w:rsidRDefault="00916BE4" w:rsidP="00916BE4">
      <w:pPr>
        <w:pStyle w:val="2"/>
      </w:pPr>
      <w:bookmarkStart w:id="31" w:name="_Toc410069259"/>
      <w:bookmarkStart w:id="32" w:name="_Toc437030168"/>
      <w:bookmarkStart w:id="33" w:name="_Toc444193542"/>
      <w:bookmarkEnd w:id="28"/>
      <w:bookmarkEnd w:id="29"/>
      <w:bookmarkEnd w:id="30"/>
      <w:r>
        <w:t>相关研究现状</w:t>
      </w:r>
      <w:bookmarkEnd w:id="31"/>
      <w:bookmarkEnd w:id="32"/>
      <w:bookmarkEnd w:id="33"/>
    </w:p>
    <w:p w14:paraId="582AFAAE" w14:textId="0C6C2553" w:rsidR="0032444C" w:rsidRDefault="0032444C" w:rsidP="0032444C">
      <w:pPr>
        <w:ind w:firstLine="420"/>
      </w:pPr>
      <w:r>
        <w:rPr>
          <w:rFonts w:hint="eastAsia"/>
        </w:rPr>
        <w:t>目前</w:t>
      </w:r>
      <w:r>
        <w:t>有不少针对酒店价格</w:t>
      </w:r>
      <w:r>
        <w:rPr>
          <w:rFonts w:hint="eastAsia"/>
        </w:rPr>
        <w:t>问题</w:t>
      </w:r>
      <w:r>
        <w:t>的研究，但是大多</w:t>
      </w:r>
      <w:r>
        <w:rPr>
          <w:rFonts w:hint="eastAsia"/>
        </w:rPr>
        <w:t>都是</w:t>
      </w:r>
      <w:r>
        <w:t>从盈利的角度单单研究影响酒店价格的</w:t>
      </w:r>
      <w:r>
        <w:rPr>
          <w:rFonts w:hint="eastAsia"/>
        </w:rPr>
        <w:t>因素</w:t>
      </w:r>
      <w:r>
        <w:t>，或者是</w:t>
      </w:r>
      <w:r>
        <w:rPr>
          <w:rFonts w:hint="eastAsia"/>
        </w:rPr>
        <w:t>从</w:t>
      </w:r>
      <w:r>
        <w:t>酒店客房数量</w:t>
      </w:r>
      <w:r>
        <w:rPr>
          <w:rFonts w:hint="eastAsia"/>
        </w:rPr>
        <w:t>需求</w:t>
      </w:r>
      <w:r>
        <w:t>的预测</w:t>
      </w:r>
      <w:r>
        <w:rPr>
          <w:rFonts w:hint="eastAsia"/>
        </w:rPr>
        <w:t>，</w:t>
      </w:r>
      <w:r>
        <w:t>很少有通过历史价格数据以及酒店自身资源</w:t>
      </w:r>
      <w:r>
        <w:rPr>
          <w:rFonts w:hint="eastAsia"/>
        </w:rPr>
        <w:t>拥有</w:t>
      </w:r>
      <w:r>
        <w:t>情况</w:t>
      </w:r>
      <w:r>
        <w:rPr>
          <w:rFonts w:hint="eastAsia"/>
        </w:rPr>
        <w:t>来</w:t>
      </w:r>
      <w:r>
        <w:t>对</w:t>
      </w:r>
      <w:r>
        <w:rPr>
          <w:rFonts w:hint="eastAsia"/>
        </w:rPr>
        <w:t>酒店</w:t>
      </w:r>
      <w:r>
        <w:t>未来某一</w:t>
      </w:r>
      <w:r>
        <w:rPr>
          <w:rFonts w:hint="eastAsia"/>
        </w:rPr>
        <w:t>时间</w:t>
      </w:r>
      <w:r>
        <w:t>的价格预测</w:t>
      </w:r>
      <w:r>
        <w:rPr>
          <w:rFonts w:hint="eastAsia"/>
        </w:rPr>
        <w:t>的</w:t>
      </w:r>
      <w:r>
        <w:t>研究。</w:t>
      </w:r>
      <w:r>
        <w:rPr>
          <w:rFonts w:hint="eastAsia"/>
        </w:rPr>
        <w:t>下面</w:t>
      </w:r>
      <w:r>
        <w:t>将从影响酒店价格的因素和对酒店客房数量需求预测</w:t>
      </w:r>
      <w:r>
        <w:rPr>
          <w:rFonts w:hint="eastAsia"/>
        </w:rPr>
        <w:t>这</w:t>
      </w:r>
      <w:r>
        <w:lastRenderedPageBreak/>
        <w:t>两个方面来</w:t>
      </w:r>
      <w:r>
        <w:rPr>
          <w:rFonts w:hint="eastAsia"/>
        </w:rPr>
        <w:t>进行</w:t>
      </w:r>
      <w:r>
        <w:t>介绍。</w:t>
      </w:r>
    </w:p>
    <w:p w14:paraId="1E970988" w14:textId="0C8E30E5" w:rsidR="0032444C" w:rsidRDefault="0032444C" w:rsidP="0032444C">
      <w:pPr>
        <w:pStyle w:val="3"/>
        <w:numPr>
          <w:ilvl w:val="2"/>
          <w:numId w:val="7"/>
        </w:numPr>
      </w:pPr>
      <w:r>
        <w:rPr>
          <w:rFonts w:hint="eastAsia"/>
        </w:rPr>
        <w:t>影响</w:t>
      </w:r>
      <w:r>
        <w:t>酒店价格的</w:t>
      </w:r>
      <w:r>
        <w:rPr>
          <w:rFonts w:hint="eastAsia"/>
        </w:rPr>
        <w:t>因素</w:t>
      </w:r>
    </w:p>
    <w:p w14:paraId="2D6A2717" w14:textId="77777777" w:rsidR="0032444C" w:rsidRDefault="0032444C" w:rsidP="0032444C">
      <w:pPr>
        <w:widowControl/>
        <w:spacing w:line="360" w:lineRule="auto"/>
        <w:ind w:firstLine="420"/>
        <w:rPr>
          <w:rFonts w:ascii="宋体" w:hAnsi="宋体"/>
          <w:color w:val="000000"/>
          <w:szCs w:val="21"/>
        </w:rPr>
      </w:pPr>
      <w:r>
        <w:rPr>
          <w:rFonts w:ascii="宋体" w:hAnsi="宋体" w:hint="eastAsia"/>
          <w:color w:val="000000"/>
          <w:szCs w:val="21"/>
        </w:rPr>
        <w:t>对产品价格以及影响产品价格的因子进行分析，这早已在金融和房地产等行业得到了广泛应用[2]。在该文中作者使用组成产品的不同特征来论证了价格的性质，在他提出的特征价格模型（hedonic pricing model）中把产品的</w:t>
      </w:r>
      <w:r>
        <w:rPr>
          <w:rFonts w:ascii="宋体" w:hAnsi="宋体" w:hint="eastAsia"/>
          <w:b/>
          <w:bCs/>
          <w:color w:val="000000"/>
          <w:szCs w:val="21"/>
        </w:rPr>
        <w:t>各项特征</w:t>
      </w:r>
      <w:r>
        <w:rPr>
          <w:rFonts w:ascii="宋体" w:hAnsi="宋体" w:hint="eastAsia"/>
          <w:color w:val="000000"/>
          <w:szCs w:val="21"/>
        </w:rPr>
        <w:t>当作</w:t>
      </w:r>
      <w:r>
        <w:rPr>
          <w:rFonts w:ascii="宋体" w:hAnsi="宋体" w:hint="eastAsia"/>
          <w:b/>
          <w:bCs/>
          <w:color w:val="000000"/>
          <w:szCs w:val="21"/>
        </w:rPr>
        <w:t>独立变量</w:t>
      </w:r>
      <w:r>
        <w:rPr>
          <w:rFonts w:ascii="宋体" w:hAnsi="宋体" w:hint="eastAsia"/>
          <w:color w:val="000000"/>
          <w:szCs w:val="21"/>
        </w:rPr>
        <w:t>，而价格当作一个</w:t>
      </w:r>
      <w:r>
        <w:rPr>
          <w:rFonts w:ascii="宋体" w:hAnsi="宋体" w:hint="eastAsia"/>
          <w:b/>
          <w:bCs/>
          <w:color w:val="000000"/>
          <w:szCs w:val="21"/>
        </w:rPr>
        <w:t>依赖变量。</w:t>
      </w:r>
      <w:r>
        <w:rPr>
          <w:rFonts w:ascii="宋体" w:hAnsi="宋体" w:hint="eastAsia"/>
          <w:color w:val="000000"/>
          <w:szCs w:val="21"/>
        </w:rPr>
        <w:t>通过找到有相同特征的酒店，就可能比较相似酒店的客房价格[3]。用特征价格理论得到的结果显示影响酒店客房价格的因素多种多样，以至于在不同的实验结果中有可能得到相反的结论[4]。出现这样的问题主要是因为：采用的实证方法(empirical methods，线性和非线性回归估计，有参和无参算法)，用到的数据质量及完备性，应用区域，以及模型中用到的特征不一致。因此，在前期的数据准备阶段的工作尤为重要。</w:t>
      </w:r>
    </w:p>
    <w:p w14:paraId="5CAC151F" w14:textId="0F92BB06" w:rsidR="0032444C" w:rsidRDefault="0032444C" w:rsidP="0032444C">
      <w:pPr>
        <w:spacing w:line="400" w:lineRule="exact"/>
        <w:ind w:firstLine="420"/>
        <w:rPr>
          <w:rFonts w:ascii="宋体"/>
          <w:sz w:val="24"/>
        </w:rPr>
      </w:pPr>
      <w:r>
        <w:rPr>
          <w:rFonts w:ascii="宋体" w:hAnsi="宋体" w:hint="eastAsia"/>
          <w:color w:val="000000"/>
          <w:szCs w:val="21"/>
        </w:rPr>
        <w:t>文献[5]在</w:t>
      </w:r>
      <w:r>
        <w:rPr>
          <w:rFonts w:ascii="宋体" w:hAnsi="宋体" w:hint="eastAsia"/>
          <w:b/>
          <w:bCs/>
          <w:color w:val="000000"/>
          <w:szCs w:val="21"/>
        </w:rPr>
        <w:t>特征价格模型</w:t>
      </w:r>
      <w:r>
        <w:rPr>
          <w:rFonts w:ascii="宋体" w:hAnsi="宋体" w:hint="eastAsia"/>
          <w:color w:val="000000"/>
          <w:szCs w:val="21"/>
        </w:rPr>
        <w:t>中使用了五个不同的独立变量（酒店的星级，建筑年龄，餐厅有无，距离市中心的距离，是否临河），然而建筑年龄和是否临河最终因为在建立的模型中影响不明显而被排除掉。该模型显示离市中心的</w:t>
      </w:r>
      <w:r>
        <w:rPr>
          <w:rFonts w:ascii="宋体" w:hAnsi="宋体" w:hint="eastAsia"/>
          <w:b/>
          <w:bCs/>
          <w:color w:val="000000"/>
          <w:szCs w:val="21"/>
        </w:rPr>
        <w:t>距离</w:t>
      </w:r>
      <w:r>
        <w:rPr>
          <w:rFonts w:ascii="宋体" w:hAnsi="宋体" w:hint="eastAsia"/>
          <w:color w:val="000000"/>
          <w:szCs w:val="21"/>
        </w:rPr>
        <w:t>是影响客房</w:t>
      </w:r>
      <w:r w:rsidR="00627B1B">
        <w:rPr>
          <w:rFonts w:ascii="宋体" w:hAnsi="宋体" w:hint="eastAsia"/>
          <w:color w:val="000000"/>
          <w:szCs w:val="21"/>
        </w:rPr>
        <w:t>价格</w:t>
      </w:r>
      <w:r>
        <w:rPr>
          <w:rFonts w:ascii="宋体" w:hAnsi="宋体" w:hint="eastAsia"/>
          <w:color w:val="000000"/>
          <w:szCs w:val="21"/>
        </w:rPr>
        <w:t>的最大因素，其次是有无餐厅和酒店的星级。文献[6]等使用</w:t>
      </w:r>
      <w:r>
        <w:rPr>
          <w:rFonts w:ascii="宋体" w:hAnsi="宋体" w:hint="eastAsia"/>
          <w:b/>
          <w:bCs/>
          <w:color w:val="000000"/>
          <w:szCs w:val="21"/>
        </w:rPr>
        <w:t>特征价格模型和回归分析</w:t>
      </w:r>
      <w:r>
        <w:rPr>
          <w:rFonts w:ascii="宋体" w:hAnsi="宋体" w:hint="eastAsia"/>
          <w:color w:val="000000"/>
          <w:szCs w:val="21"/>
        </w:rPr>
        <w:t>研究了影响酒店价格和影响用户下单的特征，结果显示</w:t>
      </w:r>
      <w:r>
        <w:rPr>
          <w:rFonts w:ascii="宋体" w:hAnsi="宋体" w:hint="eastAsia"/>
          <w:b/>
          <w:bCs/>
          <w:color w:val="000000"/>
          <w:szCs w:val="21"/>
        </w:rPr>
        <w:t>位置信息</w:t>
      </w:r>
      <w:r>
        <w:rPr>
          <w:rFonts w:ascii="宋体" w:hAnsi="宋体" w:hint="eastAsia"/>
          <w:color w:val="000000"/>
          <w:szCs w:val="21"/>
        </w:rPr>
        <w:t>是影响下单成功的决定因素。其他的因素包括房间的大小，有无浴缸，有无独立卫生间。而游泳池，空调，壁橱，礼品券等信息对房价的影响不大。文献[7]使用</w:t>
      </w:r>
      <w:r>
        <w:rPr>
          <w:rFonts w:ascii="宋体" w:hAnsi="宋体" w:hint="eastAsia"/>
          <w:b/>
          <w:bCs/>
          <w:color w:val="000000"/>
          <w:szCs w:val="21"/>
        </w:rPr>
        <w:t>线性回归模型</w:t>
      </w:r>
      <w:r w:rsidR="00627B1B">
        <w:rPr>
          <w:rFonts w:ascii="宋体" w:hAnsi="宋体" w:hint="eastAsia"/>
          <w:color w:val="000000"/>
          <w:szCs w:val="21"/>
        </w:rPr>
        <w:t>使用</w:t>
      </w:r>
      <w:r>
        <w:rPr>
          <w:rFonts w:ascii="宋体" w:hAnsi="宋体" w:hint="eastAsia"/>
          <w:color w:val="000000"/>
          <w:szCs w:val="21"/>
        </w:rPr>
        <w:t>以色列的215家酒店共计30000</w:t>
      </w:r>
      <w:r w:rsidR="00627B1B">
        <w:rPr>
          <w:rFonts w:ascii="宋体" w:hAnsi="宋体" w:hint="eastAsia"/>
          <w:color w:val="000000"/>
          <w:szCs w:val="21"/>
        </w:rPr>
        <w:t>个房间</w:t>
      </w:r>
      <w:r>
        <w:rPr>
          <w:rFonts w:ascii="宋体" w:hAnsi="宋体" w:hint="eastAsia"/>
          <w:color w:val="000000"/>
          <w:szCs w:val="21"/>
        </w:rPr>
        <w:t>来研究客房数量，星级情况，是否</w:t>
      </w:r>
      <w:r w:rsidR="00627B1B">
        <w:rPr>
          <w:rFonts w:ascii="宋体" w:hAnsi="宋体" w:hint="eastAsia"/>
          <w:color w:val="000000"/>
          <w:szCs w:val="21"/>
        </w:rPr>
        <w:t>是</w:t>
      </w:r>
      <w:r>
        <w:rPr>
          <w:rFonts w:ascii="宋体" w:hAnsi="宋体" w:hint="eastAsia"/>
          <w:color w:val="000000"/>
          <w:szCs w:val="21"/>
        </w:rPr>
        <w:t>连锁</w:t>
      </w:r>
      <w:r w:rsidR="00627B1B">
        <w:rPr>
          <w:rFonts w:ascii="宋体" w:hAnsi="宋体" w:hint="eastAsia"/>
          <w:color w:val="000000"/>
          <w:szCs w:val="21"/>
        </w:rPr>
        <w:t>酒店</w:t>
      </w:r>
      <w:r>
        <w:rPr>
          <w:rFonts w:ascii="宋体" w:hAnsi="宋体" w:hint="eastAsia"/>
          <w:color w:val="000000"/>
          <w:szCs w:val="21"/>
        </w:rPr>
        <w:t>对价格的影响。结果显示，酒店的</w:t>
      </w:r>
      <w:r>
        <w:rPr>
          <w:rFonts w:ascii="宋体" w:hAnsi="宋体" w:hint="eastAsia"/>
          <w:b/>
          <w:bCs/>
          <w:color w:val="000000"/>
          <w:szCs w:val="21"/>
        </w:rPr>
        <w:t>星级情况</w:t>
      </w:r>
      <w:r>
        <w:rPr>
          <w:rFonts w:ascii="宋体" w:hAnsi="宋体" w:hint="eastAsia"/>
          <w:color w:val="000000"/>
          <w:szCs w:val="21"/>
        </w:rPr>
        <w:t>是酒店价格不同的决定因素。然而，一个酒店是否是连锁酒店在以色列的不同地区对客房价格的影响却完全相反。文献[8]同样使用</w:t>
      </w:r>
      <w:r>
        <w:rPr>
          <w:rFonts w:ascii="宋体" w:hAnsi="宋体" w:hint="eastAsia"/>
          <w:b/>
          <w:bCs/>
          <w:color w:val="000000"/>
          <w:szCs w:val="21"/>
        </w:rPr>
        <w:t>特征价格模型</w:t>
      </w:r>
      <w:r>
        <w:rPr>
          <w:rFonts w:ascii="宋体" w:hAnsi="宋体" w:hint="eastAsia"/>
          <w:color w:val="000000"/>
          <w:szCs w:val="21"/>
        </w:rPr>
        <w:t>来研究了Norway的74家酒店数据，结果却显示</w:t>
      </w:r>
      <w:r>
        <w:rPr>
          <w:rFonts w:ascii="宋体" w:hAnsi="宋体" w:hint="eastAsia"/>
          <w:b/>
          <w:bCs/>
          <w:color w:val="000000"/>
          <w:szCs w:val="21"/>
        </w:rPr>
        <w:t>小冰箱和吹风机</w:t>
      </w:r>
      <w:r>
        <w:rPr>
          <w:rFonts w:ascii="宋体" w:hAnsi="宋体" w:hint="eastAsia"/>
          <w:color w:val="000000"/>
          <w:szCs w:val="21"/>
        </w:rPr>
        <w:t>是决定酒店房价的关键因素。对于单人间，同等情况下连锁酒店的价格更高，且提供客房服务的房间价格更低；对于双人间，是不是连锁酒店不影响酒店的价格，与市中心的距离才是影响双人间价格的重要因素。而游泳池和餐厅都对酒店价格不构成影响。文献[9]等人使用了</w:t>
      </w:r>
      <w:r>
        <w:rPr>
          <w:rFonts w:ascii="宋体" w:hAnsi="宋体" w:hint="eastAsia"/>
          <w:b/>
          <w:bCs/>
          <w:color w:val="000000"/>
          <w:szCs w:val="21"/>
        </w:rPr>
        <w:t>分位数回归分析</w:t>
      </w:r>
      <w:r>
        <w:rPr>
          <w:rFonts w:ascii="宋体" w:hAnsi="宋体" w:hint="eastAsia"/>
          <w:color w:val="000000"/>
          <w:szCs w:val="21"/>
        </w:rPr>
        <w:t>，结果显示酒店的</w:t>
      </w:r>
      <w:r>
        <w:rPr>
          <w:rFonts w:ascii="宋体" w:hAnsi="宋体" w:hint="eastAsia"/>
          <w:b/>
          <w:bCs/>
          <w:color w:val="000000"/>
          <w:szCs w:val="21"/>
        </w:rPr>
        <w:t>建筑时间</w:t>
      </w:r>
      <w:r>
        <w:rPr>
          <w:rFonts w:ascii="宋体" w:hAnsi="宋体" w:hint="eastAsia"/>
          <w:color w:val="000000"/>
          <w:szCs w:val="21"/>
        </w:rPr>
        <w:t>与酒店的价格成正相关关系。同样也显示连锁情况与距离市中心的距离对客房的价格没有影响。文献[10]同样使用</w:t>
      </w:r>
      <w:r>
        <w:rPr>
          <w:rFonts w:ascii="宋体" w:hAnsi="宋体" w:hint="eastAsia"/>
          <w:b/>
          <w:bCs/>
          <w:color w:val="000000"/>
          <w:szCs w:val="21"/>
        </w:rPr>
        <w:t>特征价格模型</w:t>
      </w:r>
      <w:r>
        <w:rPr>
          <w:rFonts w:ascii="宋体" w:hAnsi="宋体" w:hint="eastAsia"/>
          <w:color w:val="000000"/>
          <w:szCs w:val="21"/>
        </w:rPr>
        <w:t>表明酒店价格与是否</w:t>
      </w:r>
      <w:r>
        <w:rPr>
          <w:rFonts w:ascii="宋体" w:hAnsi="宋体" w:hint="eastAsia"/>
          <w:b/>
          <w:bCs/>
          <w:color w:val="000000"/>
          <w:szCs w:val="21"/>
        </w:rPr>
        <w:t>临近机场或者中央商务区</w:t>
      </w:r>
      <w:r>
        <w:rPr>
          <w:rFonts w:ascii="宋体" w:hAnsi="宋体" w:hint="eastAsia"/>
          <w:color w:val="000000"/>
          <w:szCs w:val="21"/>
        </w:rPr>
        <w:t>有关。并且，连锁酒店及提供免费停车的酒店的价格相对更高。但是，提供免费早餐对酒店价格没有影响。文献[13]提出了从</w:t>
      </w:r>
      <w:r>
        <w:rPr>
          <w:rFonts w:ascii="宋体" w:hAnsi="宋体" w:hint="eastAsia"/>
          <w:b/>
          <w:bCs/>
          <w:color w:val="000000"/>
          <w:szCs w:val="21"/>
        </w:rPr>
        <w:t>用户的评论中</w:t>
      </w:r>
      <w:r>
        <w:rPr>
          <w:rFonts w:ascii="宋体" w:hAnsi="宋体" w:hint="eastAsia"/>
          <w:color w:val="000000"/>
          <w:szCs w:val="21"/>
        </w:rPr>
        <w:t>提取产品特征和评价观点的方法，该研究提出的OPINE在特征提取工作上实现了降低3%的召回率的情况下，提高22%的准确度。</w:t>
      </w:r>
    </w:p>
    <w:p w14:paraId="50B333CE" w14:textId="31D5C493" w:rsidR="0032444C" w:rsidRDefault="0032444C" w:rsidP="0032444C">
      <w:pPr>
        <w:widowControl/>
        <w:spacing w:line="360" w:lineRule="auto"/>
        <w:ind w:firstLine="420"/>
        <w:rPr>
          <w:rFonts w:ascii="Calibri" w:hAnsi="Calibri"/>
        </w:rPr>
      </w:pPr>
      <w:r>
        <w:rPr>
          <w:rFonts w:ascii="宋体" w:hAnsi="宋体" w:hint="eastAsia"/>
          <w:color w:val="000000"/>
          <w:szCs w:val="21"/>
        </w:rPr>
        <w:t>综上可以看出，对于研究的酒店所处的国家或地区，以及使用的不同方法，得出影响价格的因素有很大不同。其中，有的研究工作使用的数据集过小，不够全面，有的研究工作使用的特征过少，只能反映局部的特性。最重要的是，大部分的研究工作都只是针对影响酒店价格的特征进行分析，而不是</w:t>
      </w:r>
      <w:r w:rsidR="001F6F3F">
        <w:rPr>
          <w:rFonts w:ascii="宋体" w:hAnsi="宋体" w:hint="eastAsia"/>
          <w:color w:val="000000"/>
          <w:szCs w:val="21"/>
        </w:rPr>
        <w:t>着重</w:t>
      </w:r>
      <w:r>
        <w:rPr>
          <w:rFonts w:ascii="宋体" w:hAnsi="宋体" w:hint="eastAsia"/>
          <w:color w:val="000000"/>
          <w:szCs w:val="21"/>
        </w:rPr>
        <w:t>给出对酒店</w:t>
      </w:r>
      <w:r w:rsidR="00B61682">
        <w:rPr>
          <w:rFonts w:ascii="宋体" w:hAnsi="宋体" w:hint="eastAsia"/>
          <w:color w:val="000000"/>
          <w:szCs w:val="21"/>
        </w:rPr>
        <w:t>未来</w:t>
      </w:r>
      <w:r>
        <w:rPr>
          <w:rFonts w:ascii="宋体" w:hAnsi="宋体" w:hint="eastAsia"/>
          <w:color w:val="000000"/>
          <w:szCs w:val="21"/>
        </w:rPr>
        <w:t>价格的预测。</w:t>
      </w:r>
    </w:p>
    <w:p w14:paraId="50BE93B3" w14:textId="5D672FFA" w:rsidR="00B61682" w:rsidRDefault="00B61682" w:rsidP="00B61682">
      <w:pPr>
        <w:pStyle w:val="3"/>
        <w:numPr>
          <w:ilvl w:val="2"/>
          <w:numId w:val="7"/>
        </w:numPr>
      </w:pPr>
      <w:r>
        <w:rPr>
          <w:rFonts w:hint="eastAsia"/>
        </w:rPr>
        <w:t>酒店</w:t>
      </w:r>
      <w:r>
        <w:t>客房需求预测</w:t>
      </w:r>
    </w:p>
    <w:p w14:paraId="45F6733E" w14:textId="4C5D48A4" w:rsidR="0032444C" w:rsidRDefault="00CD5F2B" w:rsidP="00B61682">
      <w:pPr>
        <w:ind w:firstLineChars="95" w:firstLine="199"/>
      </w:pPr>
      <w:r>
        <w:rPr>
          <w:rFonts w:hint="eastAsia"/>
        </w:rPr>
        <w:t>已有大量</w:t>
      </w:r>
      <w:r>
        <w:t>针对旅游需求预测的研究，这些研究采用</w:t>
      </w:r>
      <w:r>
        <w:rPr>
          <w:rFonts w:hint="eastAsia"/>
        </w:rPr>
        <w:t>了</w:t>
      </w:r>
      <w:r>
        <w:t>不同的方法和不同的数据</w:t>
      </w:r>
      <w:r>
        <w:rPr>
          <w:rFonts w:hint="eastAsia"/>
        </w:rPr>
        <w:t>。文献</w:t>
      </w:r>
      <w:r>
        <w:rPr>
          <w:rFonts w:hint="eastAsia"/>
        </w:rPr>
        <w:t>[</w:t>
      </w:r>
      <w:r>
        <w:t>14</w:t>
      </w:r>
      <w:r>
        <w:rPr>
          <w:rFonts w:hint="eastAsia"/>
        </w:rPr>
        <w:t>]</w:t>
      </w:r>
      <w:r>
        <w:t>[15]</w:t>
      </w:r>
      <w:r w:rsidR="009F3859">
        <w:t>[16]</w:t>
      </w:r>
      <w:r w:rsidR="009F3859">
        <w:rPr>
          <w:rFonts w:hint="eastAsia"/>
        </w:rPr>
        <w:lastRenderedPageBreak/>
        <w:t>采用</w:t>
      </w:r>
      <w:r w:rsidR="009F3859">
        <w:t>的因变量</w:t>
      </w:r>
      <w:r w:rsidR="00B93C5D">
        <w:rPr>
          <w:rFonts w:hint="eastAsia"/>
        </w:rPr>
        <w:t>（即</w:t>
      </w:r>
      <w:r w:rsidR="00B93C5D">
        <w:t>需要预测的变量）</w:t>
      </w:r>
      <w:r w:rsidR="009F3859">
        <w:rPr>
          <w:rFonts w:hint="eastAsia"/>
        </w:rPr>
        <w:t>包括</w:t>
      </w:r>
      <w:r w:rsidR="009F3859">
        <w:t>到达的</w:t>
      </w:r>
      <w:r w:rsidR="009F3859">
        <w:rPr>
          <w:rFonts w:hint="eastAsia"/>
        </w:rPr>
        <w:t>游客</w:t>
      </w:r>
      <w:r w:rsidR="009F3859">
        <w:t>数量，</w:t>
      </w:r>
      <w:r w:rsidR="009F3859">
        <w:rPr>
          <w:rFonts w:hint="eastAsia"/>
        </w:rPr>
        <w:t>游客</w:t>
      </w:r>
      <w:r w:rsidR="009F3859">
        <w:t>消费，游客在目的地停留的天数</w:t>
      </w:r>
      <w:r w:rsidR="009F3859">
        <w:rPr>
          <w:rFonts w:hint="eastAsia"/>
        </w:rPr>
        <w:t>。</w:t>
      </w:r>
      <w:r w:rsidR="009F3859">
        <w:t>其中</w:t>
      </w:r>
      <w:r w:rsidR="009F3859">
        <w:rPr>
          <w:rFonts w:hint="eastAsia"/>
        </w:rPr>
        <w:t>到达</w:t>
      </w:r>
      <w:r w:rsidR="009F3859">
        <w:t>的游客数量是</w:t>
      </w:r>
      <w:r w:rsidR="009F3859">
        <w:rPr>
          <w:rFonts w:hint="eastAsia"/>
        </w:rPr>
        <w:t>除</w:t>
      </w:r>
      <w:r w:rsidR="009F3859">
        <w:t>游客消费之外</w:t>
      </w:r>
      <w:r w:rsidR="009F3859">
        <w:rPr>
          <w:rFonts w:hint="eastAsia"/>
        </w:rPr>
        <w:t>最</w:t>
      </w:r>
      <w:r w:rsidR="009F3859">
        <w:t>常采用的因变量</w:t>
      </w:r>
      <w:r w:rsidR="008C7827">
        <w:rPr>
          <w:rFonts w:hint="eastAsia"/>
        </w:rPr>
        <w:t>，而</w:t>
      </w:r>
      <w:r w:rsidR="008C7827">
        <w:t>停留天数</w:t>
      </w:r>
      <w:r w:rsidR="008C7827">
        <w:rPr>
          <w:rFonts w:hint="eastAsia"/>
        </w:rPr>
        <w:t>通常</w:t>
      </w:r>
      <w:r w:rsidR="008C7827">
        <w:t>被当作</w:t>
      </w:r>
      <w:r w:rsidR="008C7827">
        <w:rPr>
          <w:rFonts w:hint="eastAsia"/>
        </w:rPr>
        <w:t>旅游</w:t>
      </w:r>
      <w:r w:rsidR="008C7827">
        <w:t>需求的替代品。</w:t>
      </w:r>
      <w:r w:rsidR="008C7827">
        <w:rPr>
          <w:rFonts w:hint="eastAsia"/>
        </w:rPr>
        <w:t>这些</w:t>
      </w:r>
      <w:r w:rsidR="008C7827">
        <w:t>文献采用的数据来自于旅游者自身，</w:t>
      </w:r>
      <w:r w:rsidR="008C7827">
        <w:rPr>
          <w:rFonts w:hint="eastAsia"/>
        </w:rPr>
        <w:t>酒店</w:t>
      </w:r>
      <w:r w:rsidR="008C7827">
        <w:t>的</w:t>
      </w:r>
      <w:r w:rsidR="008C7827">
        <w:rPr>
          <w:rFonts w:hint="eastAsia"/>
        </w:rPr>
        <w:t>登记</w:t>
      </w:r>
      <w:r w:rsidR="008C7827">
        <w:t>记录</w:t>
      </w:r>
      <w:r w:rsidR="008C7827">
        <w:rPr>
          <w:rFonts w:hint="eastAsia"/>
        </w:rPr>
        <w:t>，抽样</w:t>
      </w:r>
      <w:r w:rsidR="008C7827">
        <w:t>调查等。使用</w:t>
      </w:r>
      <w:r w:rsidR="008C7827">
        <w:rPr>
          <w:rFonts w:hint="eastAsia"/>
        </w:rPr>
        <w:t>这些</w:t>
      </w:r>
      <w:r w:rsidR="008C7827">
        <w:t>数据忽视了那些</w:t>
      </w:r>
      <w:r w:rsidR="008C7827">
        <w:rPr>
          <w:rFonts w:hint="eastAsia"/>
        </w:rPr>
        <w:t>住宿</w:t>
      </w:r>
      <w:r w:rsidR="008C7827">
        <w:t>在亲戚朋友家的</w:t>
      </w:r>
      <w:r w:rsidR="008C7827">
        <w:rPr>
          <w:rFonts w:hint="eastAsia"/>
        </w:rPr>
        <w:t>情况</w:t>
      </w:r>
      <w:r w:rsidR="008C7827">
        <w:t>。</w:t>
      </w:r>
      <w:r w:rsidR="008C7827">
        <w:rPr>
          <w:rFonts w:hint="eastAsia"/>
        </w:rPr>
        <w:t>此外</w:t>
      </w:r>
      <w:r w:rsidR="008C7827">
        <w:t>，</w:t>
      </w:r>
      <w:r w:rsidR="008C7827">
        <w:rPr>
          <w:rFonts w:hint="eastAsia"/>
        </w:rPr>
        <w:t>预测</w:t>
      </w:r>
      <w:r w:rsidR="008C7827">
        <w:t>模型中的</w:t>
      </w:r>
      <w:r w:rsidR="00B93C5D">
        <w:rPr>
          <w:rFonts w:hint="eastAsia"/>
        </w:rPr>
        <w:t>自变量</w:t>
      </w:r>
      <w:r w:rsidR="00B93C5D">
        <w:t>包括</w:t>
      </w:r>
      <w:r w:rsidR="00B93C5D">
        <w:rPr>
          <w:rFonts w:hint="eastAsia"/>
        </w:rPr>
        <w:t>酒店</w:t>
      </w:r>
      <w:r w:rsidR="00B93C5D">
        <w:t>所在地</w:t>
      </w:r>
      <w:r w:rsidR="00B93C5D">
        <w:rPr>
          <w:rFonts w:hint="eastAsia"/>
        </w:rPr>
        <w:t>的</w:t>
      </w:r>
      <w:r w:rsidR="00B93C5D">
        <w:t>人口数量，人均收入</w:t>
      </w:r>
      <w:r w:rsidR="00B93C5D">
        <w:rPr>
          <w:rFonts w:hint="eastAsia"/>
        </w:rPr>
        <w:t>，</w:t>
      </w:r>
      <w:r w:rsidR="00B93C5D">
        <w:t>酒店</w:t>
      </w:r>
      <w:r w:rsidR="00B93C5D">
        <w:rPr>
          <w:rFonts w:hint="eastAsia"/>
        </w:rPr>
        <w:t>及其</w:t>
      </w:r>
      <w:r w:rsidR="00B93C5D">
        <w:t>竞争者的房价</w:t>
      </w:r>
      <w:r w:rsidR="00B93C5D">
        <w:rPr>
          <w:rFonts w:hint="eastAsia"/>
        </w:rPr>
        <w:t>，</w:t>
      </w:r>
      <w:r w:rsidR="00B93C5D">
        <w:t>汇率，消费者</w:t>
      </w:r>
      <w:r w:rsidR="00B93C5D">
        <w:rPr>
          <w:rFonts w:hint="eastAsia"/>
        </w:rPr>
        <w:t>品味</w:t>
      </w:r>
      <w:r w:rsidR="00B93C5D">
        <w:t>，</w:t>
      </w:r>
      <w:r w:rsidR="00B93C5D">
        <w:rPr>
          <w:rFonts w:hint="eastAsia"/>
        </w:rPr>
        <w:t>营销</w:t>
      </w:r>
      <w:r w:rsidR="00B93C5D">
        <w:t>费用</w:t>
      </w:r>
      <w:r w:rsidR="00B93C5D">
        <w:rPr>
          <w:rFonts w:hint="eastAsia"/>
        </w:rPr>
        <w:t>以及</w:t>
      </w:r>
      <w:r w:rsidR="00B93C5D">
        <w:t>其他</w:t>
      </w:r>
      <w:r w:rsidR="007E0AD5">
        <w:rPr>
          <w:rFonts w:hint="eastAsia"/>
        </w:rPr>
        <w:t>可</w:t>
      </w:r>
      <w:r w:rsidR="007E0AD5">
        <w:t>量化变量，如大型营销活动或者大型体育赛事。</w:t>
      </w:r>
      <w:r w:rsidR="007E0AD5">
        <w:rPr>
          <w:rFonts w:hint="eastAsia"/>
        </w:rPr>
        <w:t>旅游</w:t>
      </w:r>
      <w:r w:rsidR="007E0AD5">
        <w:t>需求预测中的定性研究方法采用了</w:t>
      </w:r>
      <w:r w:rsidR="007E0AD5">
        <w:rPr>
          <w:rFonts w:hint="eastAsia"/>
        </w:rPr>
        <w:t>多种</w:t>
      </w:r>
      <w:r w:rsidR="007E0AD5">
        <w:t>方法，包括线性、</w:t>
      </w:r>
      <w:r w:rsidR="007E0AD5">
        <w:rPr>
          <w:rFonts w:hint="eastAsia"/>
        </w:rPr>
        <w:t>非</w:t>
      </w:r>
      <w:r w:rsidR="007E0AD5">
        <w:t>线性模型，时间序列</w:t>
      </w:r>
      <w:r w:rsidR="007E0AD5">
        <w:rPr>
          <w:rFonts w:hint="eastAsia"/>
        </w:rPr>
        <w:t>化</w:t>
      </w:r>
      <w:r w:rsidR="007E0AD5">
        <w:t>技术，</w:t>
      </w:r>
      <w:r w:rsidR="007E0AD5">
        <w:rPr>
          <w:rFonts w:hint="eastAsia"/>
        </w:rPr>
        <w:t>计量</w:t>
      </w:r>
      <w:r w:rsidR="007E0AD5">
        <w:t>经济学模型和人工智能方法。</w:t>
      </w:r>
    </w:p>
    <w:p w14:paraId="15955736" w14:textId="3AD85C0D" w:rsidR="00FB73F2" w:rsidRDefault="00D32B85" w:rsidP="00794468">
      <w:pPr>
        <w:ind w:firstLineChars="0" w:firstLine="0"/>
      </w:pPr>
      <w:r>
        <w:tab/>
      </w:r>
      <w:r>
        <w:rPr>
          <w:rFonts w:hint="eastAsia"/>
        </w:rPr>
        <w:t>随着</w:t>
      </w:r>
      <w:r>
        <w:t>人们越来越习惯在线选择旅游产品，</w:t>
      </w:r>
      <w:r>
        <w:rPr>
          <w:rFonts w:hint="eastAsia"/>
        </w:rPr>
        <w:t>产生</w:t>
      </w:r>
      <w:r>
        <w:t>了大量的在线行为数据</w:t>
      </w:r>
      <w:r>
        <w:rPr>
          <w:rFonts w:hint="eastAsia"/>
        </w:rPr>
        <w:t>，</w:t>
      </w:r>
      <w:r>
        <w:t>通过这些数据可以</w:t>
      </w:r>
      <w:r>
        <w:rPr>
          <w:rFonts w:hint="eastAsia"/>
        </w:rPr>
        <w:t>作为</w:t>
      </w:r>
      <w:r>
        <w:t>作为游客</w:t>
      </w:r>
      <w:r>
        <w:rPr>
          <w:rFonts w:hint="eastAsia"/>
        </w:rPr>
        <w:t>需求</w:t>
      </w:r>
      <w:r>
        <w:t>的</w:t>
      </w:r>
      <w:r>
        <w:rPr>
          <w:rFonts w:hint="eastAsia"/>
        </w:rPr>
        <w:t>指示</w:t>
      </w:r>
      <w:r>
        <w:t>。</w:t>
      </w:r>
      <w:r>
        <w:rPr>
          <w:rFonts w:hint="eastAsia"/>
        </w:rPr>
        <w:t>谷歌</w:t>
      </w:r>
      <w:r>
        <w:t>趋势是有谷歌公司提供的一款</w:t>
      </w:r>
      <w:r>
        <w:rPr>
          <w:rFonts w:hint="eastAsia"/>
        </w:rPr>
        <w:t>公开</w:t>
      </w:r>
      <w:r>
        <w:t>工具</w:t>
      </w:r>
      <w:r>
        <w:rPr>
          <w:rFonts w:hint="eastAsia"/>
        </w:rPr>
        <w:t>，</w:t>
      </w:r>
      <w:r>
        <w:t>通过该工具用户可以</w:t>
      </w:r>
      <w:r>
        <w:rPr>
          <w:rFonts w:hint="eastAsia"/>
        </w:rPr>
        <w:t>获得</w:t>
      </w:r>
      <w:r>
        <w:t>规格化的</w:t>
      </w:r>
      <w:r>
        <w:rPr>
          <w:rFonts w:hint="eastAsia"/>
        </w:rPr>
        <w:t>在</w:t>
      </w:r>
      <w:r>
        <w:t>谷歌搜索上产生的查询数据</w:t>
      </w:r>
      <w:r w:rsidR="00A80645">
        <w:rPr>
          <w:rFonts w:hint="eastAsia"/>
        </w:rPr>
        <w:t>。</w:t>
      </w:r>
      <w:r>
        <w:t>这些查询数据不仅</w:t>
      </w:r>
      <w:r>
        <w:rPr>
          <w:rFonts w:hint="eastAsia"/>
        </w:rPr>
        <w:t>是</w:t>
      </w:r>
      <w:r>
        <w:t>实时且</w:t>
      </w:r>
      <w:r>
        <w:rPr>
          <w:rFonts w:hint="eastAsia"/>
        </w:rPr>
        <w:t>高频</w:t>
      </w:r>
      <w:r>
        <w:t>的</w:t>
      </w:r>
      <w:r w:rsidR="00A80645">
        <w:rPr>
          <w:rFonts w:hint="eastAsia"/>
        </w:rPr>
        <w:t>（取代</w:t>
      </w:r>
      <w:r w:rsidR="00A80645">
        <w:t>了原来的以周、季度</w:t>
      </w:r>
      <w:r w:rsidR="00A80645">
        <w:rPr>
          <w:rFonts w:hint="eastAsia"/>
        </w:rPr>
        <w:t>或者</w:t>
      </w:r>
      <w:r w:rsidR="00A80645">
        <w:t>年度为单位的数据）</w:t>
      </w:r>
      <w:r w:rsidR="00A80645">
        <w:rPr>
          <w:rFonts w:hint="eastAsia"/>
        </w:rPr>
        <w:t>，</w:t>
      </w:r>
      <w:r w:rsidR="00A80645">
        <w:t>同时也</w:t>
      </w:r>
      <w:r w:rsidR="00A80645">
        <w:rPr>
          <w:rFonts w:hint="eastAsia"/>
        </w:rPr>
        <w:t>对</w:t>
      </w:r>
      <w:r w:rsidR="00A80645">
        <w:t>用户的</w:t>
      </w:r>
      <w:r w:rsidR="00A80645">
        <w:rPr>
          <w:rFonts w:hint="eastAsia"/>
        </w:rPr>
        <w:t>细小</w:t>
      </w:r>
      <w:r w:rsidR="00A80645">
        <w:t>行为</w:t>
      </w:r>
      <w:r w:rsidR="00A80645">
        <w:rPr>
          <w:rFonts w:hint="eastAsia"/>
        </w:rPr>
        <w:t>变化</w:t>
      </w:r>
      <w:r w:rsidR="00A80645">
        <w:t>敏感</w:t>
      </w:r>
      <w:r w:rsidR="00A80645">
        <w:rPr>
          <w:rFonts w:hint="eastAsia"/>
        </w:rPr>
        <w:t>[</w:t>
      </w:r>
      <w:r w:rsidR="00A80645">
        <w:t>17</w:t>
      </w:r>
      <w:r w:rsidR="00A80645">
        <w:rPr>
          <w:rFonts w:hint="eastAsia"/>
        </w:rPr>
        <w:t>]</w:t>
      </w:r>
      <w:r w:rsidR="00A80645">
        <w:t>。</w:t>
      </w:r>
      <w:r w:rsidR="00A80645">
        <w:rPr>
          <w:rFonts w:hint="eastAsia"/>
        </w:rPr>
        <w:t>但是</w:t>
      </w:r>
      <w:r w:rsidR="00A80645">
        <w:t>根据文献</w:t>
      </w:r>
      <w:r w:rsidR="00A80645">
        <w:rPr>
          <w:rFonts w:hint="eastAsia"/>
        </w:rPr>
        <w:t>[</w:t>
      </w:r>
      <w:r w:rsidR="00A80645">
        <w:t>18</w:t>
      </w:r>
      <w:r w:rsidR="00A80645">
        <w:rPr>
          <w:rFonts w:hint="eastAsia"/>
        </w:rPr>
        <w:t>]</w:t>
      </w:r>
      <w:r w:rsidR="00A80645">
        <w:rPr>
          <w:rFonts w:hint="eastAsia"/>
        </w:rPr>
        <w:t>，</w:t>
      </w:r>
      <w:r w:rsidR="00A80645">
        <w:t>目前</w:t>
      </w:r>
      <w:r w:rsidR="00A80645">
        <w:rPr>
          <w:rFonts w:hint="eastAsia"/>
        </w:rPr>
        <w:t>较</w:t>
      </w:r>
      <w:r w:rsidR="00A80645">
        <w:t>少有研究</w:t>
      </w:r>
      <w:r w:rsidR="00A80645">
        <w:rPr>
          <w:rFonts w:hint="eastAsia"/>
        </w:rPr>
        <w:t>在旅游业中</w:t>
      </w:r>
      <w:r w:rsidR="00A80645">
        <w:t>使用在线数据来做预测。</w:t>
      </w:r>
    </w:p>
    <w:p w14:paraId="74700C0B" w14:textId="3A50E5BB" w:rsidR="00EC3127" w:rsidRDefault="00EC3127" w:rsidP="00EC3127">
      <w:pPr>
        <w:pStyle w:val="2"/>
      </w:pPr>
      <w:bookmarkStart w:id="34" w:name="_Toc437030169"/>
      <w:bookmarkStart w:id="35" w:name="_Toc444193543"/>
      <w:r>
        <w:rPr>
          <w:rFonts w:hint="eastAsia"/>
        </w:rPr>
        <w:t>研究内容</w:t>
      </w:r>
      <w:bookmarkEnd w:id="34"/>
      <w:bookmarkEnd w:id="35"/>
    </w:p>
    <w:p w14:paraId="67FE51D6" w14:textId="5F23DA91" w:rsidR="00E409F4" w:rsidRPr="00E409F4" w:rsidRDefault="00E409F4" w:rsidP="00E409F4">
      <w:pPr>
        <w:spacing w:line="360" w:lineRule="auto"/>
        <w:ind w:firstLine="420"/>
        <w:rPr>
          <w:rFonts w:cs="Arial"/>
          <w:szCs w:val="21"/>
        </w:rPr>
      </w:pPr>
      <w:r>
        <w:rPr>
          <w:rFonts w:cs="Arial" w:hint="eastAsia"/>
          <w:szCs w:val="21"/>
        </w:rPr>
        <w:t>当前网络上有众多的酒店预订平台，其中携程作为国内最大的旅游集团能提供最全的酒店信息。这些数据是用来做本文预测的元数据。这些元数据中隐含着哪些地区的酒店最为热门，哪些区域的酒店价格均价最高，哪些区域的酒店评价最高，哪些酒店的交通最为方便等信息。本文就是利用携程网上爬取到的酒店实时价格信息，存入到本地文件中，在挖掘出来的特征基础上建立起价格预测模型。主要</w:t>
      </w:r>
      <w:r>
        <w:rPr>
          <w:rFonts w:cs="Arial"/>
          <w:szCs w:val="21"/>
        </w:rPr>
        <w:t>研究内容包括</w:t>
      </w:r>
      <w:r w:rsidR="00894FF7">
        <w:rPr>
          <w:rFonts w:cs="Arial" w:hint="eastAsia"/>
          <w:szCs w:val="21"/>
        </w:rPr>
        <w:t>：</w:t>
      </w:r>
    </w:p>
    <w:p w14:paraId="5F0B9AA7" w14:textId="02A2CAA0" w:rsidR="00EF645C" w:rsidRDefault="00894FF7" w:rsidP="00C35C13">
      <w:pPr>
        <w:numPr>
          <w:ilvl w:val="0"/>
          <w:numId w:val="26"/>
        </w:numPr>
        <w:ind w:firstLineChars="0"/>
      </w:pPr>
      <w:r>
        <w:t>分析携程网酒店价格数据的主要特征</w:t>
      </w:r>
      <w:r w:rsidR="001C4159">
        <w:rPr>
          <w:rFonts w:hint="eastAsia"/>
        </w:rPr>
        <w:t>计</w:t>
      </w:r>
      <w:r>
        <w:rPr>
          <w:rFonts w:hint="eastAsia"/>
        </w:rPr>
        <w:t>。首先通过</w:t>
      </w:r>
      <w:r>
        <w:t>编写爬虫获取到携程网上</w:t>
      </w:r>
      <w:r>
        <w:rPr>
          <w:rFonts w:hint="eastAsia"/>
        </w:rPr>
        <w:t>大量</w:t>
      </w:r>
      <w:r>
        <w:t>的酒店实时价格数据，</w:t>
      </w:r>
      <w:r>
        <w:rPr>
          <w:rFonts w:hint="eastAsia"/>
        </w:rPr>
        <w:t>及</w:t>
      </w:r>
      <w:r>
        <w:t>酒店的基本信息，如开业时间，位置信息，酒店设施信息等。</w:t>
      </w:r>
      <w:r>
        <w:rPr>
          <w:rFonts w:hint="eastAsia"/>
        </w:rPr>
        <w:t>通过</w:t>
      </w:r>
      <w:r>
        <w:t>获取到的大量数据，分析得到</w:t>
      </w:r>
      <w:r>
        <w:rPr>
          <w:rFonts w:hint="eastAsia"/>
        </w:rPr>
        <w:t>不同评分</w:t>
      </w:r>
      <w:r>
        <w:t>酒店的</w:t>
      </w:r>
      <w:r>
        <w:rPr>
          <w:rFonts w:hint="eastAsia"/>
        </w:rPr>
        <w:t>平均</w:t>
      </w:r>
      <w:r w:rsidR="00882134">
        <w:t>价格，酒店的星级</w:t>
      </w:r>
      <w:r w:rsidR="00882134">
        <w:rPr>
          <w:rFonts w:hint="eastAsia"/>
        </w:rPr>
        <w:t>和</w:t>
      </w:r>
      <w:r w:rsidR="00882134">
        <w:t>评分分布状况，酒店的星级与评论数量</w:t>
      </w:r>
      <w:r>
        <w:t>对比，</w:t>
      </w:r>
      <w:r>
        <w:rPr>
          <w:rFonts w:hint="eastAsia"/>
        </w:rPr>
        <w:t>当前</w:t>
      </w:r>
      <w:r>
        <w:t>预约价格与入住</w:t>
      </w:r>
      <w:r>
        <w:rPr>
          <w:rFonts w:hint="eastAsia"/>
        </w:rPr>
        <w:t>当天预约</w:t>
      </w:r>
      <w:r>
        <w:t>在不同星级下的价格对比</w:t>
      </w:r>
      <w:r>
        <w:rPr>
          <w:rFonts w:hint="eastAsia"/>
        </w:rPr>
        <w:t>，</w:t>
      </w:r>
      <w:r>
        <w:t>预约时间点与预约价格对比。通过</w:t>
      </w:r>
      <w:r>
        <w:rPr>
          <w:rFonts w:hint="eastAsia"/>
        </w:rPr>
        <w:t>这些</w:t>
      </w:r>
      <w:r>
        <w:t>分析，表明获取到的数据符合人们的日常认知，且具有典型性，</w:t>
      </w:r>
      <w:r>
        <w:rPr>
          <w:rFonts w:hint="eastAsia"/>
        </w:rPr>
        <w:t>可以</w:t>
      </w:r>
      <w:r>
        <w:t>作为进一步的研究对象。</w:t>
      </w:r>
    </w:p>
    <w:p w14:paraId="252941AA" w14:textId="750D7D14" w:rsidR="007B1B06" w:rsidRDefault="00894FF7" w:rsidP="00F37988">
      <w:pPr>
        <w:numPr>
          <w:ilvl w:val="0"/>
          <w:numId w:val="26"/>
        </w:numPr>
        <w:ind w:firstLineChars="0"/>
      </w:pPr>
      <w:r>
        <w:rPr>
          <w:rFonts w:hint="eastAsia"/>
        </w:rPr>
        <w:t>使用</w:t>
      </w:r>
      <w:r>
        <w:t>传统的机器学习算法对酒店价格进行分别预测，</w:t>
      </w:r>
      <w:r>
        <w:rPr>
          <w:rFonts w:hint="eastAsia"/>
        </w:rPr>
        <w:t>包括</w:t>
      </w:r>
      <w:bookmarkStart w:id="36" w:name="OLE_LINK6"/>
      <w:bookmarkStart w:id="37" w:name="OLE_LINK7"/>
      <w:r>
        <w:rPr>
          <w:rFonts w:hint="eastAsia"/>
        </w:rPr>
        <w:t>随机</w:t>
      </w:r>
      <w:r>
        <w:t>森林，</w:t>
      </w:r>
      <w:r>
        <w:t>k</w:t>
      </w:r>
      <w:r>
        <w:rPr>
          <w:rFonts w:hint="eastAsia"/>
        </w:rPr>
        <w:t>近邻</w:t>
      </w:r>
      <w:r>
        <w:t>，梯度提升决策树，</w:t>
      </w:r>
      <w:r>
        <w:t>XGBOOST(</w:t>
      </w:r>
      <w:r w:rsidR="0002001D" w:rsidRPr="0002001D">
        <w:t>eXtreme</w:t>
      </w:r>
      <w:r w:rsidR="0002001D">
        <w:t xml:space="preserve"> </w:t>
      </w:r>
      <w:r w:rsidR="0002001D" w:rsidRPr="0002001D">
        <w:t>GradientBoosting</w:t>
      </w:r>
      <w:r>
        <w:t>)</w:t>
      </w:r>
      <w:bookmarkEnd w:id="36"/>
      <w:bookmarkEnd w:id="37"/>
      <w:r w:rsidR="0002001D">
        <w:rPr>
          <w:rFonts w:hint="eastAsia"/>
        </w:rPr>
        <w:t>。</w:t>
      </w:r>
      <w:r>
        <w:rPr>
          <w:rFonts w:hint="eastAsia"/>
        </w:rPr>
        <w:t>获得影响</w:t>
      </w:r>
      <w:r>
        <w:t>影响酒店价格预测结果的各项</w:t>
      </w:r>
      <w:r>
        <w:rPr>
          <w:rFonts w:hint="eastAsia"/>
        </w:rPr>
        <w:t>因素</w:t>
      </w:r>
      <w:r>
        <w:t>，并</w:t>
      </w:r>
      <w:r>
        <w:rPr>
          <w:rFonts w:hint="eastAsia"/>
        </w:rPr>
        <w:t>确定</w:t>
      </w:r>
      <w:r>
        <w:t>每个影响因子的作用大小</w:t>
      </w:r>
      <w:r w:rsidR="0002001D">
        <w:rPr>
          <w:rFonts w:hint="eastAsia"/>
        </w:rPr>
        <w:t>。</w:t>
      </w:r>
      <w:r w:rsidR="007B1B06">
        <w:rPr>
          <w:rFonts w:hint="eastAsia"/>
        </w:rPr>
        <w:t>设计</w:t>
      </w:r>
      <w:r w:rsidR="001C4159">
        <w:rPr>
          <w:rFonts w:hint="eastAsia"/>
        </w:rPr>
        <w:t>相关</w:t>
      </w:r>
      <w:r w:rsidR="007262F2">
        <w:rPr>
          <w:rFonts w:hint="eastAsia"/>
        </w:rPr>
        <w:t>实验验证</w:t>
      </w:r>
      <w:r w:rsidR="007B1B06">
        <w:t>本文</w:t>
      </w:r>
      <w:r w:rsidR="007B1B06">
        <w:rPr>
          <w:rFonts w:hint="eastAsia"/>
        </w:rPr>
        <w:t>提出</w:t>
      </w:r>
      <w:r w:rsidR="007B1B06">
        <w:t>的算法和测度的可行性和有效性，并对其</w:t>
      </w:r>
      <w:r w:rsidR="007B1B06">
        <w:rPr>
          <w:rFonts w:hint="eastAsia"/>
        </w:rPr>
        <w:t>效果进行客观</w:t>
      </w:r>
      <w:r w:rsidR="007B1B06">
        <w:t>的对比和分析。</w:t>
      </w:r>
    </w:p>
    <w:p w14:paraId="720C82F2" w14:textId="3CFFDE10" w:rsidR="00894FF7" w:rsidRDefault="00894FF7" w:rsidP="00894FF7">
      <w:pPr>
        <w:numPr>
          <w:ilvl w:val="0"/>
          <w:numId w:val="26"/>
        </w:numPr>
        <w:ind w:firstLineChars="0"/>
        <w:contextualSpacing/>
      </w:pPr>
      <w:r>
        <w:rPr>
          <w:rFonts w:hint="eastAsia"/>
        </w:rPr>
        <w:t>通过</w:t>
      </w:r>
      <w:r>
        <w:t>集成学习算法对酒店价格</w:t>
      </w:r>
      <w:r>
        <w:rPr>
          <w:rFonts w:hint="eastAsia"/>
        </w:rPr>
        <w:t>进行</w:t>
      </w:r>
      <w:r>
        <w:t>预测</w:t>
      </w:r>
      <w:r>
        <w:rPr>
          <w:rFonts w:hint="eastAsia"/>
        </w:rPr>
        <w:t>。</w:t>
      </w:r>
      <w:r>
        <w:t>基于</w:t>
      </w:r>
      <w:r>
        <w:rPr>
          <w:rFonts w:hint="eastAsia"/>
        </w:rPr>
        <w:t>传统</w:t>
      </w:r>
      <w:r>
        <w:t>的机器学习算法，提出一个分层的</w:t>
      </w:r>
      <w:r w:rsidRPr="00BF5945">
        <w:rPr>
          <w:rFonts w:hint="eastAsia"/>
        </w:rPr>
        <w:t>(</w:t>
      </w:r>
      <w:r w:rsidRPr="00BF5945">
        <w:t xml:space="preserve">Hierachrical Ensemble Learning Model, HELM </w:t>
      </w:r>
      <w:r w:rsidRPr="00BF5945">
        <w:rPr>
          <w:rFonts w:hint="eastAsia"/>
        </w:rPr>
        <w:t xml:space="preserve">) </w:t>
      </w:r>
      <w:r w:rsidRPr="00BF5945">
        <w:rPr>
          <w:rFonts w:hint="eastAsia"/>
        </w:rPr>
        <w:t>集成学习模型</w:t>
      </w:r>
      <w:r>
        <w:rPr>
          <w:rFonts w:hint="eastAsia"/>
        </w:rPr>
        <w:t>来</w:t>
      </w:r>
      <w:r>
        <w:t>对酒店价格进行预测</w:t>
      </w:r>
      <w:r w:rsidR="0002001D">
        <w:rPr>
          <w:rFonts w:hint="eastAsia"/>
        </w:rPr>
        <w:t>，该</w:t>
      </w:r>
      <w:r w:rsidR="0002001D">
        <w:t>模型使用</w:t>
      </w:r>
      <w:r w:rsidR="0002001D">
        <w:rPr>
          <w:rFonts w:hint="eastAsia"/>
        </w:rPr>
        <w:t>二分</w:t>
      </w:r>
      <w:r w:rsidR="0002001D">
        <w:t>k</w:t>
      </w:r>
      <w:r w:rsidR="0002001D">
        <w:t>均值算法作为预处理，并</w:t>
      </w:r>
      <w:r w:rsidR="0002001D">
        <w:rPr>
          <w:rFonts w:hint="eastAsia"/>
        </w:rPr>
        <w:t>使用第</w:t>
      </w:r>
      <w:r w:rsidR="0002001D">
        <w:t>二部分的传统机器学习算法结果作为新的训练</w:t>
      </w:r>
      <w:r w:rsidR="0002001D">
        <w:rPr>
          <w:rFonts w:hint="eastAsia"/>
        </w:rPr>
        <w:t>集，以此</w:t>
      </w:r>
      <w:r w:rsidR="0002001D">
        <w:t>来得到最终的</w:t>
      </w:r>
      <w:r w:rsidR="0002001D">
        <w:rPr>
          <w:rFonts w:hint="eastAsia"/>
        </w:rPr>
        <w:t>价格</w:t>
      </w:r>
      <w:r w:rsidR="0002001D">
        <w:t>预测结果</w:t>
      </w:r>
      <w:r>
        <w:rPr>
          <w:rFonts w:hint="eastAsia"/>
        </w:rPr>
        <w:t>。</w:t>
      </w:r>
    </w:p>
    <w:p w14:paraId="66F08F48" w14:textId="19337069" w:rsidR="00894FF7" w:rsidRDefault="00894FF7" w:rsidP="0002001D">
      <w:pPr>
        <w:numPr>
          <w:ilvl w:val="0"/>
          <w:numId w:val="26"/>
        </w:numPr>
        <w:ind w:firstLineChars="0"/>
        <w:contextualSpacing/>
      </w:pPr>
      <w:r>
        <w:rPr>
          <w:rFonts w:hint="eastAsia"/>
        </w:rPr>
        <w:t>实现了</w:t>
      </w:r>
      <w:r>
        <w:t>一个基于</w:t>
      </w:r>
      <w:r>
        <w:rPr>
          <w:rFonts w:hint="eastAsia"/>
        </w:rPr>
        <w:t>Flask</w:t>
      </w:r>
      <w:r>
        <w:rPr>
          <w:rFonts w:hint="eastAsia"/>
        </w:rPr>
        <w:t>的</w:t>
      </w:r>
      <w:r>
        <w:rPr>
          <w:rFonts w:hint="eastAsia"/>
        </w:rPr>
        <w:t>R</w:t>
      </w:r>
      <w:r>
        <w:t>estful</w:t>
      </w:r>
      <w:r>
        <w:rPr>
          <w:rFonts w:hint="eastAsia"/>
        </w:rPr>
        <w:t>架构</w:t>
      </w:r>
      <w:r>
        <w:t>以展示最</w:t>
      </w:r>
      <w:r>
        <w:rPr>
          <w:rFonts w:hint="eastAsia"/>
        </w:rPr>
        <w:t>后</w:t>
      </w:r>
      <w:r>
        <w:t>的预测结果。</w:t>
      </w:r>
      <w:r w:rsidR="0002001D">
        <w:rPr>
          <w:rFonts w:hint="eastAsia"/>
        </w:rPr>
        <w:t>通过显示</w:t>
      </w:r>
      <w:r w:rsidR="0002001D">
        <w:t>酒店的分布，当前预定价格与</w:t>
      </w:r>
      <w:r w:rsidR="0002001D">
        <w:rPr>
          <w:rFonts w:hint="eastAsia"/>
        </w:rPr>
        <w:t>入住当天</w:t>
      </w:r>
      <w:r w:rsidR="0002001D">
        <w:t>预定价格的对比。</w:t>
      </w:r>
    </w:p>
    <w:p w14:paraId="0D271E32" w14:textId="77777777" w:rsidR="00916BE4" w:rsidRDefault="00916BE4" w:rsidP="00916BE4">
      <w:pPr>
        <w:pStyle w:val="2"/>
      </w:pPr>
      <w:bookmarkStart w:id="38" w:name="_Toc410069261"/>
      <w:bookmarkStart w:id="39" w:name="_Toc437030170"/>
      <w:bookmarkStart w:id="40" w:name="_Toc444193544"/>
      <w:r>
        <w:lastRenderedPageBreak/>
        <w:t>本文结构安排</w:t>
      </w:r>
      <w:bookmarkEnd w:id="38"/>
      <w:bookmarkEnd w:id="39"/>
      <w:bookmarkEnd w:id="40"/>
    </w:p>
    <w:p w14:paraId="30BE2E0B" w14:textId="04470179" w:rsidR="000853CD" w:rsidRDefault="00444411" w:rsidP="00A52389">
      <w:pPr>
        <w:ind w:firstLine="420"/>
      </w:pPr>
      <w:r>
        <w:rPr>
          <w:rFonts w:hint="eastAsia"/>
        </w:rPr>
        <w:t>本文</w:t>
      </w:r>
      <w:r w:rsidR="000853CD">
        <w:t>共分为</w:t>
      </w:r>
      <w:r w:rsidR="00AE3F84">
        <w:rPr>
          <w:rFonts w:hint="eastAsia"/>
        </w:rPr>
        <w:t>七</w:t>
      </w:r>
      <w:r w:rsidR="000853CD">
        <w:rPr>
          <w:rFonts w:hint="eastAsia"/>
        </w:rPr>
        <w:t>章</w:t>
      </w:r>
      <w:r w:rsidR="000853CD">
        <w:t>，组织安排如下</w:t>
      </w:r>
      <w:r w:rsidR="000853CD">
        <w:rPr>
          <w:rFonts w:hint="eastAsia"/>
        </w:rPr>
        <w:t>：</w:t>
      </w:r>
    </w:p>
    <w:p w14:paraId="0AF93996" w14:textId="6C6589A1" w:rsidR="00A52389" w:rsidRDefault="00A52389" w:rsidP="00A52389">
      <w:pPr>
        <w:ind w:firstLine="420"/>
      </w:pPr>
      <w:r>
        <w:rPr>
          <w:rFonts w:hint="eastAsia"/>
        </w:rPr>
        <w:t>第一章</w:t>
      </w:r>
      <w:r w:rsidR="00BF59C6">
        <w:rPr>
          <w:rFonts w:hint="eastAsia"/>
        </w:rPr>
        <w:t>：</w:t>
      </w:r>
      <w:r w:rsidR="00BF59C6">
        <w:t>绪论。</w:t>
      </w:r>
      <w:r w:rsidR="00BF59C6">
        <w:rPr>
          <w:rFonts w:hint="eastAsia"/>
        </w:rPr>
        <w:t>介绍</w:t>
      </w:r>
      <w:r w:rsidR="00BF59C6">
        <w:t>论文的</w:t>
      </w:r>
      <w:r w:rsidR="00BF59C6">
        <w:rPr>
          <w:rFonts w:hint="eastAsia"/>
        </w:rPr>
        <w:t>研究</w:t>
      </w:r>
      <w:r w:rsidR="00BF59C6">
        <w:t>背景、</w:t>
      </w:r>
      <w:r>
        <w:rPr>
          <w:rFonts w:hint="eastAsia"/>
        </w:rPr>
        <w:t>介绍论文的研</w:t>
      </w:r>
      <w:r w:rsidR="000853CD">
        <w:rPr>
          <w:rFonts w:hint="eastAsia"/>
        </w:rPr>
        <w:t>究背景、</w:t>
      </w:r>
      <w:r w:rsidR="000853CD">
        <w:t>研究现状</w:t>
      </w:r>
      <w:r w:rsidR="000853CD">
        <w:rPr>
          <w:rFonts w:hint="eastAsia"/>
        </w:rPr>
        <w:t>、</w:t>
      </w:r>
      <w:r w:rsidR="00BF59C6">
        <w:rPr>
          <w:rFonts w:hint="eastAsia"/>
        </w:rPr>
        <w:t>研究内容</w:t>
      </w:r>
      <w:r w:rsidR="00BF59C6">
        <w:t>及论文组织结构</w:t>
      </w:r>
      <w:r w:rsidR="000853CD">
        <w:rPr>
          <w:rFonts w:hint="eastAsia"/>
        </w:rPr>
        <w:t>。</w:t>
      </w:r>
    </w:p>
    <w:p w14:paraId="1622DDF3" w14:textId="6411A2A1" w:rsidR="000853CD" w:rsidRDefault="00A52389" w:rsidP="00A52389">
      <w:pPr>
        <w:ind w:firstLine="420"/>
      </w:pPr>
      <w:r>
        <w:rPr>
          <w:rFonts w:hint="eastAsia"/>
        </w:rPr>
        <w:t>第二章</w:t>
      </w:r>
      <w:r w:rsidR="00BF59C6">
        <w:rPr>
          <w:rFonts w:hint="eastAsia"/>
        </w:rPr>
        <w:t>：</w:t>
      </w:r>
      <w:r w:rsidR="00364D21">
        <w:rPr>
          <w:rFonts w:hint="eastAsia"/>
        </w:rPr>
        <w:t>背景</w:t>
      </w:r>
      <w:r w:rsidR="00364D21">
        <w:t>知识。</w:t>
      </w:r>
      <w:r w:rsidR="00364D21">
        <w:rPr>
          <w:rFonts w:hint="eastAsia"/>
        </w:rPr>
        <w:t>首先</w:t>
      </w:r>
      <w:r w:rsidR="00364D21">
        <w:t>简要的</w:t>
      </w:r>
      <w:r w:rsidR="00364D21">
        <w:rPr>
          <w:rFonts w:hint="eastAsia"/>
        </w:rPr>
        <w:t>介绍</w:t>
      </w:r>
      <w:r w:rsidR="00364D21">
        <w:t>了机器学习</w:t>
      </w:r>
      <w:r w:rsidR="00364D21">
        <w:rPr>
          <w:rFonts w:hint="eastAsia"/>
        </w:rPr>
        <w:t>机器</w:t>
      </w:r>
      <w:r w:rsidR="00364D21">
        <w:t>发展历史</w:t>
      </w:r>
      <w:r w:rsidR="00364D21">
        <w:rPr>
          <w:rFonts w:hint="eastAsia"/>
        </w:rPr>
        <w:t>；其次介绍</w:t>
      </w:r>
      <w:r w:rsidR="00364D21">
        <w:t>了本文采用的聚类方法</w:t>
      </w:r>
      <w:r w:rsidR="00364D21">
        <w:rPr>
          <w:rFonts w:hint="eastAsia"/>
        </w:rPr>
        <w:t>二分</w:t>
      </w:r>
      <w:r w:rsidR="00364D21">
        <w:t>k</w:t>
      </w:r>
      <w:r w:rsidR="00364D21">
        <w:t>均值算法</w:t>
      </w:r>
      <w:r w:rsidR="00364D21">
        <w:rPr>
          <w:rFonts w:hint="eastAsia"/>
        </w:rPr>
        <w:t>；</w:t>
      </w:r>
      <w:r w:rsidR="00364D21">
        <w:t>随后介绍了</w:t>
      </w:r>
      <w:r w:rsidR="00364D21">
        <w:rPr>
          <w:rFonts w:hint="eastAsia"/>
        </w:rPr>
        <w:t>随机森林，</w:t>
      </w:r>
      <w:r w:rsidR="00364D21">
        <w:t>梯度提升决策树，</w:t>
      </w:r>
      <w:r w:rsidR="00364D21">
        <w:t>k</w:t>
      </w:r>
      <w:r w:rsidR="00364D21">
        <w:t>近邻和</w:t>
      </w:r>
      <w:r w:rsidR="00364D21">
        <w:rPr>
          <w:rFonts w:hint="eastAsia"/>
        </w:rPr>
        <w:t>XGBOOST</w:t>
      </w:r>
      <w:r w:rsidR="00364D21">
        <w:rPr>
          <w:rFonts w:hint="eastAsia"/>
        </w:rPr>
        <w:t>算法</w:t>
      </w:r>
      <w:r w:rsidR="00364D21">
        <w:t>；最后介绍</w:t>
      </w:r>
      <w:r w:rsidR="00364D21">
        <w:rPr>
          <w:rFonts w:hint="eastAsia"/>
        </w:rPr>
        <w:t>集成</w:t>
      </w:r>
      <w:r w:rsidR="00364D21">
        <w:t>学习</w:t>
      </w:r>
      <w:r w:rsidR="00364D21">
        <w:rPr>
          <w:rFonts w:hint="eastAsia"/>
        </w:rPr>
        <w:t>。</w:t>
      </w:r>
    </w:p>
    <w:p w14:paraId="52A97E6E" w14:textId="63A58024" w:rsidR="00A52389" w:rsidRDefault="00B171A9" w:rsidP="00A52389">
      <w:pPr>
        <w:ind w:firstLine="420"/>
      </w:pPr>
      <w:r>
        <w:rPr>
          <w:rFonts w:hint="eastAsia"/>
        </w:rPr>
        <w:t>第三章</w:t>
      </w:r>
      <w:r w:rsidR="00364D21">
        <w:rPr>
          <w:rFonts w:hint="eastAsia"/>
        </w:rPr>
        <w:t>：</w:t>
      </w:r>
      <w:r w:rsidR="00364D21" w:rsidRPr="00364D21">
        <w:rPr>
          <w:rFonts w:hint="eastAsia"/>
        </w:rPr>
        <w:t>数据</w:t>
      </w:r>
      <w:r w:rsidR="00364D21" w:rsidRPr="00364D21">
        <w:t>采集与预处理</w:t>
      </w:r>
      <w:r w:rsidR="00364D21">
        <w:rPr>
          <w:rFonts w:hint="eastAsia"/>
        </w:rPr>
        <w:t>。通过爬取</w:t>
      </w:r>
      <w:r w:rsidR="00364D21">
        <w:t>携程网的酒店</w:t>
      </w:r>
      <w:r w:rsidR="00364D21">
        <w:rPr>
          <w:rFonts w:hint="eastAsia"/>
        </w:rPr>
        <w:t>搜索</w:t>
      </w:r>
      <w:r w:rsidR="00364D21">
        <w:t>，获取大量的价格数据</w:t>
      </w:r>
      <w:r w:rsidR="00364D21">
        <w:rPr>
          <w:rFonts w:hint="eastAsia"/>
        </w:rPr>
        <w:t>，</w:t>
      </w:r>
      <w:r w:rsidR="00364D21">
        <w:t>介绍了数据的结构和预处理工作</w:t>
      </w:r>
      <w:r w:rsidR="00364D21">
        <w:rPr>
          <w:rFonts w:hint="eastAsia"/>
        </w:rPr>
        <w:t>，</w:t>
      </w:r>
      <w:r w:rsidR="00364D21">
        <w:t>最后分析</w:t>
      </w:r>
      <w:r w:rsidR="00570DF8">
        <w:rPr>
          <w:rFonts w:hint="eastAsia"/>
        </w:rPr>
        <w:t>了</w:t>
      </w:r>
      <w:r w:rsidR="00364D21">
        <w:t>酒店的</w:t>
      </w:r>
      <w:r w:rsidR="00364D21">
        <w:rPr>
          <w:rFonts w:hint="eastAsia"/>
        </w:rPr>
        <w:t>价格</w:t>
      </w:r>
      <w:r w:rsidR="00364D21">
        <w:t>与</w:t>
      </w:r>
      <w:r w:rsidR="00570DF8">
        <w:rPr>
          <w:rFonts w:hint="eastAsia"/>
        </w:rPr>
        <w:t>各项</w:t>
      </w:r>
      <w:r w:rsidR="00364D21">
        <w:t>特征的基本联系。</w:t>
      </w:r>
    </w:p>
    <w:p w14:paraId="4B6422EB" w14:textId="032BCD3F" w:rsidR="00A52389" w:rsidRDefault="00342234" w:rsidP="00A52389">
      <w:pPr>
        <w:ind w:firstLine="420"/>
      </w:pPr>
      <w:r>
        <w:rPr>
          <w:rFonts w:hint="eastAsia"/>
        </w:rPr>
        <w:t>第四章</w:t>
      </w:r>
      <w:r w:rsidR="00570DF8">
        <w:rPr>
          <w:rFonts w:hint="eastAsia"/>
        </w:rPr>
        <w:t>：基于</w:t>
      </w:r>
      <w:r w:rsidR="00570DF8">
        <w:t>传统机器学习算法的酒店价格预测。</w:t>
      </w:r>
      <w:r w:rsidR="00570DF8">
        <w:rPr>
          <w:rFonts w:hint="eastAsia"/>
        </w:rPr>
        <w:t>使用随机</w:t>
      </w:r>
      <w:r w:rsidR="00570DF8">
        <w:t>森林，</w:t>
      </w:r>
      <w:r w:rsidR="00570DF8">
        <w:t>k</w:t>
      </w:r>
      <w:r w:rsidR="00570DF8">
        <w:rPr>
          <w:rFonts w:hint="eastAsia"/>
        </w:rPr>
        <w:t>近邻</w:t>
      </w:r>
      <w:r w:rsidR="00570DF8">
        <w:t>，梯度提升决策树，</w:t>
      </w:r>
      <w:r w:rsidR="00570DF8">
        <w:t>XGBOOST(</w:t>
      </w:r>
      <w:r w:rsidR="00570DF8" w:rsidRPr="0002001D">
        <w:t>eXtreme</w:t>
      </w:r>
      <w:r w:rsidR="00570DF8">
        <w:t xml:space="preserve"> </w:t>
      </w:r>
      <w:r w:rsidR="00570DF8" w:rsidRPr="0002001D">
        <w:t>GradientBoosting</w:t>
      </w:r>
      <w:r w:rsidR="00570DF8">
        <w:t>)</w:t>
      </w:r>
      <w:r w:rsidR="00570DF8">
        <w:rPr>
          <w:rFonts w:hint="eastAsia"/>
        </w:rPr>
        <w:t>对</w:t>
      </w:r>
      <w:r w:rsidR="00570DF8">
        <w:t>酒店价格进行预测，并得到影响预测效果的特征重要性。</w:t>
      </w:r>
    </w:p>
    <w:p w14:paraId="5875AEF8" w14:textId="1278C980" w:rsidR="00BF59C6" w:rsidRDefault="00BF59C6" w:rsidP="00A52389">
      <w:pPr>
        <w:ind w:firstLine="420"/>
      </w:pPr>
      <w:r>
        <w:rPr>
          <w:rFonts w:hint="eastAsia"/>
        </w:rPr>
        <w:t>第</w:t>
      </w:r>
      <w:r>
        <w:t>五章：</w:t>
      </w:r>
      <w:r w:rsidR="00570DF8">
        <w:rPr>
          <w:rFonts w:hint="eastAsia"/>
        </w:rPr>
        <w:t>基于</w:t>
      </w:r>
      <w:r w:rsidR="00570DF8">
        <w:t>集成</w:t>
      </w:r>
      <w:r w:rsidR="00570DF8">
        <w:rPr>
          <w:rFonts w:hint="eastAsia"/>
        </w:rPr>
        <w:t>学习</w:t>
      </w:r>
      <w:r w:rsidR="00570DF8">
        <w:t>的酒店价格预测。</w:t>
      </w:r>
      <w:r w:rsidR="00570DF8">
        <w:rPr>
          <w:rFonts w:hint="eastAsia"/>
        </w:rPr>
        <w:t>基于</w:t>
      </w:r>
      <w:r w:rsidR="00570DF8">
        <w:t>二分</w:t>
      </w:r>
      <w:r w:rsidR="00570DF8">
        <w:t>k</w:t>
      </w:r>
      <w:r w:rsidR="00570DF8">
        <w:t>均值聚类算法和</w:t>
      </w:r>
      <w:r w:rsidR="00570DF8">
        <w:rPr>
          <w:rFonts w:hint="eastAsia"/>
        </w:rPr>
        <w:t>前</w:t>
      </w:r>
      <w:r w:rsidR="00570DF8">
        <w:t>一章的传统机器学习算法对酒店价格进行预测。</w:t>
      </w:r>
    </w:p>
    <w:p w14:paraId="5B9C6CDB" w14:textId="709E88F9" w:rsidR="00D7388D" w:rsidRDefault="00AE3F84" w:rsidP="00A52389">
      <w:pPr>
        <w:ind w:firstLine="420"/>
      </w:pPr>
      <w:r>
        <w:rPr>
          <w:rFonts w:hint="eastAsia"/>
        </w:rPr>
        <w:t>第六</w:t>
      </w:r>
      <w:r w:rsidR="00D7388D">
        <w:rPr>
          <w:rFonts w:hint="eastAsia"/>
        </w:rPr>
        <w:t>章</w:t>
      </w:r>
      <w:r>
        <w:rPr>
          <w:rFonts w:hint="eastAsia"/>
        </w:rPr>
        <w:t>：</w:t>
      </w:r>
      <w:r>
        <w:t>系统实现。</w:t>
      </w:r>
      <w:r>
        <w:rPr>
          <w:rFonts w:hint="eastAsia"/>
        </w:rPr>
        <w:t>主要</w:t>
      </w:r>
      <w:r>
        <w:t>介绍</w:t>
      </w:r>
      <w:r w:rsidR="002C2488">
        <w:t>介绍了</w:t>
      </w:r>
      <w:r w:rsidR="00D7388D">
        <w:rPr>
          <w:rFonts w:hint="eastAsia"/>
        </w:rPr>
        <w:t>整个实验</w:t>
      </w:r>
      <w:r>
        <w:rPr>
          <w:rFonts w:hint="eastAsia"/>
        </w:rPr>
        <w:t>结果的</w:t>
      </w:r>
      <w:r>
        <w:t>展示</w:t>
      </w:r>
      <w:r>
        <w:rPr>
          <w:rFonts w:hint="eastAsia"/>
        </w:rPr>
        <w:t>的</w:t>
      </w:r>
      <w:r>
        <w:t>原型系统。</w:t>
      </w:r>
    </w:p>
    <w:p w14:paraId="6C0563AA" w14:textId="275848CB" w:rsidR="00F92F09" w:rsidRDefault="00AE3F84" w:rsidP="00CB63E8">
      <w:pPr>
        <w:ind w:firstLine="420"/>
        <w:sectPr w:rsidR="00F92F09" w:rsidSect="00CB1540">
          <w:headerReference w:type="even" r:id="rId25"/>
          <w:headerReference w:type="default" r:id="rId26"/>
          <w:headerReference w:type="first" r:id="rId27"/>
          <w:pgSz w:w="11906" w:h="16838" w:code="9"/>
          <w:pgMar w:top="1134" w:right="1418" w:bottom="1134" w:left="1418" w:header="851" w:footer="992" w:gutter="0"/>
          <w:pgNumType w:start="1"/>
          <w:cols w:space="425"/>
          <w:titlePg/>
          <w:docGrid w:type="lines" w:linePitch="312"/>
        </w:sectPr>
      </w:pPr>
      <w:r>
        <w:rPr>
          <w:rFonts w:hint="eastAsia"/>
        </w:rPr>
        <w:t>第七章：</w:t>
      </w:r>
      <w:r>
        <w:t>总结全文的工作</w:t>
      </w:r>
      <w:r w:rsidR="00A52389">
        <w:rPr>
          <w:rFonts w:hint="eastAsia"/>
        </w:rPr>
        <w:t>，</w:t>
      </w:r>
      <w:r w:rsidR="00D7388D" w:rsidRPr="00D7388D">
        <w:rPr>
          <w:rFonts w:hint="eastAsia"/>
        </w:rPr>
        <w:t>并对后续</w:t>
      </w:r>
      <w:r w:rsidR="00444411">
        <w:rPr>
          <w:rFonts w:hint="eastAsia"/>
        </w:rPr>
        <w:t>的研究方向进行</w:t>
      </w:r>
      <w:r w:rsidR="00D7388D" w:rsidRPr="00D7388D">
        <w:rPr>
          <w:rFonts w:hint="eastAsia"/>
        </w:rPr>
        <w:t>了展望。</w:t>
      </w:r>
    </w:p>
    <w:p w14:paraId="4422B1DE" w14:textId="0D6E7C0B" w:rsidR="00916BE4" w:rsidRDefault="00916BE4" w:rsidP="00F92F09">
      <w:pPr>
        <w:pStyle w:val="a0"/>
        <w:spacing w:before="156" w:after="312"/>
      </w:pPr>
      <w:r>
        <w:lastRenderedPageBreak/>
        <w:fldChar w:fldCharType="begin"/>
      </w:r>
      <w:r>
        <w:instrText xml:space="preserve"> </w:instrText>
      </w:r>
      <w:r w:rsidRPr="005C24A0">
        <w:instrText>SEQ Chap \h</w:instrText>
      </w:r>
      <w:r>
        <w:instrText xml:space="preserve"> </w:instrText>
      </w:r>
      <w:r>
        <w:fldChar w:fldCharType="end"/>
      </w:r>
      <w:bookmarkStart w:id="41" w:name="_Toc437030171"/>
      <w:bookmarkStart w:id="42" w:name="_Toc444193545"/>
      <w:r w:rsidRPr="00F92F09">
        <w:rPr>
          <w:rFonts w:hint="eastAsia"/>
        </w:rPr>
        <w:t>背景</w:t>
      </w:r>
      <w:r>
        <w:t>知识</w:t>
      </w:r>
      <w:bookmarkEnd w:id="41"/>
      <w:bookmarkEnd w:id="42"/>
      <w:r>
        <w:t xml:space="preserve"> </w:t>
      </w:r>
    </w:p>
    <w:p w14:paraId="020E681F" w14:textId="66D50A74" w:rsidR="008F480C" w:rsidRPr="008F480C" w:rsidRDefault="008F480C" w:rsidP="008F480C">
      <w:pPr>
        <w:ind w:firstLine="420"/>
      </w:pPr>
      <w:r>
        <w:rPr>
          <w:rFonts w:hint="eastAsia"/>
        </w:rPr>
        <w:t>本章</w:t>
      </w:r>
      <w:r w:rsidR="00570DF8">
        <w:rPr>
          <w:rFonts w:hint="eastAsia"/>
        </w:rPr>
        <w:t>介绍</w:t>
      </w:r>
      <w:r w:rsidR="00570DF8">
        <w:t>酒店价格预测的</w:t>
      </w:r>
      <w:r w:rsidR="00BF145C">
        <w:rPr>
          <w:rFonts w:hint="eastAsia"/>
        </w:rPr>
        <w:t>背景知识。我们首先简要</w:t>
      </w:r>
      <w:r>
        <w:t>介绍了</w:t>
      </w:r>
      <w:r w:rsidR="00570DF8">
        <w:rPr>
          <w:rFonts w:hint="eastAsia"/>
        </w:rPr>
        <w:t>机器</w:t>
      </w:r>
      <w:r w:rsidR="00570DF8">
        <w:t>学习</w:t>
      </w:r>
      <w:r w:rsidR="00570DF8">
        <w:rPr>
          <w:rFonts w:hint="eastAsia"/>
        </w:rPr>
        <w:t>的</w:t>
      </w:r>
      <w:r w:rsidR="00570DF8">
        <w:t>概念和发展历程</w:t>
      </w:r>
      <w:r w:rsidR="00BF145C">
        <w:rPr>
          <w:rFonts w:hint="eastAsia"/>
        </w:rPr>
        <w:t>，</w:t>
      </w:r>
      <w:r w:rsidR="00570DF8">
        <w:t>然后介绍</w:t>
      </w:r>
      <w:r w:rsidR="00570DF8">
        <w:rPr>
          <w:rFonts w:hint="eastAsia"/>
        </w:rPr>
        <w:t>二分</w:t>
      </w:r>
      <w:r w:rsidR="00570DF8">
        <w:rPr>
          <w:rFonts w:hint="eastAsia"/>
        </w:rPr>
        <w:t>K</w:t>
      </w:r>
      <w:r w:rsidR="00570DF8">
        <w:rPr>
          <w:rFonts w:hint="eastAsia"/>
        </w:rPr>
        <w:t>均值</w:t>
      </w:r>
      <w:r w:rsidR="00570DF8">
        <w:t>聚类</w:t>
      </w:r>
      <w:r w:rsidR="00BF145C">
        <w:rPr>
          <w:rFonts w:hint="eastAsia"/>
        </w:rPr>
        <w:t>，</w:t>
      </w:r>
      <w:r w:rsidR="00BF145C">
        <w:t>随后</w:t>
      </w:r>
      <w:r w:rsidR="00570DF8">
        <w:t>介绍</w:t>
      </w:r>
      <w:r w:rsidR="00BF145C">
        <w:rPr>
          <w:rFonts w:hint="eastAsia"/>
        </w:rPr>
        <w:t>本文</w:t>
      </w:r>
      <w:r w:rsidR="00BF145C">
        <w:t>用到的四个机器学习算法，</w:t>
      </w:r>
      <w:r w:rsidR="00BF145C">
        <w:rPr>
          <w:rFonts w:hint="eastAsia"/>
        </w:rPr>
        <w:t>最后</w:t>
      </w:r>
      <w:r w:rsidR="00BF145C">
        <w:t>介绍集成学习的概念。</w:t>
      </w:r>
    </w:p>
    <w:p w14:paraId="7DBD11E6" w14:textId="38C33A8A" w:rsidR="00916BE4" w:rsidRDefault="00BF145C" w:rsidP="00916BE4">
      <w:pPr>
        <w:pStyle w:val="2"/>
      </w:pPr>
      <w:r>
        <w:rPr>
          <w:rFonts w:hint="eastAsia"/>
        </w:rPr>
        <w:t>机器学习</w:t>
      </w:r>
    </w:p>
    <w:p w14:paraId="0133D1AE" w14:textId="6DDB18EE" w:rsidR="00BF1CA3" w:rsidRDefault="00BF1CA3" w:rsidP="00961308">
      <w:pPr>
        <w:ind w:firstLine="420"/>
      </w:pPr>
      <w:r>
        <w:rPr>
          <w:rFonts w:hint="eastAsia"/>
        </w:rPr>
        <w:t>机器</w:t>
      </w:r>
      <w:r>
        <w:t>学习是一门</w:t>
      </w:r>
      <w:r>
        <w:rPr>
          <w:rFonts w:hint="eastAsia"/>
        </w:rPr>
        <w:t>专注于</w:t>
      </w:r>
      <w:r>
        <w:t>研究通过进行</w:t>
      </w:r>
      <w:r w:rsidR="009A0FC7">
        <w:rPr>
          <w:rFonts w:hint="eastAsia"/>
        </w:rPr>
        <w:t>科学</w:t>
      </w:r>
      <w:r>
        <w:t>计算，利用得到的经验来提升系统</w:t>
      </w:r>
      <w:r w:rsidR="009A0FC7">
        <w:t>自</w:t>
      </w:r>
      <w:r w:rsidR="009A0FC7">
        <w:rPr>
          <w:rFonts w:hint="eastAsia"/>
        </w:rPr>
        <w:t>身</w:t>
      </w:r>
      <w:r>
        <w:t>性能的一门学科</w:t>
      </w:r>
      <w:r w:rsidR="004D50EA">
        <w:rPr>
          <w:rFonts w:hint="eastAsia"/>
        </w:rPr>
        <w:t>。</w:t>
      </w:r>
      <w:r w:rsidR="004D50EA">
        <w:t>在</w:t>
      </w:r>
      <w:r w:rsidR="004D50EA">
        <w:rPr>
          <w:rFonts w:hint="eastAsia"/>
        </w:rPr>
        <w:t>计算机</w:t>
      </w:r>
      <w:r w:rsidR="004D50EA">
        <w:t>领域，</w:t>
      </w:r>
      <w:r w:rsidR="004D50EA">
        <w:rPr>
          <w:rFonts w:hint="eastAsia"/>
        </w:rPr>
        <w:t>“经验”存在</w:t>
      </w:r>
      <w:r w:rsidR="004D50EA">
        <w:t>于</w:t>
      </w:r>
      <w:r w:rsidR="004D50EA">
        <w:rPr>
          <w:rFonts w:hint="eastAsia"/>
        </w:rPr>
        <w:t>“</w:t>
      </w:r>
      <w:r w:rsidR="004D50EA">
        <w:t>数据</w:t>
      </w:r>
      <w:r w:rsidR="004D50EA">
        <w:rPr>
          <w:rFonts w:hint="eastAsia"/>
        </w:rPr>
        <w:t>”之中。</w:t>
      </w:r>
      <w:r w:rsidR="004D50EA">
        <w:t>因此</w:t>
      </w:r>
      <w:r w:rsidR="004D50EA">
        <w:rPr>
          <w:rFonts w:hint="eastAsia"/>
        </w:rPr>
        <w:t>，</w:t>
      </w:r>
      <w:r w:rsidR="004D50EA">
        <w:t>机器学习中的主要研究内容就</w:t>
      </w:r>
      <w:r w:rsidR="004D50EA">
        <w:rPr>
          <w:rFonts w:hint="eastAsia"/>
        </w:rPr>
        <w:t>是</w:t>
      </w:r>
      <w:r w:rsidR="004D50EA">
        <w:t>从给定的数据中得到</w:t>
      </w:r>
      <w:r w:rsidR="004D50EA">
        <w:rPr>
          <w:rFonts w:hint="eastAsia"/>
        </w:rPr>
        <w:t>“模型”的</w:t>
      </w:r>
      <w:r w:rsidR="004D50EA">
        <w:t>算法</w:t>
      </w:r>
      <w:r w:rsidR="004D50EA">
        <w:rPr>
          <w:rFonts w:hint="eastAsia"/>
        </w:rPr>
        <w:t>，</w:t>
      </w:r>
      <w:r w:rsidR="004D50EA">
        <w:t>即</w:t>
      </w:r>
      <w:r w:rsidR="004D50EA">
        <w:rPr>
          <w:rFonts w:hint="eastAsia"/>
        </w:rPr>
        <w:t>“学习</w:t>
      </w:r>
      <w:r w:rsidR="004D50EA">
        <w:t>算法</w:t>
      </w:r>
      <w:r w:rsidR="004D50EA">
        <w:rPr>
          <w:rFonts w:hint="eastAsia"/>
        </w:rPr>
        <w:t>”。</w:t>
      </w:r>
      <w:r w:rsidR="004D50EA">
        <w:t>通过学习算法，给其输入经验数据那么就可以</w:t>
      </w:r>
      <w:r w:rsidR="004D50EA">
        <w:rPr>
          <w:rFonts w:hint="eastAsia"/>
        </w:rPr>
        <w:t>从</w:t>
      </w:r>
      <w:r w:rsidR="004D50EA">
        <w:t>这些数据中得出相应的模型，在面对新的数据</w:t>
      </w:r>
      <w:r w:rsidR="004D50EA">
        <w:rPr>
          <w:rFonts w:hint="eastAsia"/>
        </w:rPr>
        <w:t>的</w:t>
      </w:r>
      <w:r w:rsidR="004D50EA">
        <w:t>时候，模型能够提供相应的预测结果。换而言之</w:t>
      </w:r>
      <w:r w:rsidR="004D50EA">
        <w:rPr>
          <w:rFonts w:hint="eastAsia"/>
        </w:rPr>
        <w:t>，</w:t>
      </w:r>
      <w:r w:rsidR="009A0FC7">
        <w:rPr>
          <w:rFonts w:hint="eastAsia"/>
        </w:rPr>
        <w:t>计算机</w:t>
      </w:r>
      <w:r w:rsidR="009A0FC7">
        <w:t>科学专门研究</w:t>
      </w:r>
      <w:r w:rsidR="009A0FC7">
        <w:rPr>
          <w:rFonts w:hint="eastAsia"/>
        </w:rPr>
        <w:t>“算法”，而</w:t>
      </w:r>
      <w:r w:rsidR="009A0FC7">
        <w:t>机器学习</w:t>
      </w:r>
      <w:r w:rsidR="009A0FC7">
        <w:rPr>
          <w:rFonts w:hint="eastAsia"/>
        </w:rPr>
        <w:t>是</w:t>
      </w:r>
      <w:r w:rsidR="009A0FC7">
        <w:t>专门研究</w:t>
      </w:r>
      <w:r w:rsidR="009A0FC7">
        <w:rPr>
          <w:rFonts w:hint="eastAsia"/>
        </w:rPr>
        <w:t>“学习</w:t>
      </w:r>
      <w:r w:rsidR="009A0FC7">
        <w:t>算法</w:t>
      </w:r>
      <w:r w:rsidR="009A0FC7">
        <w:rPr>
          <w:rFonts w:hint="eastAsia"/>
        </w:rPr>
        <w:t>”的</w:t>
      </w:r>
      <w:r w:rsidR="009A0FC7">
        <w:t>分支</w:t>
      </w:r>
      <w:r w:rsidR="009A0FC7">
        <w:rPr>
          <w:rFonts w:hint="eastAsia"/>
        </w:rPr>
        <w:t>[</w:t>
      </w:r>
      <w:r w:rsidR="009A0FC7">
        <w:t>19</w:t>
      </w:r>
      <w:r w:rsidR="009A0FC7">
        <w:rPr>
          <w:rFonts w:hint="eastAsia"/>
        </w:rPr>
        <w:t>]</w:t>
      </w:r>
      <w:r w:rsidR="009A0FC7">
        <w:t>。</w:t>
      </w:r>
      <w:r w:rsidR="00937D68">
        <w:rPr>
          <w:rFonts w:hint="eastAsia"/>
        </w:rPr>
        <w:t>上面</w:t>
      </w:r>
      <w:r w:rsidR="00937D68">
        <w:t>提到的经验数据</w:t>
      </w:r>
      <w:r w:rsidR="00937D68">
        <w:rPr>
          <w:rFonts w:hint="eastAsia"/>
        </w:rPr>
        <w:t>又</w:t>
      </w:r>
      <w:r w:rsidR="00937D68">
        <w:t>称之为训练数据（</w:t>
      </w:r>
      <w:r w:rsidR="00937D68">
        <w:rPr>
          <w:rFonts w:hint="eastAsia"/>
        </w:rPr>
        <w:t>训练集</w:t>
      </w:r>
      <w:r w:rsidR="00937D68">
        <w:t>）</w:t>
      </w:r>
      <w:r w:rsidR="00937D68">
        <w:rPr>
          <w:rFonts w:hint="eastAsia"/>
        </w:rPr>
        <w:t>，“新</w:t>
      </w:r>
      <w:r w:rsidR="00937D68">
        <w:t>的数据</w:t>
      </w:r>
      <w:r w:rsidR="00937D68">
        <w:rPr>
          <w:rFonts w:hint="eastAsia"/>
        </w:rPr>
        <w:t>”又</w:t>
      </w:r>
      <w:r w:rsidR="00937D68">
        <w:t>称为测试数据（</w:t>
      </w:r>
      <w:r w:rsidR="00937D68">
        <w:rPr>
          <w:rFonts w:hint="eastAsia"/>
        </w:rPr>
        <w:t>测试集</w:t>
      </w:r>
      <w:r w:rsidR="00937D68">
        <w:t>）</w:t>
      </w:r>
      <w:r w:rsidR="00937D68">
        <w:rPr>
          <w:rFonts w:hint="eastAsia"/>
        </w:rPr>
        <w:t>。</w:t>
      </w:r>
    </w:p>
    <w:p w14:paraId="08FFE8B5" w14:textId="49504B3D" w:rsidR="009E067D" w:rsidRDefault="009E067D" w:rsidP="00961308">
      <w:pPr>
        <w:ind w:firstLine="420"/>
      </w:pPr>
      <w:r>
        <w:rPr>
          <w:rFonts w:hint="eastAsia"/>
        </w:rPr>
        <w:t>根据训练集是否</w:t>
      </w:r>
      <w:r>
        <w:t>拥有标签</w:t>
      </w:r>
      <w:r w:rsidR="00DB41A0">
        <w:rPr>
          <w:rFonts w:hint="eastAsia"/>
        </w:rPr>
        <w:t>，</w:t>
      </w:r>
      <w:r w:rsidR="00DB41A0">
        <w:t>机器学习一般可以分成</w:t>
      </w:r>
      <w:r w:rsidR="00DB41A0">
        <w:rPr>
          <w:rFonts w:hint="eastAsia"/>
        </w:rPr>
        <w:t>有</w:t>
      </w:r>
      <w:r w:rsidR="00DB41A0">
        <w:t>监督学习（</w:t>
      </w:r>
      <w:r w:rsidR="00DB41A0">
        <w:rPr>
          <w:rFonts w:hint="eastAsia"/>
        </w:rPr>
        <w:t>supervised learning</w:t>
      </w:r>
      <w:r w:rsidR="00DB41A0">
        <w:rPr>
          <w:rFonts w:hint="eastAsia"/>
        </w:rPr>
        <w:t>）和</w:t>
      </w:r>
      <w:r w:rsidR="00DB41A0">
        <w:t>无监督学习（</w:t>
      </w:r>
      <w:r w:rsidR="00DB41A0">
        <w:rPr>
          <w:rFonts w:hint="eastAsia"/>
        </w:rPr>
        <w:t>un</w:t>
      </w:r>
      <w:r w:rsidR="00DB41A0">
        <w:t>supervised learning</w:t>
      </w:r>
      <w:r w:rsidR="00DB41A0">
        <w:t>）</w:t>
      </w:r>
      <w:r w:rsidR="00DB41A0">
        <w:rPr>
          <w:rFonts w:hint="eastAsia"/>
        </w:rPr>
        <w:t>。</w:t>
      </w:r>
      <w:r w:rsidR="00DB41A0">
        <w:t>标签</w:t>
      </w:r>
      <w:r w:rsidR="00DB41A0">
        <w:rPr>
          <w:rFonts w:hint="eastAsia"/>
        </w:rPr>
        <w:t>是</w:t>
      </w:r>
      <w:r w:rsidR="00DB41A0">
        <w:t>指</w:t>
      </w:r>
      <w:r w:rsidR="00DB41A0">
        <w:rPr>
          <w:rFonts w:hint="eastAsia"/>
        </w:rPr>
        <w:t>训练集中</w:t>
      </w:r>
      <w:r w:rsidR="00DB41A0">
        <w:t>的每一个样本不仅包含了自变量，还有</w:t>
      </w:r>
      <w:r w:rsidR="00DB41A0">
        <w:rPr>
          <w:rFonts w:hint="eastAsia"/>
        </w:rPr>
        <w:t>自</w:t>
      </w:r>
      <w:r w:rsidR="00DB41A0">
        <w:t>变量在某</w:t>
      </w:r>
      <w:r w:rsidR="00DB41A0">
        <w:rPr>
          <w:rFonts w:hint="eastAsia"/>
        </w:rPr>
        <w:t>种</w:t>
      </w:r>
      <w:r w:rsidR="00DB41A0">
        <w:t>取值情况下对应的因变量的取值或者类型。数学</w:t>
      </w:r>
      <w:r w:rsidR="00DB41A0">
        <w:rPr>
          <w:rFonts w:hint="eastAsia"/>
        </w:rPr>
        <w:t>表达式</w:t>
      </w:r>
      <w:r w:rsidR="00DB41A0">
        <w:t>如下：</w:t>
      </w:r>
    </w:p>
    <w:p w14:paraId="28633AD4" w14:textId="54F03F80" w:rsidR="00DB41A0" w:rsidRDefault="00DB41A0" w:rsidP="00DB41A0">
      <w:pPr>
        <w:ind w:firstLine="420"/>
        <w:jc w:val="right"/>
      </w:pPr>
      <m:oMath>
        <m:r>
          <m:rPr>
            <m:sty m:val="p"/>
          </m:rPr>
          <w:rPr>
            <w:rFonts w:ascii="Cambria Math" w:hAnsi="Cambria Math"/>
          </w:rPr>
          <m:t>Y=F(X)</m:t>
        </m:r>
      </m:oMath>
      <w:r>
        <w:rPr>
          <w:rFonts w:hint="eastAsia"/>
        </w:rPr>
        <w:t xml:space="preserve">                        </w:t>
      </w:r>
      <w:r>
        <w:t xml:space="preserve">                      (2-1)</w:t>
      </w:r>
    </w:p>
    <w:p w14:paraId="24D5D9B5" w14:textId="7D5FEC95" w:rsidR="00DB41A0" w:rsidRDefault="00DB41A0" w:rsidP="00961308">
      <w:pPr>
        <w:ind w:firstLine="420"/>
      </w:pPr>
      <w:r>
        <w:rPr>
          <w:rFonts w:hint="eastAsia"/>
        </w:rPr>
        <w:t>上式中</w:t>
      </w:r>
      <w:r>
        <w:t>的</w:t>
      </w:r>
      <w:r>
        <w:rPr>
          <w:rFonts w:hint="eastAsia"/>
        </w:rPr>
        <w:t>X</w:t>
      </w:r>
      <w:r>
        <w:rPr>
          <w:rFonts w:hint="eastAsia"/>
        </w:rPr>
        <w:t>和</w:t>
      </w:r>
      <w:r>
        <w:rPr>
          <w:rFonts w:hint="eastAsia"/>
        </w:rPr>
        <w:t>Y</w:t>
      </w:r>
      <w:r>
        <w:rPr>
          <w:rFonts w:hint="eastAsia"/>
        </w:rPr>
        <w:t>都是</w:t>
      </w:r>
      <w:r>
        <w:t>向量，</w:t>
      </w:r>
      <w:r>
        <w:rPr>
          <w:rFonts w:hint="eastAsia"/>
        </w:rPr>
        <w:t>函数</w:t>
      </w:r>
      <w:r>
        <w:t>映射</w:t>
      </w:r>
      <w:r>
        <w:rPr>
          <w:rFonts w:hint="eastAsia"/>
        </w:rPr>
        <w:t>F</w:t>
      </w:r>
      <w:r>
        <w:t>()</w:t>
      </w:r>
      <w:r>
        <w:rPr>
          <w:rFonts w:hint="eastAsia"/>
        </w:rPr>
        <w:t>表示</w:t>
      </w:r>
      <w:r>
        <w:t>了向量</w:t>
      </w:r>
      <w:r>
        <w:rPr>
          <w:rFonts w:hint="eastAsia"/>
        </w:rPr>
        <w:t>X</w:t>
      </w:r>
      <w:r>
        <w:rPr>
          <w:rFonts w:hint="eastAsia"/>
        </w:rPr>
        <w:t>与</w:t>
      </w:r>
      <w:r>
        <w:rPr>
          <w:rFonts w:hint="eastAsia"/>
        </w:rPr>
        <w:t>Y</w:t>
      </w:r>
      <w:r>
        <w:rPr>
          <w:rFonts w:hint="eastAsia"/>
        </w:rPr>
        <w:t>的映射</w:t>
      </w:r>
      <w:r>
        <w:t>关系。有</w:t>
      </w:r>
      <w:r>
        <w:rPr>
          <w:rFonts w:hint="eastAsia"/>
        </w:rPr>
        <w:t>监督</w:t>
      </w:r>
      <w:r>
        <w:t>学习中的每一个样本是</w:t>
      </w:r>
      <w:r>
        <w:rPr>
          <w:rFonts w:hint="eastAsia"/>
        </w:rPr>
        <w:t>X</w:t>
      </w:r>
      <w:r>
        <w:rPr>
          <w:rFonts w:hint="eastAsia"/>
        </w:rPr>
        <w:t>和</w:t>
      </w:r>
      <w:r>
        <w:rPr>
          <w:rFonts w:hint="eastAsia"/>
        </w:rPr>
        <w:t>Y</w:t>
      </w:r>
      <w:r>
        <w:rPr>
          <w:rFonts w:hint="eastAsia"/>
        </w:rPr>
        <w:t>成对</w:t>
      </w:r>
      <w:r>
        <w:t>给出，</w:t>
      </w:r>
      <w:r>
        <w:rPr>
          <w:rFonts w:hint="eastAsia"/>
        </w:rPr>
        <w:t>无监督</w:t>
      </w:r>
      <w:r>
        <w:t>学习中的样本只有向量</w:t>
      </w:r>
      <w:r>
        <w:rPr>
          <w:rFonts w:hint="eastAsia"/>
        </w:rPr>
        <w:t>X</w:t>
      </w:r>
      <w:r>
        <w:rPr>
          <w:rFonts w:hint="eastAsia"/>
        </w:rPr>
        <w:t>。</w:t>
      </w:r>
      <w:r w:rsidR="00A85822">
        <w:rPr>
          <w:rFonts w:hint="eastAsia"/>
        </w:rPr>
        <w:t>在</w:t>
      </w:r>
      <w:r w:rsidR="00A85822">
        <w:t>本文的</w:t>
      </w:r>
      <w:r w:rsidR="00A85822">
        <w:rPr>
          <w:rFonts w:hint="eastAsia"/>
        </w:rPr>
        <w:t>预测</w:t>
      </w:r>
      <w:r w:rsidR="00A85822">
        <w:t>研究中，</w:t>
      </w:r>
      <w:r w:rsidR="00A85822">
        <w:rPr>
          <w:rFonts w:hint="eastAsia"/>
        </w:rPr>
        <w:t>每一个</w:t>
      </w:r>
      <w:r w:rsidR="00A85822">
        <w:t>样本</w:t>
      </w:r>
      <w:r w:rsidR="00A85822">
        <w:rPr>
          <w:rFonts w:hint="eastAsia"/>
        </w:rPr>
        <w:t>都是</w:t>
      </w:r>
      <w:r w:rsidR="00A85822">
        <w:t>一条带标签的数据，</w:t>
      </w:r>
      <w:r w:rsidR="00A85822">
        <w:rPr>
          <w:rFonts w:hint="eastAsia"/>
        </w:rPr>
        <w:t>X</w:t>
      </w:r>
      <w:r w:rsidR="00A85822">
        <w:rPr>
          <w:rFonts w:hint="eastAsia"/>
        </w:rPr>
        <w:t>表示某</w:t>
      </w:r>
      <w:r w:rsidR="00A85822">
        <w:t>一酒店在某一时刻的</w:t>
      </w:r>
      <w:r w:rsidR="00A85822">
        <w:rPr>
          <w:rFonts w:hint="eastAsia"/>
        </w:rPr>
        <w:t>当天</w:t>
      </w:r>
      <w:r w:rsidR="00A85822">
        <w:t>至未来第七天</w:t>
      </w:r>
      <w:r w:rsidR="00A85822">
        <w:rPr>
          <w:rFonts w:hint="eastAsia"/>
        </w:rPr>
        <w:t>同一</w:t>
      </w:r>
      <w:r w:rsidR="00A85822">
        <w:t>时刻的预定价格</w:t>
      </w:r>
      <w:r w:rsidR="00A85822">
        <w:rPr>
          <w:rFonts w:hint="eastAsia"/>
        </w:rPr>
        <w:t>和</w:t>
      </w:r>
      <w:r w:rsidR="00A85822">
        <w:t>酒店的固有信息，标签</w:t>
      </w:r>
      <w:r w:rsidR="00A85822">
        <w:rPr>
          <w:rFonts w:hint="eastAsia"/>
        </w:rPr>
        <w:t>Y</w:t>
      </w:r>
      <w:r w:rsidR="00A85822">
        <w:rPr>
          <w:rFonts w:hint="eastAsia"/>
        </w:rPr>
        <w:t>是距</w:t>
      </w:r>
      <w:r w:rsidR="00A85822">
        <w:t>当前</w:t>
      </w:r>
      <w:r w:rsidR="00A85822">
        <w:rPr>
          <w:rFonts w:hint="eastAsia"/>
        </w:rPr>
        <w:t>爬</w:t>
      </w:r>
      <w:r w:rsidR="00A85822">
        <w:t>取时间</w:t>
      </w:r>
      <w:r w:rsidR="00A85822">
        <w:rPr>
          <w:rFonts w:hint="eastAsia"/>
        </w:rPr>
        <w:t>8</w:t>
      </w:r>
      <w:r w:rsidR="00A85822">
        <w:rPr>
          <w:rFonts w:hint="eastAsia"/>
        </w:rPr>
        <w:t>天</w:t>
      </w:r>
      <w:r w:rsidR="00A85822">
        <w:t>后同一时间点的</w:t>
      </w:r>
      <w:r w:rsidR="00A85822">
        <w:rPr>
          <w:rFonts w:hint="eastAsia"/>
        </w:rPr>
        <w:t>酒店</w:t>
      </w:r>
      <w:r w:rsidR="00A85822">
        <w:t>真实价格。</w:t>
      </w:r>
    </w:p>
    <w:p w14:paraId="640400BF" w14:textId="28010914" w:rsidR="00A85822" w:rsidRDefault="00A85822" w:rsidP="00961308">
      <w:pPr>
        <w:ind w:firstLine="420"/>
      </w:pPr>
      <w:r>
        <w:rPr>
          <w:rFonts w:hint="eastAsia"/>
        </w:rPr>
        <w:t>监督学习</w:t>
      </w:r>
      <w:r w:rsidR="004D0E53">
        <w:rPr>
          <w:rFonts w:hint="eastAsia"/>
        </w:rPr>
        <w:t>以分类</w:t>
      </w:r>
      <w:r w:rsidR="004D0E53">
        <w:t>和回归</w:t>
      </w:r>
      <w:r w:rsidR="004D0E53">
        <w:rPr>
          <w:rFonts w:hint="eastAsia"/>
        </w:rPr>
        <w:t>作为</w:t>
      </w:r>
      <w:r w:rsidR="004D0E53">
        <w:t>代表</w:t>
      </w:r>
      <w:r w:rsidR="00375CFF">
        <w:rPr>
          <w:rFonts w:hint="eastAsia"/>
        </w:rPr>
        <w:t>，本文</w:t>
      </w:r>
      <w:r w:rsidR="00375CFF">
        <w:t>用到的随机森林、梯度提升决策树、</w:t>
      </w:r>
      <w:r w:rsidR="00375CFF">
        <w:t>k</w:t>
      </w:r>
      <w:r w:rsidR="00375CFF">
        <w:rPr>
          <w:rFonts w:hint="eastAsia"/>
        </w:rPr>
        <w:t>近邻</w:t>
      </w:r>
      <w:r w:rsidR="00375CFF">
        <w:t>和</w:t>
      </w:r>
      <w:r w:rsidR="00375CFF">
        <w:rPr>
          <w:rFonts w:hint="eastAsia"/>
        </w:rPr>
        <w:t>XGBOOST</w:t>
      </w:r>
      <w:r w:rsidR="00375CFF">
        <w:rPr>
          <w:rFonts w:hint="eastAsia"/>
        </w:rPr>
        <w:t>都是</w:t>
      </w:r>
      <w:r w:rsidR="00375CFF">
        <w:t>常见的监督学习算法</w:t>
      </w:r>
      <w:r w:rsidR="00375CFF">
        <w:rPr>
          <w:rFonts w:hint="eastAsia"/>
        </w:rPr>
        <w:t>，</w:t>
      </w:r>
      <w:r w:rsidR="00375CFF">
        <w:t>这些</w:t>
      </w:r>
      <w:r w:rsidR="00375CFF">
        <w:rPr>
          <w:rFonts w:hint="eastAsia"/>
        </w:rPr>
        <w:t>算法对</w:t>
      </w:r>
      <w:r w:rsidR="00375CFF">
        <w:t>原始数据集的依赖性较为敏感</w:t>
      </w:r>
      <w:r w:rsidR="00375CFF">
        <w:rPr>
          <w:rFonts w:hint="eastAsia"/>
        </w:rPr>
        <w:t>。</w:t>
      </w:r>
      <w:r w:rsidR="00375CFF">
        <w:t>在</w:t>
      </w:r>
      <w:r w:rsidR="00375CFF">
        <w:rPr>
          <w:rFonts w:hint="eastAsia"/>
        </w:rPr>
        <w:t>监督</w:t>
      </w:r>
      <w:r w:rsidR="00375CFF">
        <w:t>学习中</w:t>
      </w:r>
      <w:r w:rsidR="00375CFF">
        <w:rPr>
          <w:rFonts w:hint="eastAsia"/>
        </w:rPr>
        <w:t>，</w:t>
      </w:r>
      <w:r w:rsidR="00375CFF">
        <w:t>由于</w:t>
      </w:r>
      <w:r w:rsidR="00375CFF">
        <w:rPr>
          <w:rFonts w:hint="eastAsia"/>
        </w:rPr>
        <w:t>自变量</w:t>
      </w:r>
      <w:r w:rsidR="00375CFF">
        <w:t>和因变量都是</w:t>
      </w:r>
      <w:r w:rsidR="000166F0">
        <w:rPr>
          <w:rFonts w:hint="eastAsia"/>
        </w:rPr>
        <w:t>成对</w:t>
      </w:r>
      <w:r w:rsidR="00375CFF">
        <w:t>给出的，所以当给予特定的自变量，我们可以知道</w:t>
      </w:r>
      <w:r w:rsidR="00375CFF">
        <w:rPr>
          <w:rFonts w:hint="eastAsia"/>
        </w:rPr>
        <w:t>输出</w:t>
      </w:r>
      <w:r w:rsidR="00375CFF">
        <w:t>的因变量</w:t>
      </w:r>
      <w:r w:rsidR="00375CFF">
        <w:rPr>
          <w:rFonts w:hint="eastAsia"/>
        </w:rPr>
        <w:t>的大致</w:t>
      </w:r>
      <w:r w:rsidR="00375CFF">
        <w:t>范围。</w:t>
      </w:r>
      <w:r w:rsidR="00375CFF">
        <w:rPr>
          <w:rFonts w:hint="eastAsia"/>
        </w:rPr>
        <w:t>这是</w:t>
      </w:r>
      <w:r w:rsidR="00375CFF">
        <w:t>和无监督学习的显著区别。</w:t>
      </w:r>
    </w:p>
    <w:p w14:paraId="061D71C4" w14:textId="6294E1E6" w:rsidR="00375CFF" w:rsidRDefault="00375CFF" w:rsidP="00961308">
      <w:pPr>
        <w:ind w:firstLine="420"/>
      </w:pPr>
      <w:r>
        <w:rPr>
          <w:rFonts w:hint="eastAsia"/>
        </w:rPr>
        <w:t>无监督</w:t>
      </w:r>
      <w:r>
        <w:t>学习</w:t>
      </w:r>
      <w:r w:rsidR="000166F0">
        <w:rPr>
          <w:rFonts w:hint="eastAsia"/>
        </w:rPr>
        <w:t>以</w:t>
      </w:r>
      <w:r w:rsidR="000166F0">
        <w:t>聚类为代表</w:t>
      </w:r>
      <w:r w:rsidR="000166F0">
        <w:rPr>
          <w:rFonts w:hint="eastAsia"/>
        </w:rPr>
        <w:t>。</w:t>
      </w:r>
      <w:r w:rsidR="000166F0">
        <w:t>与</w:t>
      </w:r>
      <w:r w:rsidR="000166F0">
        <w:rPr>
          <w:rFonts w:hint="eastAsia"/>
        </w:rPr>
        <w:t>有</w:t>
      </w:r>
      <w:r w:rsidR="000166F0">
        <w:t>监督学习算法不同，</w:t>
      </w:r>
      <w:r w:rsidR="000166F0">
        <w:rPr>
          <w:rFonts w:hint="eastAsia"/>
        </w:rPr>
        <w:t>聚类</w:t>
      </w:r>
      <w:r w:rsidR="000166F0">
        <w:t>方法仅仅是依赖样本的某些特定属性将</w:t>
      </w:r>
      <w:r w:rsidR="000166F0">
        <w:rPr>
          <w:rFonts w:hint="eastAsia"/>
        </w:rPr>
        <w:t>相似</w:t>
      </w:r>
      <w:r w:rsidR="000166F0">
        <w:t>的归为</w:t>
      </w:r>
      <w:r w:rsidR="000166F0">
        <w:rPr>
          <w:rFonts w:hint="eastAsia"/>
        </w:rPr>
        <w:t>同类</w:t>
      </w:r>
      <w:r w:rsidR="000166F0">
        <w:t>，模型并不了解划分出来的类别的具体意义。</w:t>
      </w:r>
      <w:r w:rsidR="000166F0">
        <w:rPr>
          <w:rFonts w:hint="eastAsia"/>
        </w:rPr>
        <w:t>尽管</w:t>
      </w:r>
      <w:r w:rsidR="000166F0">
        <w:t>如此，无监督学习在当前迅猛发展的深度学习中</w:t>
      </w:r>
      <w:r w:rsidR="001745AE">
        <w:rPr>
          <w:rFonts w:hint="eastAsia"/>
        </w:rPr>
        <w:t>体现出</w:t>
      </w:r>
      <w:r w:rsidR="001745AE">
        <w:t>越来越强大的功能，</w:t>
      </w:r>
      <w:r w:rsidR="001745AE">
        <w:rPr>
          <w:rFonts w:hint="eastAsia"/>
        </w:rPr>
        <w:t>其中</w:t>
      </w:r>
      <w:r w:rsidR="001745AE">
        <w:t>卷积神经网络就是</w:t>
      </w:r>
      <w:r w:rsidR="001745AE">
        <w:rPr>
          <w:rFonts w:hint="eastAsia"/>
        </w:rPr>
        <w:t>杰出</w:t>
      </w:r>
      <w:r w:rsidR="001745AE">
        <w:t>的代表。</w:t>
      </w:r>
    </w:p>
    <w:p w14:paraId="365610AF" w14:textId="23584570" w:rsidR="001745AE" w:rsidRDefault="001745AE" w:rsidP="001745AE">
      <w:pPr>
        <w:pStyle w:val="2"/>
      </w:pPr>
      <w:r>
        <w:rPr>
          <w:rFonts w:hint="eastAsia"/>
        </w:rPr>
        <w:t>二分</w:t>
      </w:r>
      <w:r>
        <w:t>k</w:t>
      </w:r>
      <w:r>
        <w:t>均值聚类</w:t>
      </w:r>
    </w:p>
    <w:p w14:paraId="154501DA" w14:textId="77777777" w:rsidR="00593C5D" w:rsidRDefault="00593C5D" w:rsidP="00593C5D">
      <w:pPr>
        <w:pStyle w:val="21"/>
        <w:spacing w:line="240" w:lineRule="auto"/>
        <w:ind w:firstLine="420"/>
        <w:rPr>
          <w:ins w:id="43" w:author="APOLLO W" w:date="2017-03-19T10:55:00Z"/>
          <w:rFonts w:ascii="宋体" w:hAnsi="宋体"/>
          <w:color w:val="000000"/>
          <w:szCs w:val="21"/>
        </w:rPr>
      </w:pPr>
      <w:r w:rsidRPr="00D11373">
        <w:rPr>
          <w:rFonts w:ascii="宋体" w:hAnsi="宋体" w:hint="eastAsia"/>
          <w:color w:val="000000"/>
          <w:szCs w:val="21"/>
        </w:rPr>
        <w:t>二分K</w:t>
      </w:r>
      <w:r w:rsidRPr="00D11373">
        <w:rPr>
          <w:rFonts w:ascii="宋体" w:hAnsi="宋体"/>
          <w:color w:val="000000"/>
          <w:szCs w:val="21"/>
        </w:rPr>
        <w:t>-均值（</w:t>
      </w:r>
      <w:r w:rsidRPr="00D11373">
        <w:rPr>
          <w:rFonts w:ascii="宋体" w:hAnsi="宋体" w:hint="eastAsia"/>
          <w:color w:val="000000"/>
          <w:szCs w:val="21"/>
        </w:rPr>
        <w:t>Bisecting</w:t>
      </w:r>
      <w:r w:rsidRPr="00D11373">
        <w:rPr>
          <w:rFonts w:ascii="宋体" w:hAnsi="宋体"/>
          <w:color w:val="000000"/>
          <w:szCs w:val="21"/>
        </w:rPr>
        <w:t xml:space="preserve"> k-means）</w:t>
      </w:r>
      <w:r w:rsidRPr="00D11373">
        <w:rPr>
          <w:rFonts w:ascii="宋体" w:hAnsi="宋体" w:hint="eastAsia"/>
          <w:color w:val="000000"/>
          <w:szCs w:val="21"/>
        </w:rPr>
        <w:t>作为</w:t>
      </w:r>
      <w:r w:rsidRPr="00D11373">
        <w:rPr>
          <w:rFonts w:ascii="宋体" w:hAnsi="宋体"/>
          <w:color w:val="000000"/>
          <w:szCs w:val="21"/>
        </w:rPr>
        <w:t>经典聚类算法</w:t>
      </w:r>
      <w:r w:rsidRPr="00D11373">
        <w:rPr>
          <w:rFonts w:ascii="宋体" w:hAnsi="宋体" w:hint="eastAsia"/>
          <w:color w:val="000000"/>
          <w:szCs w:val="21"/>
        </w:rPr>
        <w:t>k-means的</w:t>
      </w:r>
      <w:r w:rsidRPr="00D11373">
        <w:rPr>
          <w:rFonts w:ascii="宋体" w:hAnsi="宋体"/>
          <w:color w:val="000000"/>
          <w:szCs w:val="21"/>
        </w:rPr>
        <w:t>一个</w:t>
      </w:r>
      <w:r w:rsidRPr="00D11373">
        <w:rPr>
          <w:rFonts w:ascii="宋体" w:hAnsi="宋体" w:hint="eastAsia"/>
          <w:color w:val="000000"/>
          <w:szCs w:val="21"/>
        </w:rPr>
        <w:t>变体</w:t>
      </w:r>
      <w:r w:rsidRPr="00D11373">
        <w:rPr>
          <w:rFonts w:ascii="宋体" w:hAnsi="宋体"/>
          <w:color w:val="000000"/>
          <w:szCs w:val="21"/>
        </w:rPr>
        <w:t>，</w:t>
      </w:r>
      <w:r w:rsidRPr="00D11373">
        <w:rPr>
          <w:rFonts w:ascii="宋体" w:hAnsi="宋体" w:hint="eastAsia"/>
          <w:color w:val="000000"/>
          <w:szCs w:val="21"/>
        </w:rPr>
        <w:t>是</w:t>
      </w:r>
      <w:r w:rsidRPr="00D11373">
        <w:rPr>
          <w:rFonts w:ascii="宋体" w:hAnsi="宋体"/>
          <w:color w:val="000000"/>
          <w:szCs w:val="21"/>
        </w:rPr>
        <w:t>典型的基于</w:t>
      </w:r>
      <w:r w:rsidRPr="00D11373">
        <w:rPr>
          <w:rFonts w:ascii="宋体" w:hAnsi="宋体" w:hint="eastAsia"/>
          <w:color w:val="000000"/>
          <w:szCs w:val="21"/>
        </w:rPr>
        <w:t>原型</w:t>
      </w:r>
      <w:r w:rsidRPr="00D11373">
        <w:rPr>
          <w:rFonts w:ascii="宋体" w:hAnsi="宋体"/>
          <w:color w:val="000000"/>
          <w:szCs w:val="21"/>
        </w:rPr>
        <w:t>的聚类</w:t>
      </w:r>
      <w:r w:rsidRPr="00D11373">
        <w:rPr>
          <w:rFonts w:ascii="宋体" w:hAnsi="宋体" w:hint="eastAsia"/>
          <w:color w:val="000000"/>
          <w:szCs w:val="21"/>
        </w:rPr>
        <w:t>（P</w:t>
      </w:r>
      <w:r w:rsidRPr="00D11373">
        <w:rPr>
          <w:rFonts w:ascii="宋体" w:hAnsi="宋体"/>
          <w:color w:val="000000"/>
          <w:szCs w:val="21"/>
        </w:rPr>
        <w:t>rototype-based clustering</w:t>
      </w:r>
      <w:r w:rsidRPr="00D11373">
        <w:rPr>
          <w:rFonts w:ascii="宋体" w:hAnsi="宋体" w:hint="eastAsia"/>
          <w:color w:val="000000"/>
          <w:szCs w:val="21"/>
        </w:rPr>
        <w:t>）。此类算法假设</w:t>
      </w:r>
      <w:r w:rsidRPr="00D11373">
        <w:rPr>
          <w:rFonts w:ascii="宋体" w:hAnsi="宋体"/>
          <w:color w:val="000000"/>
          <w:szCs w:val="21"/>
        </w:rPr>
        <w:t>聚类结构能够通过一组原型来刻画</w:t>
      </w:r>
      <w:r w:rsidRPr="00D11373">
        <w:rPr>
          <w:rFonts w:ascii="宋体" w:hAnsi="宋体" w:hint="eastAsia"/>
          <w:color w:val="000000"/>
          <w:szCs w:val="21"/>
        </w:rPr>
        <w:t>[11]，</w:t>
      </w:r>
      <w:r w:rsidRPr="00D11373">
        <w:rPr>
          <w:rFonts w:ascii="宋体" w:hAnsi="宋体"/>
          <w:color w:val="000000"/>
          <w:szCs w:val="21"/>
        </w:rPr>
        <w:t>通常情况下，算法先对原型进行初始化，然后对原型进行迭代更新求解。</w:t>
      </w:r>
      <w:r w:rsidRPr="00D11373">
        <w:rPr>
          <w:rFonts w:ascii="宋体" w:hAnsi="宋体" w:hint="eastAsia"/>
          <w:color w:val="000000"/>
          <w:szCs w:val="21"/>
        </w:rPr>
        <w:t>相对于k</w:t>
      </w:r>
      <w:r w:rsidRPr="00D11373">
        <w:rPr>
          <w:rFonts w:ascii="宋体" w:hAnsi="宋体"/>
          <w:color w:val="000000"/>
          <w:szCs w:val="21"/>
        </w:rPr>
        <w:t>-</w:t>
      </w:r>
      <w:r w:rsidRPr="00D11373">
        <w:rPr>
          <w:rFonts w:ascii="宋体" w:hAnsi="宋体" w:hint="eastAsia"/>
          <w:color w:val="000000"/>
          <w:szCs w:val="21"/>
        </w:rPr>
        <w:t>均值算法</w:t>
      </w:r>
      <w:r w:rsidRPr="00D11373">
        <w:rPr>
          <w:rFonts w:ascii="宋体" w:hAnsi="宋体"/>
          <w:color w:val="000000"/>
          <w:szCs w:val="21"/>
        </w:rPr>
        <w:t>，</w:t>
      </w:r>
      <w:r w:rsidRPr="00D11373">
        <w:rPr>
          <w:rFonts w:ascii="宋体" w:hAnsi="宋体" w:hint="eastAsia"/>
          <w:color w:val="000000"/>
          <w:szCs w:val="21"/>
        </w:rPr>
        <w:t>二分</w:t>
      </w:r>
      <w:r w:rsidRPr="00D11373">
        <w:rPr>
          <w:rFonts w:ascii="宋体" w:hAnsi="宋体"/>
          <w:color w:val="000000"/>
          <w:szCs w:val="21"/>
        </w:rPr>
        <w:t>k-均值</w:t>
      </w:r>
      <w:r w:rsidRPr="00D11373">
        <w:rPr>
          <w:rFonts w:ascii="宋体" w:hAnsi="宋体" w:hint="eastAsia"/>
          <w:color w:val="000000"/>
          <w:szCs w:val="21"/>
        </w:rPr>
        <w:t>算法改进</w:t>
      </w:r>
      <w:r>
        <w:rPr>
          <w:rFonts w:ascii="宋体" w:hAnsi="宋体"/>
          <w:color w:val="000000"/>
          <w:szCs w:val="21"/>
        </w:rPr>
        <w:t>了随机选择初始质心的随机性造</w:t>
      </w:r>
      <w:r w:rsidRPr="00D11373">
        <w:rPr>
          <w:rFonts w:ascii="宋体" w:hAnsi="宋体"/>
          <w:color w:val="000000"/>
          <w:szCs w:val="21"/>
        </w:rPr>
        <w:t>成聚类结果不确定性的问题</w:t>
      </w:r>
      <w:r w:rsidRPr="00D11373">
        <w:rPr>
          <w:rFonts w:ascii="宋体" w:hAnsi="宋体" w:hint="eastAsia"/>
          <w:color w:val="000000"/>
          <w:szCs w:val="21"/>
        </w:rPr>
        <w:t>。</w:t>
      </w:r>
    </w:p>
    <w:p w14:paraId="1364D84C" w14:textId="77777777" w:rsidR="00593C5D" w:rsidRDefault="00593C5D" w:rsidP="00593C5D">
      <w:pPr>
        <w:ind w:firstLine="420"/>
        <w:rPr>
          <w:rFonts w:ascii="宋体" w:hAnsi="宋体"/>
          <w:color w:val="000000"/>
          <w:szCs w:val="21"/>
        </w:rPr>
      </w:pPr>
      <w:r>
        <w:rPr>
          <w:rFonts w:ascii="宋体" w:hAnsi="宋体" w:hint="eastAsia"/>
          <w:color w:val="000000"/>
          <w:szCs w:val="21"/>
        </w:rPr>
        <w:t>在酒店预测问题中，各</w:t>
      </w:r>
      <w:r w:rsidRPr="00D11373">
        <w:rPr>
          <w:rFonts w:ascii="宋体" w:hAnsi="宋体" w:hint="eastAsia"/>
          <w:color w:val="000000"/>
          <w:szCs w:val="21"/>
        </w:rPr>
        <w:t>类型的酒店的位置、价格以及其他基本信息（比如星级，评分等）相差较大</w:t>
      </w:r>
      <w:r w:rsidRPr="00925C1A">
        <w:rPr>
          <w:rFonts w:ascii="宋体" w:hAnsi="宋体" w:hint="eastAsia"/>
          <w:color w:val="000000"/>
          <w:szCs w:val="21"/>
        </w:rPr>
        <w:t>。具有相似属性的酒店的价格变动规律会有一定的联系，比如，地理位置相近的酒店调整价格的幅度和时间可能更接近，相同星级的酒店可能具有更驱动同的价格变化趋势。因此，本文首先考</w:t>
      </w:r>
      <w:r w:rsidRPr="00925C1A">
        <w:rPr>
          <w:rFonts w:ascii="宋体" w:hAnsi="宋体" w:hint="eastAsia"/>
          <w:color w:val="000000"/>
          <w:szCs w:val="21"/>
        </w:rPr>
        <w:lastRenderedPageBreak/>
        <w:t>虑对酒店进行聚类，以对不同聚类中的酒店分别进行训练，再在对应的测试集上进行预测。基于该预测问题的实际情况，本文以酒店的经度、纬度、评分和星级四个特征对酒店进行聚类，采用这四个特征进行聚类。</w:t>
      </w:r>
    </w:p>
    <w:p w14:paraId="1ECA95C2" w14:textId="77777777" w:rsidR="00593C5D" w:rsidRDefault="00593C5D" w:rsidP="00593C5D">
      <w:pPr>
        <w:ind w:firstLine="420"/>
        <w:rPr>
          <w:rFonts w:ascii="宋体" w:hAnsi="宋体"/>
          <w:color w:val="000000"/>
          <w:szCs w:val="21"/>
        </w:rPr>
      </w:pPr>
      <w:r w:rsidRPr="00925C1A">
        <w:rPr>
          <w:rFonts w:ascii="宋体" w:hAnsi="宋体" w:hint="eastAsia"/>
          <w:color w:val="000000"/>
          <w:szCs w:val="21"/>
        </w:rPr>
        <w:t>误差</w:t>
      </w:r>
      <w:r w:rsidRPr="00925C1A">
        <w:rPr>
          <w:rFonts w:ascii="宋体" w:hAnsi="宋体"/>
          <w:color w:val="000000"/>
          <w:szCs w:val="21"/>
        </w:rPr>
        <w:t>平方和（</w:t>
      </w:r>
      <w:r w:rsidRPr="00925C1A">
        <w:rPr>
          <w:rFonts w:ascii="宋体" w:hAnsi="宋体" w:hint="eastAsia"/>
          <w:color w:val="000000"/>
          <w:szCs w:val="21"/>
        </w:rPr>
        <w:t xml:space="preserve">Sum of the </w:t>
      </w:r>
      <w:r w:rsidRPr="00925C1A">
        <w:rPr>
          <w:rFonts w:ascii="宋体" w:hAnsi="宋体"/>
          <w:color w:val="000000"/>
          <w:szCs w:val="21"/>
        </w:rPr>
        <w:t>Squared Error, SSE）</w:t>
      </w:r>
      <w:r w:rsidRPr="00925C1A">
        <w:rPr>
          <w:rFonts w:ascii="宋体" w:hAnsi="宋体" w:hint="eastAsia"/>
          <w:color w:val="000000"/>
          <w:szCs w:val="21"/>
        </w:rPr>
        <w:t>。</w:t>
      </w:r>
      <w:r w:rsidRPr="00925C1A">
        <w:rPr>
          <w:rFonts w:ascii="宋体" w:hAnsi="宋体"/>
          <w:color w:val="000000"/>
          <w:szCs w:val="21"/>
        </w:rPr>
        <w:t>用来</w:t>
      </w:r>
      <w:r w:rsidRPr="00925C1A">
        <w:rPr>
          <w:rFonts w:ascii="宋体" w:hAnsi="宋体" w:hint="eastAsia"/>
          <w:color w:val="000000"/>
          <w:szCs w:val="21"/>
        </w:rPr>
        <w:t>在</w:t>
      </w:r>
      <w:r w:rsidRPr="00925C1A">
        <w:rPr>
          <w:rFonts w:ascii="宋体" w:hAnsi="宋体"/>
          <w:color w:val="000000"/>
          <w:szCs w:val="21"/>
        </w:rPr>
        <w:t>每一轮执行完成聚类分析后，对每个簇所属</w:t>
      </w:r>
      <w:r w:rsidRPr="00925C1A">
        <w:rPr>
          <w:rFonts w:ascii="宋体" w:hAnsi="宋体" w:hint="eastAsia"/>
          <w:color w:val="000000"/>
          <w:szCs w:val="21"/>
        </w:rPr>
        <w:t>的</w:t>
      </w:r>
      <w:r w:rsidRPr="00925C1A">
        <w:rPr>
          <w:rFonts w:ascii="宋体" w:hAnsi="宋体"/>
          <w:color w:val="000000"/>
          <w:szCs w:val="21"/>
        </w:rPr>
        <w:t>非质心点计算其与最近质心点之间的距离，</w:t>
      </w:r>
      <w:r w:rsidRPr="00925C1A">
        <w:rPr>
          <w:rFonts w:ascii="宋体" w:hAnsi="宋体" w:hint="eastAsia"/>
          <w:color w:val="000000"/>
          <w:szCs w:val="21"/>
        </w:rPr>
        <w:t>将</w:t>
      </w:r>
      <w:r w:rsidRPr="00925C1A">
        <w:rPr>
          <w:rFonts w:ascii="宋体" w:hAnsi="宋体"/>
          <w:color w:val="000000"/>
          <w:szCs w:val="21"/>
        </w:rPr>
        <w:t>所有这些距离值</w:t>
      </w:r>
      <w:r w:rsidRPr="00925C1A">
        <w:rPr>
          <w:rFonts w:ascii="宋体" w:hAnsi="宋体" w:hint="eastAsia"/>
          <w:color w:val="000000"/>
          <w:szCs w:val="21"/>
        </w:rPr>
        <w:t>(</w:t>
      </w:r>
      <m:oMath>
        <m:r>
          <w:rPr>
            <w:rFonts w:ascii="Cambria Math" w:hAnsi="Cambria Math"/>
            <w:color w:val="000000"/>
            <w:szCs w:val="21"/>
          </w:rPr>
          <m:t>dist</m:t>
        </m:r>
        <m:sSup>
          <m:sSupPr>
            <m:ctrlPr>
              <w:rPr>
                <w:rFonts w:ascii="Cambria Math" w:hAnsi="Cambria Math"/>
                <w:i/>
                <w:color w:val="000000"/>
                <w:szCs w:val="21"/>
              </w:rPr>
            </m:ctrlPr>
          </m:sSupPr>
          <m:e>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m</m:t>
                </m:r>
              </m:sub>
            </m:sSub>
            <m:r>
              <w:rPr>
                <w:rFonts w:ascii="Cambria Math" w:hAnsi="Cambria Math"/>
                <w:color w:val="000000"/>
                <w:szCs w:val="21"/>
              </w:rPr>
              <m:t>)</m:t>
            </m:r>
          </m:e>
          <m:sup>
            <m:r>
              <w:rPr>
                <w:rFonts w:ascii="Cambria Math" w:hAnsi="Cambria Math"/>
                <w:color w:val="000000"/>
                <w:szCs w:val="21"/>
              </w:rPr>
              <m:t>2</m:t>
            </m:r>
          </m:sup>
        </m:sSup>
      </m:oMath>
      <w:r w:rsidRPr="00925C1A">
        <w:rPr>
          <w:rFonts w:ascii="宋体" w:hAnsi="宋体" w:hint="eastAsia"/>
          <w:color w:val="000000"/>
          <w:szCs w:val="21"/>
        </w:rPr>
        <w:t>)</w:t>
      </w:r>
      <w:r w:rsidRPr="00925C1A">
        <w:rPr>
          <w:rFonts w:ascii="宋体" w:hAnsi="宋体"/>
          <w:color w:val="000000"/>
          <w:szCs w:val="21"/>
        </w:rPr>
        <w:t>相加求和，作为</w:t>
      </w:r>
      <w:r w:rsidRPr="00925C1A">
        <w:rPr>
          <w:rFonts w:ascii="宋体" w:hAnsi="宋体" w:hint="eastAsia"/>
          <w:color w:val="000000"/>
          <w:szCs w:val="21"/>
        </w:rPr>
        <w:t>SSE来</w:t>
      </w:r>
      <w:r w:rsidRPr="00925C1A">
        <w:rPr>
          <w:rFonts w:ascii="宋体" w:hAnsi="宋体"/>
          <w:color w:val="000000"/>
          <w:szCs w:val="21"/>
        </w:rPr>
        <w:t>评估当前的聚类后的质量</w:t>
      </w:r>
      <w:r w:rsidRPr="00925C1A">
        <w:rPr>
          <w:rFonts w:ascii="宋体" w:hAnsi="宋体" w:hint="eastAsia"/>
          <w:color w:val="000000"/>
          <w:szCs w:val="21"/>
        </w:rPr>
        <w:t>。聚类</w:t>
      </w:r>
      <w:r w:rsidRPr="00925C1A">
        <w:rPr>
          <w:rFonts w:ascii="宋体" w:hAnsi="宋体"/>
          <w:color w:val="000000"/>
          <w:szCs w:val="21"/>
        </w:rPr>
        <w:t>的目标</w:t>
      </w:r>
      <w:r w:rsidRPr="00925C1A">
        <w:rPr>
          <w:rFonts w:ascii="宋体" w:hAnsi="宋体" w:hint="eastAsia"/>
          <w:color w:val="000000"/>
          <w:szCs w:val="21"/>
        </w:rPr>
        <w:t>即</w:t>
      </w:r>
      <w:r w:rsidRPr="00925C1A">
        <w:rPr>
          <w:rFonts w:ascii="宋体" w:hAnsi="宋体"/>
          <w:color w:val="000000"/>
          <w:szCs w:val="21"/>
        </w:rPr>
        <w:t>是使得</w:t>
      </w:r>
      <w:r w:rsidRPr="00925C1A">
        <w:rPr>
          <w:rFonts w:ascii="宋体" w:hAnsi="宋体" w:hint="eastAsia"/>
          <w:color w:val="000000"/>
          <w:szCs w:val="21"/>
        </w:rPr>
        <w:t>SSE最小化</w:t>
      </w:r>
      <w:r w:rsidRPr="00925C1A">
        <w:rPr>
          <w:rFonts w:ascii="宋体" w:hAnsi="宋体"/>
          <w:color w:val="000000"/>
          <w:szCs w:val="21"/>
        </w:rPr>
        <w:t>。</w:t>
      </w:r>
      <w:r w:rsidRPr="00925C1A">
        <w:rPr>
          <w:rFonts w:ascii="宋体" w:hAnsi="宋体" w:hint="eastAsia"/>
          <w:color w:val="000000"/>
          <w:szCs w:val="21"/>
        </w:rPr>
        <w:t>SSE的具体计算公式如下：</w:t>
      </w:r>
    </w:p>
    <w:p w14:paraId="76A36348" w14:textId="68BD929F" w:rsidR="004553D4" w:rsidRPr="00E41F6A" w:rsidRDefault="00593C5D" w:rsidP="00662461">
      <w:pPr>
        <w:ind w:firstLine="360"/>
        <w:rPr>
          <w:rFonts w:ascii="宋体" w:hAnsi="宋体"/>
          <w:color w:val="000000"/>
          <w:szCs w:val="21"/>
        </w:rPr>
      </w:pPr>
      <m:oMathPara>
        <m:oMath>
          <m:r>
            <m:rPr>
              <m:sty m:val="p"/>
            </m:rPr>
            <w:rPr>
              <w:rFonts w:ascii="Cambria Math" w:hAnsi="Cambria Math"/>
              <w:color w:val="000000" w:themeColor="text1"/>
              <w:sz w:val="18"/>
              <w:szCs w:val="18"/>
            </w:rPr>
            <m:t>SSE=</m:t>
          </m:r>
          <m:nary>
            <m:naryPr>
              <m:chr m:val="∑"/>
              <m:limLoc m:val="undOvr"/>
              <m:ctrlPr>
                <w:rPr>
                  <w:rFonts w:ascii="Cambria Math" w:hAnsi="Cambria Math"/>
                  <w:color w:val="000000" w:themeColor="text1"/>
                  <w:sz w:val="18"/>
                  <w:szCs w:val="18"/>
                </w:rPr>
              </m:ctrlPr>
            </m:naryPr>
            <m:sub>
              <m:r>
                <w:rPr>
                  <w:rFonts w:ascii="Cambria Math" w:hAnsi="Cambria Math"/>
                  <w:color w:val="000000" w:themeColor="text1"/>
                  <w:sz w:val="18"/>
                  <w:szCs w:val="18"/>
                </w:rPr>
                <m:t>m=1</m:t>
              </m:r>
            </m:sub>
            <m:sup>
              <m:d>
                <m:dPr>
                  <m:begChr m:val="|"/>
                  <m:endChr m:val="|"/>
                  <m:ctrlPr>
                    <w:rPr>
                      <w:rFonts w:ascii="Cambria Math" w:hAnsi="Cambria Math"/>
                      <w:i/>
                      <w:color w:val="000000" w:themeColor="text1"/>
                      <w:sz w:val="18"/>
                      <w:szCs w:val="18"/>
                    </w:rPr>
                  </m:ctrlPr>
                </m:dPr>
                <m:e>
                  <m:r>
                    <w:rPr>
                      <w:rFonts w:ascii="Cambria Math" w:hAnsi="Cambria Math"/>
                      <w:color w:val="000000" w:themeColor="text1"/>
                      <w:sz w:val="18"/>
                      <w:szCs w:val="18"/>
                    </w:rPr>
                    <m:t>C</m:t>
                  </m:r>
                </m:e>
              </m:d>
            </m:sup>
            <m:e>
              <m:nary>
                <m:naryPr>
                  <m:chr m:val="∑"/>
                  <m:limLoc m:val="undOvr"/>
                  <m:supHide m:val="1"/>
                  <m:ctrlPr>
                    <w:rPr>
                      <w:rFonts w:ascii="Cambria Math" w:hAnsi="Cambria Math"/>
                      <w:i/>
                      <w:color w:val="000000" w:themeColor="text1"/>
                      <w:sz w:val="18"/>
                      <w:szCs w:val="18"/>
                    </w:rPr>
                  </m:ctrlPr>
                </m:naryPr>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sub>
                <m:sup/>
                <m:e>
                  <m:r>
                    <w:rPr>
                      <w:rFonts w:ascii="Cambria Math" w:hAnsi="Cambria Math"/>
                      <w:color w:val="000000" w:themeColor="text1"/>
                      <w:sz w:val="18"/>
                      <w:szCs w:val="18"/>
                    </w:rPr>
                    <m:t>dist</m:t>
                  </m:r>
                  <m:sSup>
                    <m:sSupPr>
                      <m:ctrlPr>
                        <w:rPr>
                          <w:rFonts w:ascii="Cambria Math" w:hAnsi="Cambria Math"/>
                          <w:i/>
                          <w:color w:val="000000" w:themeColor="text1"/>
                          <w:sz w:val="18"/>
                          <w:szCs w:val="18"/>
                        </w:rPr>
                      </m:ctrlPr>
                    </m:sSupPr>
                    <m:e>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e>
                      </m:d>
                    </m:e>
                    <m:sup>
                      <m:r>
                        <w:rPr>
                          <w:rFonts w:ascii="Cambria Math" w:hAnsi="Cambria Math"/>
                          <w:color w:val="000000" w:themeColor="text1"/>
                          <w:sz w:val="18"/>
                          <w:szCs w:val="18"/>
                        </w:rPr>
                        <m:t>2</m:t>
                      </m:r>
                    </m:sup>
                  </m:sSup>
                  <m:r>
                    <w:rPr>
                      <w:rFonts w:ascii="Cambria Math" w:hAnsi="Cambria Math"/>
                      <w:color w:val="000000" w:themeColor="text1"/>
                      <w:sz w:val="18"/>
                      <w:szCs w:val="18"/>
                    </w:rPr>
                    <m:t xml:space="preserve"> </m:t>
                  </m:r>
                </m:e>
              </m:nary>
            </m:e>
          </m:nary>
          <m:r>
            <w:rPr>
              <w:rFonts w:ascii="Cambria Math" w:hAnsi="Cambria Math"/>
              <w:color w:val="000000" w:themeColor="text1"/>
              <w:sz w:val="18"/>
              <w:szCs w:val="18"/>
            </w:rPr>
            <m:t>=</m:t>
          </m:r>
          <m:nary>
            <m:naryPr>
              <m:chr m:val="∑"/>
              <m:limLoc m:val="undOvr"/>
              <m:ctrlPr>
                <w:rPr>
                  <w:rFonts w:ascii="Cambria Math" w:hAnsi="Cambria Math"/>
                  <w:i/>
                  <w:color w:val="000000" w:themeColor="text1"/>
                  <w:sz w:val="18"/>
                  <w:szCs w:val="18"/>
                </w:rPr>
              </m:ctrlPr>
            </m:naryPr>
            <m:sub>
              <m:r>
                <w:rPr>
                  <w:rFonts w:ascii="Cambria Math" w:hAnsi="Cambria Math"/>
                  <w:color w:val="000000" w:themeColor="text1"/>
                  <w:sz w:val="18"/>
                  <w:szCs w:val="18"/>
                </w:rPr>
                <m:t>m=1</m:t>
              </m:r>
            </m:sub>
            <m:sup>
              <m:d>
                <m:dPr>
                  <m:begChr m:val="|"/>
                  <m:endChr m:val="|"/>
                  <m:ctrlPr>
                    <w:rPr>
                      <w:rFonts w:ascii="Cambria Math" w:hAnsi="Cambria Math"/>
                      <w:i/>
                      <w:color w:val="000000" w:themeColor="text1"/>
                      <w:sz w:val="18"/>
                      <w:szCs w:val="18"/>
                    </w:rPr>
                  </m:ctrlPr>
                </m:dPr>
                <m:e>
                  <m:r>
                    <w:rPr>
                      <w:rFonts w:ascii="Cambria Math" w:hAnsi="Cambria Math"/>
                      <w:color w:val="000000" w:themeColor="text1"/>
                      <w:sz w:val="18"/>
                      <w:szCs w:val="18"/>
                    </w:rPr>
                    <m:t>C</m:t>
                  </m:r>
                </m:e>
              </m:d>
            </m:sup>
            <m:e>
              <m:nary>
                <m:naryPr>
                  <m:chr m:val="∑"/>
                  <m:limLoc m:val="undOvr"/>
                  <m:supHide m:val="1"/>
                  <m:ctrlPr>
                    <w:rPr>
                      <w:rFonts w:ascii="Cambria Math" w:hAnsi="Cambria Math"/>
                      <w:i/>
                      <w:color w:val="000000" w:themeColor="text1"/>
                      <w:sz w:val="18"/>
                      <w:szCs w:val="18"/>
                    </w:rPr>
                  </m:ctrlPr>
                </m:naryPr>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w:rPr>
                          <w:rFonts w:ascii="Cambria Math" w:hAnsi="Cambria Math"/>
                          <w:color w:val="000000" w:themeColor="text1"/>
                          <w:sz w:val="18"/>
                          <w:szCs w:val="18"/>
                        </w:rPr>
                        <m:t>m</m:t>
                      </m:r>
                    </m:sub>
                  </m:sSub>
                </m:sub>
                <m:sup/>
                <m:e>
                  <m:sSup>
                    <m:sSupPr>
                      <m:ctrlPr>
                        <w:rPr>
                          <w:rFonts w:ascii="Cambria Math" w:hAnsi="Cambria Math"/>
                          <w:i/>
                          <w:color w:val="000000" w:themeColor="text1"/>
                          <w:sz w:val="18"/>
                          <w:szCs w:val="18"/>
                        </w:rPr>
                      </m:ctrlPr>
                    </m:sSupPr>
                    <m:e>
                      <m:d>
                        <m:dPr>
                          <m:begChr m:val="‖"/>
                          <m:endChr m:val="‖"/>
                          <m:ctrlPr>
                            <w:rPr>
                              <w:rFonts w:ascii="Cambria Math" w:hAnsi="Cambria Math"/>
                              <w:i/>
                              <w:color w:val="000000" w:themeColor="text1"/>
                              <w:sz w:val="18"/>
                              <w:szCs w:val="18"/>
                            </w:rPr>
                          </m:ctrlPr>
                        </m:dPr>
                        <m:e>
                          <m:d>
                            <m:dPr>
                              <m:ctrlPr>
                                <w:rPr>
                                  <w:rFonts w:ascii="Cambria Math" w:hAnsi="Cambria Math"/>
                                  <w:i/>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e>
                                <m:sub>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H</m:t>
                                      </m:r>
                                    </m:e>
                                    <m:sub>
                                      <m:r>
                                        <w:rPr>
                                          <w:rFonts w:ascii="Cambria Math" w:hAnsi="Cambria Math"/>
                                          <w:color w:val="000000" w:themeColor="text1"/>
                                          <w:sz w:val="18"/>
                                          <w:szCs w:val="18"/>
                                        </w:rPr>
                                        <m:t>i</m:t>
                                      </m:r>
                                    </m:sub>
                                  </m:sSub>
                                </m:sub>
                              </m:sSub>
                            </m:e>
                          </m:d>
                        </m:e>
                      </m:d>
                    </m:e>
                    <m:sup>
                      <m:r>
                        <w:rPr>
                          <w:rFonts w:ascii="Cambria Math" w:hAnsi="Cambria Math"/>
                          <w:color w:val="000000" w:themeColor="text1"/>
                          <w:sz w:val="18"/>
                          <w:szCs w:val="18"/>
                        </w:rPr>
                        <m:t>2</m:t>
                      </m:r>
                    </m:sup>
                  </m:sSup>
                </m:e>
              </m:nary>
            </m:e>
          </m:nary>
        </m:oMath>
      </m:oMathPara>
    </w:p>
    <w:p w14:paraId="44D5EE4D" w14:textId="5FA8C5EA" w:rsidR="00E41F6A" w:rsidRDefault="00E41F6A" w:rsidP="00662461">
      <w:pPr>
        <w:ind w:firstLine="420"/>
        <w:rPr>
          <w:rFonts w:ascii="宋体" w:hAnsi="宋体"/>
          <w:color w:val="000000"/>
          <w:szCs w:val="21"/>
        </w:rPr>
      </w:pPr>
      <w:r w:rsidRPr="00E41F6A">
        <w:rPr>
          <w:rFonts w:ascii="宋体" w:hAnsi="宋体"/>
          <w:noProof/>
          <w:color w:val="000000"/>
          <w:szCs w:val="21"/>
        </w:rPr>
        <mc:AlternateContent>
          <mc:Choice Requires="wps">
            <w:drawing>
              <wp:inline distT="0" distB="0" distL="0" distR="0" wp14:anchorId="76007E00" wp14:editId="1983CD0B">
                <wp:extent cx="4851400" cy="4711700"/>
                <wp:effectExtent l="0" t="0" r="25400" b="127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711700"/>
                        </a:xfrm>
                        <a:prstGeom prst="rect">
                          <a:avLst/>
                        </a:prstGeom>
                        <a:solidFill>
                          <a:srgbClr val="FFFFFF"/>
                        </a:solidFill>
                        <a:ln w="9525">
                          <a:solidFill>
                            <a:srgbClr val="000000"/>
                          </a:solidFill>
                          <a:miter lim="800000"/>
                          <a:headEnd/>
                          <a:tailEnd/>
                        </a:ln>
                      </wps:spPr>
                      <wps:txbx>
                        <w:txbxContent>
                          <w:p w14:paraId="2B307FC5" w14:textId="5E1ED719" w:rsidR="00E07CFE" w:rsidRPr="009810E4" w:rsidRDefault="00E07CFE" w:rsidP="003D0455">
                            <w:pPr>
                              <w:pStyle w:val="aff3"/>
                              <w:rPr>
                                <w:rFonts w:hint="eastAsia"/>
                                <w:b/>
                              </w:rPr>
                            </w:pPr>
                            <w:r w:rsidRPr="009810E4">
                              <w:rPr>
                                <w:rFonts w:hint="eastAsia"/>
                                <w:b/>
                              </w:rPr>
                              <w:t>算法</w:t>
                            </w:r>
                            <w:r>
                              <w:rPr>
                                <w:rFonts w:hint="eastAsia"/>
                                <w:b/>
                              </w:rPr>
                              <w:t>1</w:t>
                            </w:r>
                            <w:r w:rsidRPr="009810E4">
                              <w:rPr>
                                <w:rFonts w:hint="eastAsia"/>
                                <w:b/>
                              </w:rPr>
                              <w:t>：二分</w:t>
                            </w:r>
                            <w:r w:rsidRPr="009810E4">
                              <w:rPr>
                                <w:rFonts w:hint="eastAsia"/>
                                <w:b/>
                              </w:rPr>
                              <w:t>K</w:t>
                            </w:r>
                            <w:r w:rsidRPr="009810E4">
                              <w:rPr>
                                <w:b/>
                              </w:rPr>
                              <w:t>-</w:t>
                            </w:r>
                            <w:r w:rsidRPr="009810E4">
                              <w:rPr>
                                <w:b/>
                              </w:rPr>
                              <w:t>均值算法</w:t>
                            </w:r>
                          </w:p>
                          <w:p w14:paraId="7EA267E1" w14:textId="77777777" w:rsidR="00E07CFE" w:rsidRDefault="00E07CFE" w:rsidP="00E41F6A">
                            <w:pPr>
                              <w:pStyle w:val="aff3"/>
                              <w:ind w:left="632" w:hangingChars="300" w:hanging="632"/>
                              <w:rPr>
                                <w:rFonts w:hint="eastAsia"/>
                              </w:rPr>
                            </w:pPr>
                            <w:r>
                              <w:rPr>
                                <w:b/>
                              </w:rPr>
                              <w:t>输入</w:t>
                            </w:r>
                            <w:r w:rsidRPr="009810E4">
                              <w:rPr>
                                <w:rFonts w:hint="eastAsia"/>
                                <w:b/>
                              </w:rPr>
                              <w:t>:</w:t>
                            </w:r>
                            <w:r w:rsidRPr="004F50E2">
                              <w:rPr>
                                <w:rFonts w:hint="eastAsia"/>
                              </w:rPr>
                              <w:t xml:space="preserve"> </w:t>
                            </w:r>
                            <w:r w:rsidRPr="00EC5FB4">
                              <w:rPr>
                                <w:rFonts w:hint="eastAsia"/>
                              </w:rPr>
                              <w:t>所有</w:t>
                            </w:r>
                            <w:r w:rsidRPr="00EC5FB4">
                              <w:t>酒店的经纬度坐标点</w:t>
                            </w:r>
                            <w:r w:rsidRPr="00EC5FB4">
                              <w:rPr>
                                <w:rFonts w:hint="eastAsia"/>
                              </w:rPr>
                              <w:t>及</w:t>
                            </w:r>
                            <w:r w:rsidRPr="00EC5FB4">
                              <w:t>酒店数据集</w:t>
                            </w:r>
                            <w:r w:rsidRPr="00EC5FB4">
                              <w:rPr>
                                <w:rFonts w:hint="eastAsia"/>
                              </w:rPr>
                              <w:t>D</w:t>
                            </w:r>
                            <w:r w:rsidRPr="00EC5FB4">
                              <w:rPr>
                                <w:rFonts w:hint="eastAsia"/>
                              </w:rPr>
                              <w:t>，需要</w:t>
                            </w:r>
                            <w:r w:rsidRPr="00EC5FB4">
                              <w:t>生成的簇集数</w:t>
                            </w:r>
                            <w:r w:rsidRPr="00EC5FB4">
                              <w:rPr>
                                <w:rFonts w:hint="eastAsia"/>
                              </w:rPr>
                              <w:t>K</w:t>
                            </w:r>
                          </w:p>
                          <w:p w14:paraId="37780F3C" w14:textId="77777777" w:rsidR="00E07CFE" w:rsidRDefault="00E07CFE" w:rsidP="003D0455">
                            <w:pPr>
                              <w:pStyle w:val="aff3"/>
                              <w:rPr>
                                <w:rFonts w:hint="eastAsia"/>
                              </w:rPr>
                            </w:pPr>
                            <w:r>
                              <w:rPr>
                                <w:b/>
                              </w:rPr>
                              <w:t>输出</w:t>
                            </w:r>
                            <w:r w:rsidRPr="009810E4">
                              <w:rPr>
                                <w:rFonts w:hint="eastAsia"/>
                                <w:b/>
                              </w:rPr>
                              <w:t>:</w:t>
                            </w:r>
                            <w:r w:rsidRPr="00EC5FB4">
                              <w:rPr>
                                <w:rFonts w:hint="eastAsia"/>
                              </w:rPr>
                              <w:t xml:space="preserve"> </w:t>
                            </w:r>
                            <w:r w:rsidRPr="00EC5FB4">
                              <w:t>聚类</w:t>
                            </w:r>
                            <w:r w:rsidRPr="00EC5FB4">
                              <w:rPr>
                                <w:rFonts w:hint="eastAsia"/>
                              </w:rPr>
                              <w:t>结果</w:t>
                            </w:r>
                            <w:r w:rsidRPr="00EC5FB4">
                              <w:t>clusters</w:t>
                            </w:r>
                          </w:p>
                          <w:p w14:paraId="13ED4B3D" w14:textId="77777777" w:rsidR="00E07CFE" w:rsidRPr="00EC5FB4" w:rsidDel="00BC2033" w:rsidRDefault="00E07CFE" w:rsidP="00E41F6A">
                            <w:pPr>
                              <w:pStyle w:val="aff3"/>
                              <w:numPr>
                                <w:ilvl w:val="0"/>
                                <w:numId w:val="40"/>
                              </w:numPr>
                              <w:ind w:firstLine="420"/>
                              <w:rPr>
                                <w:del w:id="44" w:author="APOLLO W" w:date="2017-03-19T11:01:00Z"/>
                                <w:rFonts w:hint="eastAsia"/>
                              </w:rPr>
                            </w:pPr>
                          </w:p>
                          <w:p w14:paraId="116C1FDB" w14:textId="77777777" w:rsidR="00E07CFE" w:rsidRDefault="00E07CFE" w:rsidP="00E41F6A">
                            <w:pPr>
                              <w:pStyle w:val="aff3"/>
                              <w:numPr>
                                <w:ilvl w:val="0"/>
                                <w:numId w:val="40"/>
                              </w:numPr>
                              <w:ind w:firstLine="420"/>
                              <w:rPr>
                                <w:rFonts w:hint="eastAsia"/>
                              </w:rPr>
                            </w:pPr>
                            <w:r w:rsidRPr="00EC5FB4">
                              <w:t>初始化</w:t>
                            </w:r>
                            <w:r w:rsidRPr="00EC5FB4">
                              <w:rPr>
                                <w:rFonts w:hint="eastAsia"/>
                              </w:rPr>
                              <w:t>聚类</w:t>
                            </w:r>
                            <w:r>
                              <w:rPr>
                                <w:rFonts w:hint="eastAsia"/>
                              </w:rPr>
                              <w:t>中心</w:t>
                            </w:r>
                          </w:p>
                          <w:p w14:paraId="7C0ECCFA" w14:textId="4ADB82DC" w:rsidR="00E07CFE" w:rsidRPr="00DD48DA" w:rsidRDefault="00E07CFE" w:rsidP="00E41F6A">
                            <w:pPr>
                              <w:pStyle w:val="aff3"/>
                              <w:ind w:firstLineChars="250" w:firstLine="525"/>
                              <w:rPr>
                                <w:rFonts w:hint="eastAsia"/>
                              </w:rPr>
                            </w:pPr>
                            <m:oMath>
                              <m:sSub>
                                <m:sSubPr>
                                  <m:ctrlPr/>
                                </m:sSubPr>
                                <m:e>
                                  <m:r>
                                    <m:t xml:space="preserve">                C</m:t>
                                  </m:r>
                                </m:e>
                                <m:sub>
                                  <m:r>
                                    <m:rPr>
                                      <m:sty m:val="p"/>
                                    </m:rPr>
                                    <m:t>0</m:t>
                                  </m:r>
                                </m:sub>
                              </m:sSub>
                              <m:r>
                                <m:rPr>
                                  <m:sty m:val="p"/>
                                </m:rPr>
                                <m:t>=</m:t>
                              </m:r>
                              <m:r>
                                <m:t>mean</m:t>
                              </m:r>
                              <m:r>
                                <m:rPr>
                                  <m:sty m:val="p"/>
                                </m:rPr>
                                <m:t>(</m:t>
                              </m:r>
                              <m:r>
                                <m:t>D</m:t>
                              </m:r>
                              <m:r>
                                <m:rPr>
                                  <m:sty m:val="p"/>
                                </m:rPr>
                                <m:t>)</m:t>
                              </m:r>
                            </m:oMath>
                            <w:r w:rsidRPr="00DD48DA">
                              <w:rPr>
                                <w:rFonts w:hint="eastAsia"/>
                              </w:rPr>
                              <w:t>，</w:t>
                            </w:r>
                            <w:r w:rsidRPr="00DD48DA">
                              <w:rPr>
                                <w:rFonts w:hint="eastAsia"/>
                              </w:rPr>
                              <w:t>C=[</w:t>
                            </w:r>
                            <w:r w:rsidRPr="00DD48DA">
                              <w:t>C</w:t>
                            </w:r>
                            <w:r w:rsidRPr="00DD48DA">
                              <w:rPr>
                                <w:vertAlign w:val="subscript"/>
                              </w:rPr>
                              <w:t>0</w:t>
                            </w:r>
                            <w:r w:rsidRPr="00DD48DA">
                              <w:rPr>
                                <w:rFonts w:hint="eastAsia"/>
                              </w:rPr>
                              <w:t>]</w:t>
                            </w:r>
                          </w:p>
                          <w:p w14:paraId="6CCBF2AC" w14:textId="77777777" w:rsidR="00E07CFE" w:rsidRDefault="00E07CFE" w:rsidP="00E41F6A">
                            <w:pPr>
                              <w:pStyle w:val="aff3"/>
                              <w:ind w:firstLineChars="600" w:firstLine="1260"/>
                              <w:rPr>
                                <w:rFonts w:hint="eastAsia"/>
                              </w:rPr>
                            </w:pPr>
                            <w:r w:rsidRPr="00DD48DA">
                              <w:t>初始化聚类结果</w:t>
                            </w:r>
                          </w:p>
                          <w:p w14:paraId="5EDA8A68" w14:textId="6729951C" w:rsidR="00E07CFE" w:rsidRPr="00DD48DA" w:rsidRDefault="00E07CFE" w:rsidP="00E41F6A">
                            <w:pPr>
                              <w:pStyle w:val="aff3"/>
                              <w:ind w:firstLineChars="600" w:firstLine="1260"/>
                              <w:rPr>
                                <w:rFonts w:hint="eastAsia"/>
                              </w:rPr>
                            </w:pP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8E92538" w14:textId="77777777" w:rsidR="00E07CFE" w:rsidRDefault="00E07CFE" w:rsidP="003D0455">
                            <w:pPr>
                              <w:pStyle w:val="aff3"/>
                              <w:numPr>
                                <w:ilvl w:val="0"/>
                                <w:numId w:val="40"/>
                              </w:numPr>
                              <w:ind w:firstLine="420"/>
                              <w:rPr>
                                <w:rFonts w:hint="eastAsia"/>
                              </w:rPr>
                            </w:pPr>
                            <m:oMath>
                              <m:r>
                                <m:rPr>
                                  <m:sty m:val="p"/>
                                </m:rPr>
                                <m:t>while</m:t>
                              </m:r>
                              <m:d>
                                <m:dPr>
                                  <m:ctrlPr/>
                                </m:dPr>
                                <m:e>
                                  <m:d>
                                    <m:dPr>
                                      <m:begChr m:val="|"/>
                                      <m:endChr m:val="|"/>
                                      <m:ctrlPr/>
                                    </m:dPr>
                                    <m:e>
                                      <m:r>
                                        <m:t>C</m:t>
                                      </m:r>
                                    </m:e>
                                  </m:d>
                                  <m:r>
                                    <m:rPr>
                                      <m:sty m:val="p"/>
                                    </m:rPr>
                                    <m:t>&lt;K</m:t>
                                  </m:r>
                                </m:e>
                              </m:d>
                              <m:r>
                                <m:rPr>
                                  <m:sty m:val="p"/>
                                </m:rPr>
                                <m:t>:</m:t>
                              </m:r>
                            </m:oMath>
                            <w:r w:rsidRPr="00DD48DA">
                              <w:br/>
                            </w:r>
                            <w:r>
                              <w:rPr>
                                <w:rFonts w:hint="eastAsia"/>
                              </w:rPr>
                              <w:t xml:space="preserve">         </w:t>
                            </w:r>
                            <w:r w:rsidRPr="00DD48DA">
                              <w:t>初始化</w:t>
                            </w:r>
                            <w:r w:rsidRPr="00DD48DA">
                              <w:rPr>
                                <w:rFonts w:hint="eastAsia"/>
                              </w:rPr>
                              <w:t xml:space="preserve">lowestSSE = </w:t>
                            </w:r>
                            <m:oMath>
                              <m:r>
                                <m:rPr>
                                  <m:sty m:val="p"/>
                                </m:rPr>
                                <m:t>∞</m:t>
                              </m:r>
                            </m:oMath>
                            <w:r w:rsidRPr="00DD48DA">
                              <w:br/>
                            </w:r>
                            <w:r>
                              <w:t xml:space="preserve">         </w:t>
                            </w:r>
                            <w:r w:rsidRPr="00DD48DA">
                              <w:t xml:space="preserve">(a) for i = 1,2…,|C| do:  </w:t>
                            </w:r>
                            <w:r w:rsidRPr="00DD48DA">
                              <w:br/>
                              <w:t xml:space="preserve">     </w:t>
                            </w:r>
                            <m:oMath>
                              <m:r>
                                <m:rPr>
                                  <m:sty m:val="p"/>
                                </m:rPr>
                                <m:t xml:space="preserve">                     </m:t>
                              </m:r>
                              <m:sSub>
                                <m:sSubPr>
                                  <m:ctrlPr/>
                                </m:sSubPr>
                                <m:e>
                                  <m:r>
                                    <m:t xml:space="preserve">  D</m:t>
                                  </m:r>
                                </m:e>
                                <m:sub>
                                  <m:r>
                                    <m:t>i</m:t>
                                  </m:r>
                                </m:sub>
                              </m:sSub>
                              <m:r>
                                <m:t>=</m:t>
                              </m:r>
                              <m:sSub>
                                <m:sSubPr>
                                  <m:ctrlPr>
                                    <w:rPr>
                                      <w:i/>
                                    </w:rPr>
                                  </m:ctrlPr>
                                </m:sSubPr>
                                <m:e>
                                  <m:r>
                                    <m:t>D</m:t>
                                  </m:r>
                                </m:e>
                                <m:sub>
                                  <m:r>
                                    <m:t>H~</m:t>
                                  </m:r>
                                  <m:sSub>
                                    <m:sSubPr>
                                      <m:ctrlPr>
                                        <w:rPr>
                                          <w:i/>
                                        </w:rPr>
                                      </m:ctrlPr>
                                    </m:sSubPr>
                                    <m:e>
                                      <m:r>
                                        <m:t>C</m:t>
                                      </m:r>
                                    </m:e>
                                    <m:sub>
                                      <m:r>
                                        <m:t>i</m:t>
                                      </m:r>
                                    </m:sub>
                                  </m:sSub>
                                </m:sub>
                              </m:sSub>
                            </m:oMath>
                            <w:r w:rsidRPr="00DD48DA">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d>
                                <m:dPr>
                                  <m:ctrlPr/>
                                </m:dPr>
                                <m:e>
                                  <m:sSub>
                                    <m:sSubPr>
                                      <m:ctrlPr/>
                                    </m:sSubPr>
                                    <m:e>
                                      <m:r>
                                        <m:t>D</m:t>
                                      </m:r>
                                    </m:e>
                                    <m:sub>
                                      <m:r>
                                        <m:t>i</m:t>
                                      </m:r>
                                    </m:sub>
                                  </m:sSub>
                                  <m:r>
                                    <m:rPr>
                                      <m:sty m:val="p"/>
                                    </m:rPr>
                                    <m:t>,2,dist</m:t>
                                  </m:r>
                                </m:e>
                              </m:d>
                            </m:oMath>
                          </w:p>
                          <w:p w14:paraId="176066EC" w14:textId="2DFE08CD" w:rsidR="00E07CFE" w:rsidRDefault="00E07CFE" w:rsidP="003D0455">
                            <w:pPr>
                              <w:pStyle w:val="aff3"/>
                              <w:ind w:left="1260" w:firstLineChars="200" w:firstLine="420"/>
                              <w:rPr>
                                <w:rFonts w:hint="eastAsia"/>
                              </w:rPr>
                            </w:pPr>
                            <w:r>
                              <w:rPr>
                                <w:rFonts w:hint="eastAsia"/>
                              </w:rPr>
                              <w:t xml:space="preserve">   </w:t>
                            </w:r>
                            <m:oMath>
                              <m:sSub>
                                <m:sSubPr>
                                  <m:ctrlPr/>
                                </m:sSubPr>
                                <m:e>
                                  <m:r>
                                    <m:t>SSE</m:t>
                                  </m:r>
                                </m:e>
                                <m:sub>
                                  <m:sSub>
                                    <m:sSubPr>
                                      <m:ctrlPr/>
                                    </m:sSubPr>
                                    <m:e>
                                      <m:r>
                                        <m:t>C</m:t>
                                      </m:r>
                                    </m:e>
                                    <m:sub>
                                      <m:r>
                                        <m:t>i</m:t>
                                      </m:r>
                                    </m:sub>
                                  </m:sSub>
                                </m:sub>
                              </m:sSub>
                              <m:r>
                                <m:rPr>
                                  <m:sty m:val="p"/>
                                </m:rPr>
                                <m:t>=</m:t>
                              </m:r>
                              <m:r>
                                <m:t>SSE</m:t>
                              </m:r>
                              <m:d>
                                <m:dPr>
                                  <m:ctrlPr/>
                                </m:dPr>
                                <m:e>
                                  <m:sSub>
                                    <m:sSubPr>
                                      <m:ctrlPr/>
                                    </m:sSubPr>
                                    <m:e>
                                      <m:r>
                                        <m:t>cluster</m:t>
                                      </m:r>
                                    </m:e>
                                    <m:sub>
                                      <m:r>
                                        <m:t>i</m:t>
                                      </m:r>
                                    </m:sub>
                                  </m:sSub>
                                </m:e>
                              </m:d>
                            </m:oMath>
                          </w:p>
                          <w:p w14:paraId="1188BEB3" w14:textId="30D0FA98" w:rsidR="00E07CFE" w:rsidRDefault="00E07CFE" w:rsidP="003D0455">
                            <w:pPr>
                              <w:pStyle w:val="aff3"/>
                              <w:rPr>
                                <w:rFonts w:hint="eastAsia"/>
                              </w:rPr>
                            </w:pPr>
                            <w:r w:rsidRPr="00DD48DA">
                              <w:rPr>
                                <w:rFonts w:hint="eastAsia"/>
                              </w:rPr>
                              <w:t xml:space="preserve">  </w:t>
                            </w:r>
                            <w:r w:rsidRPr="00DD48DA">
                              <w:t xml:space="preserve"> </w:t>
                            </w:r>
                            <w:r w:rsidRPr="00DD48DA">
                              <w:rPr>
                                <w:rFonts w:hint="eastAsia"/>
                              </w:rPr>
                              <w:t xml:space="preserve">  </w:t>
                            </w:r>
                            <w:r>
                              <w:t xml:space="preserve">             </w:t>
                            </w:r>
                            <w:r w:rsidRPr="00DD48DA">
                              <w:rPr>
                                <w:rFonts w:hint="eastAsia"/>
                              </w:rPr>
                              <w:t xml:space="preserve"> </w:t>
                            </w:r>
                            <m:oMath>
                              <m:sSub>
                                <m:sSubPr>
                                  <m:ctrlPr/>
                                </m:sSubPr>
                                <m:e>
                                  <m:r>
                                    <m:t>SSE</m:t>
                                  </m:r>
                                </m:e>
                                <m:sub>
                                  <m:sSubSup>
                                    <m:sSubSupPr>
                                      <m:ctrlPr/>
                                    </m:sSubSupPr>
                                    <m:e>
                                      <m:r>
                                        <m:t>C</m:t>
                                      </m:r>
                                    </m:e>
                                    <m:sub>
                                      <m:r>
                                        <m:t>i</m:t>
                                      </m:r>
                                    </m:sub>
                                    <m:sup>
                                      <m:r>
                                        <m:rPr>
                                          <m:sty m:val="p"/>
                                        </m:rPr>
                                        <m:t>*</m:t>
                                      </m:r>
                                    </m:sup>
                                  </m:sSubSup>
                                </m:sub>
                              </m:sSub>
                              <m:r>
                                <m:rPr>
                                  <m:sty m:val="p"/>
                                </m:rPr>
                                <m:t>=SSE(</m:t>
                              </m:r>
                              <m:sSub>
                                <m:sSubPr>
                                  <m:ctrlPr/>
                                </m:sSubPr>
                                <m:e>
                                  <m:r>
                                    <m:t>cluster</m:t>
                                  </m:r>
                                </m:e>
                                <m:sub>
                                  <m:sSubSup>
                                    <m:sSubSupPr>
                                      <m:ctrlPr/>
                                    </m:sSubSupPr>
                                    <m:e>
                                      <m:r>
                                        <m:t>D</m:t>
                                      </m:r>
                                    </m:e>
                                    <m:sub>
                                      <m:r>
                                        <m:t>i</m:t>
                                      </m:r>
                                    </m:sub>
                                    <m:sup>
                                      <m:r>
                                        <m:rPr>
                                          <m:sty m:val="p"/>
                                        </m:rPr>
                                        <m:t>*</m:t>
                                      </m:r>
                                    </m:sup>
                                  </m:sSubSup>
                                </m:sub>
                              </m:sSub>
                              <m:r>
                                <m:rPr>
                                  <m:sty m:val="p"/>
                                </m:rPr>
                                <w:rPr>
                                  <w:rFonts w:hint="eastAsia"/>
                                </w:rPr>
                                <m:t xml:space="preserve"> </m:t>
                              </m:r>
                              <m:r>
                                <m:rPr>
                                  <m:sty m:val="p"/>
                                </m:rPr>
                                <m:t>)</m:t>
                              </m:r>
                            </m:oMath>
                            <w:r w:rsidRPr="00DD48DA">
                              <w:rPr>
                                <w:rFonts w:hint="eastAsia"/>
                              </w:rPr>
                              <w:t xml:space="preserve">   </w:t>
                            </w:r>
                            <w:r>
                              <w:t xml:space="preserve">        </w:t>
                            </w:r>
                          </w:p>
                          <w:p w14:paraId="6DF8C366" w14:textId="46088768" w:rsidR="00E07CFE" w:rsidRPr="00DD48DA" w:rsidRDefault="00E07CFE" w:rsidP="003D0455">
                            <w:pPr>
                              <w:pStyle w:val="aff3"/>
                              <w:ind w:firstLineChars="850" w:firstLine="1785"/>
                              <w:rPr>
                                <w:rFonts w:hint="eastAsia"/>
                              </w:rPr>
                            </w:pPr>
                            <w:r>
                              <w:t xml:space="preserve"> </w:t>
                            </w:r>
                            <w:r w:rsidRPr="00DD48DA">
                              <w:rPr>
                                <w:rFonts w:hint="eastAsia"/>
                              </w:rPr>
                              <w:t xml:space="preserve"> </w:t>
                            </w:r>
                            <m:oMath>
                              <m:r>
                                <m:rPr>
                                  <m:sty m:val="p"/>
                                </m:rPr>
                                <m:t xml:space="preserve">if  </m:t>
                              </m:r>
                              <m:sSub>
                                <m:sSubPr>
                                  <m:ctrlPr/>
                                </m:sSubPr>
                                <m:e>
                                  <m:r>
                                    <m:t>SSE</m:t>
                                  </m:r>
                                </m:e>
                                <m:sub>
                                  <m:sSub>
                                    <m:sSubPr>
                                      <m:ctrlPr/>
                                    </m:sSubPr>
                                    <m:e>
                                      <m:r>
                                        <m:t>C</m:t>
                                      </m:r>
                                    </m:e>
                                    <m:sub>
                                      <m:r>
                                        <m:t>i</m:t>
                                      </m:r>
                                    </m:sub>
                                  </m:sSub>
                                </m:sub>
                              </m:sSub>
                              <m:r>
                                <m:rPr>
                                  <m:sty m:val="p"/>
                                </m:rPr>
                                <m:t>+</m:t>
                              </m:r>
                              <m:sSub>
                                <m:sSubPr>
                                  <m:ctrlPr/>
                                </m:sSubPr>
                                <m:e>
                                  <m:r>
                                    <m:t>SSE</m:t>
                                  </m:r>
                                </m:e>
                                <m:sub>
                                  <m:sSubSup>
                                    <m:sSubSupPr>
                                      <m:ctrlPr/>
                                    </m:sSubSupPr>
                                    <m:e>
                                      <m:r>
                                        <m:t>C</m:t>
                                      </m:r>
                                    </m:e>
                                    <m:sub>
                                      <m:r>
                                        <m:t>i</m:t>
                                      </m:r>
                                    </m:sub>
                                    <m:sup>
                                      <m:r>
                                        <m:rPr>
                                          <m:sty m:val="p"/>
                                        </m:rPr>
                                        <m:t>*</m:t>
                                      </m:r>
                                    </m:sup>
                                  </m:sSubSup>
                                </m:sub>
                              </m:sSub>
                              <m:r>
                                <m:rPr>
                                  <m:sty m:val="p"/>
                                </m:rPr>
                                <m:t>&lt;</m:t>
                              </m:r>
                              <m:r>
                                <m:t>lowestSSE</m:t>
                              </m:r>
                              <m:r>
                                <m:rPr>
                                  <m:sty m:val="p"/>
                                </m:rPr>
                                <m:t>:</m:t>
                              </m:r>
                            </m:oMath>
                          </w:p>
                          <w:p w14:paraId="7B6D0CC6" w14:textId="3100E6AC" w:rsidR="00E07CFE" w:rsidRPr="00DD48DA" w:rsidRDefault="00E07CFE" w:rsidP="00E41F6A">
                            <w:pPr>
                              <w:pStyle w:val="aff3"/>
                              <w:ind w:firstLine="420"/>
                              <w:rPr>
                                <w:rFonts w:hint="eastAsia"/>
                              </w:rPr>
                            </w:pPr>
                            <w:r w:rsidRPr="00DD48DA">
                              <w:t xml:space="preserve">            </w:t>
                            </w:r>
                            <w:r>
                              <w:t xml:space="preserve">      </w:t>
                            </w:r>
                            <w:r w:rsidRPr="00DD48DA">
                              <w:t xml:space="preserve"> i* = i</w:t>
                            </w:r>
                            <w:r w:rsidRPr="00DD48DA">
                              <w:br/>
                              <w:t xml:space="preserve">      </w:t>
                            </w:r>
                            <w:r w:rsidRPr="00DD48DA">
                              <w:rPr>
                                <w:rFonts w:hint="eastAsia"/>
                              </w:rPr>
                              <w:t xml:space="preserve">     </w:t>
                            </w:r>
                            <w:r>
                              <w:t xml:space="preserve">          </w:t>
                            </w:r>
                            <w:r w:rsidRPr="00DD48DA">
                              <w:rPr>
                                <w:rFonts w:hint="eastAsia"/>
                              </w:rPr>
                              <w:t xml:space="preserve">  </w:t>
                            </w:r>
                            <m:oMath>
                              <m:sSup>
                                <m:sSupPr>
                                  <m:ctrlPr/>
                                </m:sSupPr>
                                <m:e>
                                  <m:r>
                                    <m:t>cluster</m:t>
                                  </m:r>
                                </m:e>
                                <m:sup>
                                  <m:r>
                                    <m:t>*</m:t>
                                  </m:r>
                                </m:sup>
                              </m:sSup>
                              <m:r>
                                <m:t>=</m:t>
                              </m:r>
                              <m:sSub>
                                <m:sSubPr>
                                  <m:ctrlPr>
                                    <w:rPr>
                                      <w:i/>
                                    </w:rPr>
                                  </m:ctrlPr>
                                </m:sSubPr>
                                <m:e>
                                  <m:r>
                                    <m:t>cluster</m:t>
                                  </m:r>
                                </m:e>
                                <m:sub>
                                  <m:r>
                                    <m:t>i</m:t>
                                  </m:r>
                                </m:sub>
                              </m:sSub>
                            </m:oMath>
                            <w:r w:rsidRPr="00DD48DA">
                              <w:t xml:space="preserve"> </w:t>
                            </w:r>
                          </w:p>
                          <w:p w14:paraId="218FF75A" w14:textId="0A9E3419" w:rsidR="00E07CFE" w:rsidRPr="00DD48DA" w:rsidRDefault="00E07CFE" w:rsidP="00E41F6A">
                            <w:pPr>
                              <w:pStyle w:val="aff3"/>
                              <w:ind w:firstLine="420"/>
                              <w:rPr>
                                <w:rFonts w:hint="eastAsia"/>
                              </w:rPr>
                            </w:pPr>
                            <w:r w:rsidRPr="00DD48DA">
                              <w:t xml:space="preserve">           </w:t>
                            </w:r>
                            <w:r>
                              <w:t xml:space="preserve">      </w:t>
                            </w:r>
                            <w:r w:rsidRPr="00DD48DA">
                              <w:t xml:space="preserve"> </w:t>
                            </w:r>
                            <w:r w:rsidRPr="00DD48DA">
                              <w:rPr>
                                <w:rFonts w:hint="eastAsia"/>
                              </w:rPr>
                              <w:t xml:space="preserve"> </w:t>
                            </w:r>
                            <m:oMath>
                              <m:r>
                                <m:rPr>
                                  <m:sty m:val="p"/>
                                </m:rPr>
                                <m:t xml:space="preserve">lowestSSE= </m:t>
                              </m:r>
                              <m:sSub>
                                <m:sSubPr>
                                  <m:ctrlPr/>
                                </m:sSubPr>
                                <m:e>
                                  <m:r>
                                    <m:t>SSE</m:t>
                                  </m:r>
                                </m:e>
                                <m:sub>
                                  <m:sSub>
                                    <m:sSubPr>
                                      <m:ctrlPr>
                                        <w:rPr>
                                          <w:i/>
                                        </w:rPr>
                                      </m:ctrlPr>
                                    </m:sSubPr>
                                    <m:e>
                                      <m:r>
                                        <m:t>C</m:t>
                                      </m:r>
                                    </m:e>
                                    <m:sub>
                                      <m:r>
                                        <m:t>i</m:t>
                                      </m:r>
                                    </m:sub>
                                  </m:sSub>
                                </m:sub>
                              </m:sSub>
                              <m:r>
                                <m:t>+</m:t>
                              </m:r>
                              <m:sSub>
                                <m:sSubPr>
                                  <m:ctrlPr/>
                                </m:sSubPr>
                                <m:e>
                                  <m:r>
                                    <m:t>SSE</m:t>
                                  </m:r>
                                </m:e>
                                <m:sub>
                                  <m:sSubSup>
                                    <m:sSubSupPr>
                                      <m:ctrlPr>
                                        <w:rPr>
                                          <w:i/>
                                        </w:rPr>
                                      </m:ctrlPr>
                                    </m:sSubSupPr>
                                    <m:e>
                                      <m:r>
                                        <m:t>C</m:t>
                                      </m:r>
                                    </m:e>
                                    <m:sub>
                                      <m:r>
                                        <m:t>i</m:t>
                                      </m:r>
                                    </m:sub>
                                    <m:sup>
                                      <m:r>
                                        <m:t>*</m:t>
                                      </m:r>
                                    </m:sup>
                                  </m:sSubSup>
                                </m:sub>
                              </m:sSub>
                            </m:oMath>
                          </w:p>
                          <w:p w14:paraId="2B10EF12" w14:textId="602EC53A" w:rsidR="00E07CFE" w:rsidRPr="00DD48DA" w:rsidRDefault="00E07CFE" w:rsidP="00E41F6A">
                            <w:pPr>
                              <w:pStyle w:val="aff3"/>
                              <w:ind w:firstLine="420"/>
                              <w:rPr>
                                <w:rFonts w:hint="eastAsia"/>
                              </w:rPr>
                            </w:pPr>
                            <m:oMath>
                              <m:r>
                                <m:rPr>
                                  <m:sty m:val="p"/>
                                </m:rPr>
                                <m:t xml:space="preserve">                       C.remove(</m:t>
                              </m:r>
                              <m:sSubSup>
                                <m:sSubSupPr>
                                  <m:ctrlPr/>
                                </m:sSubSupPr>
                                <m:e>
                                  <m:r>
                                    <m:t>C</m:t>
                                  </m:r>
                                </m:e>
                                <m:sub>
                                  <m:r>
                                    <m:t>i</m:t>
                                  </m:r>
                                </m:sub>
                                <m:sup/>
                              </m:sSubSup>
                              <m:r>
                                <m:rPr>
                                  <m:sty m:val="p"/>
                                </m:rPr>
                                <w:rPr>
                                  <w:rFonts w:hint="eastAsia"/>
                                </w:rPr>
                                <m:t>)</m:t>
                              </m:r>
                            </m:oMath>
                            <w:r w:rsidRPr="00DD48DA">
                              <w:rPr>
                                <w:rFonts w:hint="eastAsia"/>
                              </w:rPr>
                              <w:t xml:space="preserve">     </w:t>
                            </w:r>
                            <w:r w:rsidRPr="00DD48DA">
                              <w:rPr>
                                <w:vertAlign w:val="subscript"/>
                              </w:rPr>
                              <w:br/>
                            </w:r>
                            <m:oMath>
                              <m:r>
                                <m:rPr>
                                  <m:sty m:val="p"/>
                                </m:rPr>
                                <w:rPr>
                                  <w:vertAlign w:val="subscript"/>
                                </w:rPr>
                                <m:t xml:space="preserve">                                C.add((</m:t>
                              </m:r>
                              <m:sSub>
                                <m:sSubPr>
                                  <m:ctrlPr/>
                                </m:sSubPr>
                                <m:e>
                                  <m:r>
                                    <m:t>C</m:t>
                                  </m:r>
                                </m:e>
                                <m:sub>
                                  <m:r>
                                    <m:t>i,1</m:t>
                                  </m:r>
                                </m:sub>
                              </m:sSub>
                              <m:r>
                                <m:rPr>
                                  <m:sty m:val="p"/>
                                </m:rPr>
                                <m:t>,</m:t>
                              </m:r>
                              <m:sSub>
                                <m:sSubPr>
                                  <m:ctrlPr/>
                                </m:sSubPr>
                                <m:e>
                                  <m:r>
                                    <m:t>C</m:t>
                                  </m:r>
                                </m:e>
                                <m:sub>
                                  <m:r>
                                    <m:t>i,2</m:t>
                                  </m:r>
                                </m:sub>
                              </m:sSub>
                              <m:r>
                                <m:rPr>
                                  <m:sty m:val="p"/>
                                </m:rPr>
                                <w:rPr>
                                  <w:vertAlign w:val="subscript"/>
                                </w:rPr>
                                <m:t>))</m:t>
                              </m:r>
                            </m:oMath>
                            <w:r w:rsidRPr="00DD48DA">
                              <w:rPr>
                                <w:rFonts w:hint="eastAsia"/>
                              </w:rPr>
                              <w:t xml:space="preserve"> </w:t>
                            </w:r>
                          </w:p>
                          <w:p w14:paraId="43B041EE" w14:textId="2006764B" w:rsidR="00E07CFE" w:rsidRPr="00DD48DA" w:rsidRDefault="00E07CFE" w:rsidP="00E41F6A">
                            <w:pPr>
                              <w:pStyle w:val="aff3"/>
                              <w:ind w:firstLine="420"/>
                              <w:rPr>
                                <w:rFonts w:hint="eastAsia"/>
                                <w:i/>
                              </w:rPr>
                            </w:pPr>
                            <w:r w:rsidRPr="00DD48DA">
                              <w:rPr>
                                <w:rFonts w:hint="eastAsia"/>
                              </w:rPr>
                              <w:t xml:space="preserve"> </w:t>
                            </w:r>
                            <w:r>
                              <w:t xml:space="preserve">        </w:t>
                            </w:r>
                            <w:r w:rsidRPr="00DD48DA">
                              <w:rPr>
                                <w:rFonts w:hint="eastAsia"/>
                              </w:rPr>
                              <w:t xml:space="preserve"> clusters.add(</w:t>
                            </w:r>
                            <m:oMath>
                              <m:sSup>
                                <m:sSupPr>
                                  <m:ctrlPr/>
                                </m:sSupPr>
                                <m:e>
                                  <m:r>
                                    <m:t>cluster</m:t>
                                  </m:r>
                                </m:e>
                                <m:sup>
                                  <m:r>
                                    <m:t>*</m:t>
                                  </m:r>
                                </m:sup>
                              </m:sSup>
                              <m:r>
                                <m:rPr>
                                  <m:sty m:val="p"/>
                                </m:rPr>
                                <m:t>)</m:t>
                              </m:r>
                            </m:oMath>
                          </w:p>
                          <w:p w14:paraId="5BDE30BC" w14:textId="77777777" w:rsidR="00E07CFE" w:rsidRPr="003E00E3" w:rsidRDefault="00E07CFE" w:rsidP="00E41F6A">
                            <w:pPr>
                              <w:pStyle w:val="aff3"/>
                              <w:ind w:firstLine="420"/>
                              <w:rPr>
                                <w:rFonts w:asciiTheme="minorEastAsia" w:hAnsiTheme="minorEastAsia"/>
                              </w:rPr>
                            </w:pPr>
                            <w:r w:rsidRPr="00CA3B2C">
                              <w:t>3</w:t>
                            </w:r>
                            <w:r w:rsidRPr="00CA3B2C">
                              <w:rPr>
                                <w:rFonts w:asciiTheme="minorEastAsia" w:hAnsiTheme="minorEastAsia" w:hint="eastAsia"/>
                              </w:rPr>
                              <w:t>.</w:t>
                            </w:r>
                            <m:oMath>
                              <m:r>
                                <m:rPr>
                                  <m:sty m:val="p"/>
                                </m:rPr>
                                <m:t xml:space="preserve">  return clusters</m:t>
                              </m:r>
                            </m:oMath>
                          </w:p>
                          <w:p w14:paraId="5387DF6C" w14:textId="4C754D6D" w:rsidR="00E07CFE" w:rsidRDefault="00E07CFE">
                            <w:pPr>
                              <w:ind w:firstLine="420"/>
                            </w:pPr>
                          </w:p>
                        </w:txbxContent>
                      </wps:txbx>
                      <wps:bodyPr rot="0" vert="horz" wrap="square" lIns="91440" tIns="45720" rIns="91440" bIns="45720" anchor="t" anchorCtr="0">
                        <a:noAutofit/>
                      </wps:bodyPr>
                    </wps:wsp>
                  </a:graphicData>
                </a:graphic>
              </wp:inline>
            </w:drawing>
          </mc:Choice>
          <mc:Fallback>
            <w:pict>
              <v:shapetype w14:anchorId="76007E00" id="_x0000_t202" coordsize="21600,21600" o:spt="202" path="m,l,21600r21600,l21600,xe">
                <v:stroke joinstyle="miter"/>
                <v:path gradientshapeok="t" o:connecttype="rect"/>
              </v:shapetype>
              <v:shape id="文本框 2" o:spid="_x0000_s1026" type="#_x0000_t202" style="width:382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">
                <v:textbox>
                  <w:txbxContent>
                    <w:p w14:paraId="2B307FC5" w14:textId="5E1ED719" w:rsidR="00E07CFE" w:rsidRPr="009810E4" w:rsidRDefault="00E07CFE" w:rsidP="003D0455">
                      <w:pPr>
                        <w:pStyle w:val="aff3"/>
                        <w:rPr>
                          <w:rFonts w:hint="eastAsia"/>
                          <w:b/>
                        </w:rPr>
                      </w:pPr>
                      <w:r w:rsidRPr="009810E4">
                        <w:rPr>
                          <w:rFonts w:hint="eastAsia"/>
                          <w:b/>
                        </w:rPr>
                        <w:t>算法</w:t>
                      </w:r>
                      <w:r>
                        <w:rPr>
                          <w:rFonts w:hint="eastAsia"/>
                          <w:b/>
                        </w:rPr>
                        <w:t>1</w:t>
                      </w:r>
                      <w:r w:rsidRPr="009810E4">
                        <w:rPr>
                          <w:rFonts w:hint="eastAsia"/>
                          <w:b/>
                        </w:rPr>
                        <w:t>：二分</w:t>
                      </w:r>
                      <w:r w:rsidRPr="009810E4">
                        <w:rPr>
                          <w:rFonts w:hint="eastAsia"/>
                          <w:b/>
                        </w:rPr>
                        <w:t>K</w:t>
                      </w:r>
                      <w:r w:rsidRPr="009810E4">
                        <w:rPr>
                          <w:b/>
                        </w:rPr>
                        <w:t>-</w:t>
                      </w:r>
                      <w:r w:rsidRPr="009810E4">
                        <w:rPr>
                          <w:b/>
                        </w:rPr>
                        <w:t>均值算法</w:t>
                      </w:r>
                    </w:p>
                    <w:p w14:paraId="7EA267E1" w14:textId="77777777" w:rsidR="00E07CFE" w:rsidRDefault="00E07CFE" w:rsidP="00E41F6A">
                      <w:pPr>
                        <w:pStyle w:val="aff3"/>
                        <w:ind w:left="632" w:hangingChars="300" w:hanging="632"/>
                        <w:rPr>
                          <w:rFonts w:hint="eastAsia"/>
                        </w:rPr>
                      </w:pPr>
                      <w:r>
                        <w:rPr>
                          <w:b/>
                        </w:rPr>
                        <w:t>输入</w:t>
                      </w:r>
                      <w:r w:rsidRPr="009810E4">
                        <w:rPr>
                          <w:rFonts w:hint="eastAsia"/>
                          <w:b/>
                        </w:rPr>
                        <w:t>:</w:t>
                      </w:r>
                      <w:r w:rsidRPr="004F50E2">
                        <w:rPr>
                          <w:rFonts w:hint="eastAsia"/>
                        </w:rPr>
                        <w:t xml:space="preserve"> </w:t>
                      </w:r>
                      <w:r w:rsidRPr="00EC5FB4">
                        <w:rPr>
                          <w:rFonts w:hint="eastAsia"/>
                        </w:rPr>
                        <w:t>所有</w:t>
                      </w:r>
                      <w:r w:rsidRPr="00EC5FB4">
                        <w:t>酒店的经纬度坐标点</w:t>
                      </w:r>
                      <w:r w:rsidRPr="00EC5FB4">
                        <w:rPr>
                          <w:rFonts w:hint="eastAsia"/>
                        </w:rPr>
                        <w:t>及</w:t>
                      </w:r>
                      <w:r w:rsidRPr="00EC5FB4">
                        <w:t>酒店数据集</w:t>
                      </w:r>
                      <w:r w:rsidRPr="00EC5FB4">
                        <w:rPr>
                          <w:rFonts w:hint="eastAsia"/>
                        </w:rPr>
                        <w:t>D</w:t>
                      </w:r>
                      <w:r w:rsidRPr="00EC5FB4">
                        <w:rPr>
                          <w:rFonts w:hint="eastAsia"/>
                        </w:rPr>
                        <w:t>，需要</w:t>
                      </w:r>
                      <w:r w:rsidRPr="00EC5FB4">
                        <w:t>生成的簇集数</w:t>
                      </w:r>
                      <w:r w:rsidRPr="00EC5FB4">
                        <w:rPr>
                          <w:rFonts w:hint="eastAsia"/>
                        </w:rPr>
                        <w:t>K</w:t>
                      </w:r>
                    </w:p>
                    <w:p w14:paraId="37780F3C" w14:textId="77777777" w:rsidR="00E07CFE" w:rsidRDefault="00E07CFE" w:rsidP="003D0455">
                      <w:pPr>
                        <w:pStyle w:val="aff3"/>
                        <w:rPr>
                          <w:rFonts w:hint="eastAsia"/>
                        </w:rPr>
                      </w:pPr>
                      <w:r>
                        <w:rPr>
                          <w:b/>
                        </w:rPr>
                        <w:t>输出</w:t>
                      </w:r>
                      <w:r w:rsidRPr="009810E4">
                        <w:rPr>
                          <w:rFonts w:hint="eastAsia"/>
                          <w:b/>
                        </w:rPr>
                        <w:t>:</w:t>
                      </w:r>
                      <w:r w:rsidRPr="00EC5FB4">
                        <w:rPr>
                          <w:rFonts w:hint="eastAsia"/>
                        </w:rPr>
                        <w:t xml:space="preserve"> </w:t>
                      </w:r>
                      <w:r w:rsidRPr="00EC5FB4">
                        <w:t>聚类</w:t>
                      </w:r>
                      <w:r w:rsidRPr="00EC5FB4">
                        <w:rPr>
                          <w:rFonts w:hint="eastAsia"/>
                        </w:rPr>
                        <w:t>结果</w:t>
                      </w:r>
                      <w:r w:rsidRPr="00EC5FB4">
                        <w:t>clusters</w:t>
                      </w:r>
                    </w:p>
                    <w:p w14:paraId="13ED4B3D" w14:textId="77777777" w:rsidR="00E07CFE" w:rsidRPr="00EC5FB4" w:rsidDel="00BC2033" w:rsidRDefault="00E07CFE" w:rsidP="00E41F6A">
                      <w:pPr>
                        <w:pStyle w:val="aff3"/>
                        <w:numPr>
                          <w:ilvl w:val="0"/>
                          <w:numId w:val="40"/>
                        </w:numPr>
                        <w:ind w:firstLine="420"/>
                        <w:rPr>
                          <w:del w:id="45" w:author="APOLLO W" w:date="2017-03-19T11:01:00Z"/>
                          <w:rFonts w:hint="eastAsia"/>
                        </w:rPr>
                      </w:pPr>
                    </w:p>
                    <w:p w14:paraId="116C1FDB" w14:textId="77777777" w:rsidR="00E07CFE" w:rsidRDefault="00E07CFE" w:rsidP="00E41F6A">
                      <w:pPr>
                        <w:pStyle w:val="aff3"/>
                        <w:numPr>
                          <w:ilvl w:val="0"/>
                          <w:numId w:val="40"/>
                        </w:numPr>
                        <w:ind w:firstLine="420"/>
                        <w:rPr>
                          <w:rFonts w:hint="eastAsia"/>
                        </w:rPr>
                      </w:pPr>
                      <w:r w:rsidRPr="00EC5FB4">
                        <w:t>初始化</w:t>
                      </w:r>
                      <w:r w:rsidRPr="00EC5FB4">
                        <w:rPr>
                          <w:rFonts w:hint="eastAsia"/>
                        </w:rPr>
                        <w:t>聚类</w:t>
                      </w:r>
                      <w:r>
                        <w:rPr>
                          <w:rFonts w:hint="eastAsia"/>
                        </w:rPr>
                        <w:t>中心</w:t>
                      </w:r>
                    </w:p>
                    <w:p w14:paraId="7C0ECCFA" w14:textId="4ADB82DC" w:rsidR="00E07CFE" w:rsidRPr="00DD48DA" w:rsidRDefault="00E07CFE" w:rsidP="00E41F6A">
                      <w:pPr>
                        <w:pStyle w:val="aff3"/>
                        <w:ind w:firstLineChars="250" w:firstLine="525"/>
                        <w:rPr>
                          <w:rFonts w:hint="eastAsia"/>
                        </w:rPr>
                      </w:pPr>
                      <m:oMath>
                        <m:sSub>
                          <m:sSubPr>
                            <m:ctrlPr/>
                          </m:sSubPr>
                          <m:e>
                            <m:r>
                              <m:t xml:space="preserve">                C</m:t>
                            </m:r>
                          </m:e>
                          <m:sub>
                            <m:r>
                              <m:rPr>
                                <m:sty m:val="p"/>
                              </m:rPr>
                              <m:t>0</m:t>
                            </m:r>
                          </m:sub>
                        </m:sSub>
                        <m:r>
                          <m:rPr>
                            <m:sty m:val="p"/>
                          </m:rPr>
                          <m:t>=</m:t>
                        </m:r>
                        <m:r>
                          <m:t>mean</m:t>
                        </m:r>
                        <m:r>
                          <m:rPr>
                            <m:sty m:val="p"/>
                          </m:rPr>
                          <m:t>(</m:t>
                        </m:r>
                        <m:r>
                          <m:t>D</m:t>
                        </m:r>
                        <m:r>
                          <m:rPr>
                            <m:sty m:val="p"/>
                          </m:rPr>
                          <m:t>)</m:t>
                        </m:r>
                      </m:oMath>
                      <w:r w:rsidRPr="00DD48DA">
                        <w:rPr>
                          <w:rFonts w:hint="eastAsia"/>
                        </w:rPr>
                        <w:t>，</w:t>
                      </w:r>
                      <w:r w:rsidRPr="00DD48DA">
                        <w:rPr>
                          <w:rFonts w:hint="eastAsia"/>
                        </w:rPr>
                        <w:t>C=[</w:t>
                      </w:r>
                      <w:r w:rsidRPr="00DD48DA">
                        <w:t>C</w:t>
                      </w:r>
                      <w:r w:rsidRPr="00DD48DA">
                        <w:rPr>
                          <w:vertAlign w:val="subscript"/>
                        </w:rPr>
                        <w:t>0</w:t>
                      </w:r>
                      <w:r w:rsidRPr="00DD48DA">
                        <w:rPr>
                          <w:rFonts w:hint="eastAsia"/>
                        </w:rPr>
                        <w:t>]</w:t>
                      </w:r>
                    </w:p>
                    <w:p w14:paraId="6CCBF2AC" w14:textId="77777777" w:rsidR="00E07CFE" w:rsidRDefault="00E07CFE" w:rsidP="00E41F6A">
                      <w:pPr>
                        <w:pStyle w:val="aff3"/>
                        <w:ind w:firstLineChars="600" w:firstLine="1260"/>
                        <w:rPr>
                          <w:rFonts w:hint="eastAsia"/>
                        </w:rPr>
                      </w:pPr>
                      <w:r w:rsidRPr="00DD48DA">
                        <w:t>初始化聚类结果</w:t>
                      </w:r>
                    </w:p>
                    <w:p w14:paraId="5EDA8A68" w14:textId="6729951C" w:rsidR="00E07CFE" w:rsidRPr="00DD48DA" w:rsidRDefault="00E07CFE" w:rsidP="00E41F6A">
                      <w:pPr>
                        <w:pStyle w:val="aff3"/>
                        <w:ind w:firstLineChars="600" w:firstLine="1260"/>
                        <w:rPr>
                          <w:rFonts w:hint="eastAsia"/>
                        </w:rPr>
                      </w:pPr>
                      <m:oMathPara>
                        <m:oMath>
                          <m:sSub>
                            <m:sSubPr>
                              <m:ctrlPr/>
                            </m:sSubPr>
                            <m:e>
                              <m:r>
                                <m:t>cluster</m:t>
                              </m:r>
                            </m:e>
                            <m:sub>
                              <m:r>
                                <m:t>0</m:t>
                              </m:r>
                            </m:sub>
                          </m:sSub>
                          <m:r>
                            <m:rPr>
                              <m:sty m:val="p"/>
                            </m:rPr>
                            <m:t>=[(</m:t>
                          </m:r>
                          <m:sSub>
                            <m:sSubPr>
                              <m:ctrlPr/>
                            </m:sSubPr>
                            <m:e>
                              <m:r>
                                <m:t>H</m:t>
                              </m:r>
                            </m:e>
                            <m:sub>
                              <m:r>
                                <m:t>i</m:t>
                              </m:r>
                            </m:sub>
                          </m:sSub>
                          <m:r>
                            <m:rPr>
                              <m:sty m:val="p"/>
                            </m:rPr>
                            <m:t>,</m:t>
                          </m:r>
                          <m:sSub>
                            <m:sSubPr>
                              <m:ctrlPr/>
                            </m:sSubPr>
                            <m:e>
                              <m:r>
                                <m:t>C</m:t>
                              </m:r>
                            </m:e>
                            <m:sub>
                              <m:r>
                                <m:t>0</m:t>
                              </m:r>
                            </m:sub>
                          </m:sSub>
                          <m:r>
                            <m:rPr>
                              <m:sty m:val="p"/>
                            </m:rPr>
                            <m:t>,dist</m:t>
                          </m:r>
                          <m:d>
                            <m:dPr>
                              <m:ctrlPr/>
                            </m:dPr>
                            <m:e>
                              <m:sSub>
                                <m:sSubPr>
                                  <m:ctrlPr/>
                                </m:sSubPr>
                                <m:e>
                                  <m:r>
                                    <m:t>H</m:t>
                                  </m:r>
                                </m:e>
                                <m:sub>
                                  <m:r>
                                    <m:t>i</m:t>
                                  </m:r>
                                </m:sub>
                              </m:sSub>
                              <m:r>
                                <m:rPr>
                                  <m:sty m:val="p"/>
                                </m:rPr>
                                <m:t>,</m:t>
                              </m:r>
                              <m:sSub>
                                <m:sSubPr>
                                  <m:ctrlPr/>
                                </m:sSubPr>
                                <m:e>
                                  <m:r>
                                    <m:t>C</m:t>
                                  </m:r>
                                </m:e>
                                <m:sub>
                                  <m:r>
                                    <m:t>0</m:t>
                                  </m:r>
                                </m:sub>
                              </m:sSub>
                            </m:e>
                          </m:d>
                          <m:r>
                            <m:rPr>
                              <m:sty m:val="p"/>
                            </m:rPr>
                            <m:t>,…]</m:t>
                          </m:r>
                        </m:oMath>
                      </m:oMathPara>
                    </w:p>
                    <w:p w14:paraId="08E92538" w14:textId="77777777" w:rsidR="00E07CFE" w:rsidRDefault="00E07CFE" w:rsidP="003D0455">
                      <w:pPr>
                        <w:pStyle w:val="aff3"/>
                        <w:numPr>
                          <w:ilvl w:val="0"/>
                          <w:numId w:val="40"/>
                        </w:numPr>
                        <w:ind w:firstLine="420"/>
                        <w:rPr>
                          <w:rFonts w:hint="eastAsia"/>
                        </w:rPr>
                      </w:pPr>
                      <m:oMath>
                        <m:r>
                          <m:rPr>
                            <m:sty m:val="p"/>
                          </m:rPr>
                          <m:t>while</m:t>
                        </m:r>
                        <m:d>
                          <m:dPr>
                            <m:ctrlPr/>
                          </m:dPr>
                          <m:e>
                            <m:d>
                              <m:dPr>
                                <m:begChr m:val="|"/>
                                <m:endChr m:val="|"/>
                                <m:ctrlPr/>
                              </m:dPr>
                              <m:e>
                                <m:r>
                                  <m:t>C</m:t>
                                </m:r>
                              </m:e>
                            </m:d>
                            <m:r>
                              <m:rPr>
                                <m:sty m:val="p"/>
                              </m:rPr>
                              <m:t>&lt;K</m:t>
                            </m:r>
                          </m:e>
                        </m:d>
                        <m:r>
                          <m:rPr>
                            <m:sty m:val="p"/>
                          </m:rPr>
                          <m:t>:</m:t>
                        </m:r>
                      </m:oMath>
                      <w:r w:rsidRPr="00DD48DA">
                        <w:br/>
                      </w:r>
                      <w:r>
                        <w:rPr>
                          <w:rFonts w:hint="eastAsia"/>
                        </w:rPr>
                        <w:t xml:space="preserve">         </w:t>
                      </w:r>
                      <w:r w:rsidRPr="00DD48DA">
                        <w:t>初始化</w:t>
                      </w:r>
                      <w:r w:rsidRPr="00DD48DA">
                        <w:rPr>
                          <w:rFonts w:hint="eastAsia"/>
                        </w:rPr>
                        <w:t xml:space="preserve">lowestSSE = </w:t>
                      </w:r>
                      <m:oMath>
                        <m:r>
                          <m:rPr>
                            <m:sty m:val="p"/>
                          </m:rPr>
                          <m:t>∞</m:t>
                        </m:r>
                      </m:oMath>
                      <w:r w:rsidRPr="00DD48DA">
                        <w:br/>
                      </w:r>
                      <w:r>
                        <w:t xml:space="preserve">         </w:t>
                      </w:r>
                      <w:r w:rsidRPr="00DD48DA">
                        <w:t xml:space="preserve">(a) for i = 1,2…,|C| do:  </w:t>
                      </w:r>
                      <w:r w:rsidRPr="00DD48DA">
                        <w:br/>
                        <w:t xml:space="preserve">     </w:t>
                      </w:r>
                      <m:oMath>
                        <m:r>
                          <m:rPr>
                            <m:sty m:val="p"/>
                          </m:rPr>
                          <m:t xml:space="preserve">                     </m:t>
                        </m:r>
                        <m:sSub>
                          <m:sSubPr>
                            <m:ctrlPr/>
                          </m:sSubPr>
                          <m:e>
                            <m:r>
                              <m:t xml:space="preserve">  D</m:t>
                            </m:r>
                          </m:e>
                          <m:sub>
                            <m:r>
                              <m:t>i</m:t>
                            </m:r>
                          </m:sub>
                        </m:sSub>
                        <m:r>
                          <m:t>=</m:t>
                        </m:r>
                        <m:sSub>
                          <m:sSubPr>
                            <m:ctrlPr>
                              <w:rPr>
                                <w:i/>
                              </w:rPr>
                            </m:ctrlPr>
                          </m:sSubPr>
                          <m:e>
                            <m:r>
                              <m:t>D</m:t>
                            </m:r>
                          </m:e>
                          <m:sub>
                            <m:r>
                              <m:t>H~</m:t>
                            </m:r>
                            <m:sSub>
                              <m:sSubPr>
                                <m:ctrlPr>
                                  <w:rPr>
                                    <w:i/>
                                  </w:rPr>
                                </m:ctrlPr>
                              </m:sSubPr>
                              <m:e>
                                <m:r>
                                  <m:t>C</m:t>
                                </m:r>
                              </m:e>
                              <m:sub>
                                <m:r>
                                  <m:t>i</m:t>
                                </m:r>
                              </m:sub>
                            </m:sSub>
                          </m:sub>
                        </m:sSub>
                      </m:oMath>
                      <w:r w:rsidRPr="00DD48DA">
                        <w:br/>
                        <w:t xml:space="preserve">  </w:t>
                      </w:r>
                      <m:oMath>
                        <m:r>
                          <m:rPr>
                            <m:sty m:val="p"/>
                          </m:rPr>
                          <m:t xml:space="preserve">                             </m:t>
                        </m:r>
                        <m:d>
                          <m:dPr>
                            <m:ctrlPr/>
                          </m:dPr>
                          <m:e>
                            <m:sSub>
                              <m:sSubPr>
                                <m:ctrlPr/>
                              </m:sSubPr>
                              <m:e>
                                <m:r>
                                  <m:t>C</m:t>
                                </m:r>
                              </m:e>
                              <m:sub>
                                <m:r>
                                  <m:t>i,1</m:t>
                                </m:r>
                              </m:sub>
                            </m:sSub>
                            <m:r>
                              <m:rPr>
                                <m:sty m:val="p"/>
                              </m:rPr>
                              <m:t>,</m:t>
                            </m:r>
                            <m:sSub>
                              <m:sSubPr>
                                <m:ctrlPr/>
                              </m:sSubPr>
                              <m:e>
                                <m:r>
                                  <m:t>C</m:t>
                                </m:r>
                              </m:e>
                              <m:sub>
                                <m:r>
                                  <m:t>i,2</m:t>
                                </m:r>
                              </m:sub>
                            </m:sSub>
                            <m:r>
                              <m:rPr>
                                <m:sty m:val="p"/>
                              </m:rPr>
                              <m:t>,</m:t>
                            </m:r>
                            <m:sSub>
                              <m:sSubPr>
                                <m:ctrlPr/>
                              </m:sSubPr>
                              <m:e>
                                <m:r>
                                  <m:t>cluster</m:t>
                                </m:r>
                              </m:e>
                              <m:sub>
                                <m:r>
                                  <m:t>i</m:t>
                                </m:r>
                              </m:sub>
                            </m:sSub>
                          </m:e>
                        </m:d>
                        <m:r>
                          <m:rPr>
                            <m:sty m:val="p"/>
                          </m:rPr>
                          <m:t>=kMeans</m:t>
                        </m:r>
                        <m:d>
                          <m:dPr>
                            <m:ctrlPr/>
                          </m:dPr>
                          <m:e>
                            <m:sSub>
                              <m:sSubPr>
                                <m:ctrlPr/>
                              </m:sSubPr>
                              <m:e>
                                <m:r>
                                  <m:t>D</m:t>
                                </m:r>
                              </m:e>
                              <m:sub>
                                <m:r>
                                  <m:t>i</m:t>
                                </m:r>
                              </m:sub>
                            </m:sSub>
                            <m:r>
                              <m:rPr>
                                <m:sty m:val="p"/>
                              </m:rPr>
                              <m:t>,2,dist</m:t>
                            </m:r>
                          </m:e>
                        </m:d>
                      </m:oMath>
                    </w:p>
                    <w:p w14:paraId="176066EC" w14:textId="2DFE08CD" w:rsidR="00E07CFE" w:rsidRDefault="00E07CFE" w:rsidP="003D0455">
                      <w:pPr>
                        <w:pStyle w:val="aff3"/>
                        <w:ind w:left="1260" w:firstLineChars="200" w:firstLine="420"/>
                        <w:rPr>
                          <w:rFonts w:hint="eastAsia"/>
                        </w:rPr>
                      </w:pPr>
                      <w:r>
                        <w:rPr>
                          <w:rFonts w:hint="eastAsia"/>
                        </w:rPr>
                        <w:t xml:space="preserve">   </w:t>
                      </w:r>
                      <m:oMath>
                        <m:sSub>
                          <m:sSubPr>
                            <m:ctrlPr/>
                          </m:sSubPr>
                          <m:e>
                            <m:r>
                              <m:t>SSE</m:t>
                            </m:r>
                          </m:e>
                          <m:sub>
                            <m:sSub>
                              <m:sSubPr>
                                <m:ctrlPr/>
                              </m:sSubPr>
                              <m:e>
                                <m:r>
                                  <m:t>C</m:t>
                                </m:r>
                              </m:e>
                              <m:sub>
                                <m:r>
                                  <m:t>i</m:t>
                                </m:r>
                              </m:sub>
                            </m:sSub>
                          </m:sub>
                        </m:sSub>
                        <m:r>
                          <m:rPr>
                            <m:sty m:val="p"/>
                          </m:rPr>
                          <m:t>=</m:t>
                        </m:r>
                        <m:r>
                          <m:t>SSE</m:t>
                        </m:r>
                        <m:d>
                          <m:dPr>
                            <m:ctrlPr/>
                          </m:dPr>
                          <m:e>
                            <m:sSub>
                              <m:sSubPr>
                                <m:ctrlPr/>
                              </m:sSubPr>
                              <m:e>
                                <m:r>
                                  <m:t>cluster</m:t>
                                </m:r>
                              </m:e>
                              <m:sub>
                                <m:r>
                                  <m:t>i</m:t>
                                </m:r>
                              </m:sub>
                            </m:sSub>
                          </m:e>
                        </m:d>
                      </m:oMath>
                    </w:p>
                    <w:p w14:paraId="1188BEB3" w14:textId="30D0FA98" w:rsidR="00E07CFE" w:rsidRDefault="00E07CFE" w:rsidP="003D0455">
                      <w:pPr>
                        <w:pStyle w:val="aff3"/>
                        <w:rPr>
                          <w:rFonts w:hint="eastAsia"/>
                        </w:rPr>
                      </w:pPr>
                      <w:r w:rsidRPr="00DD48DA">
                        <w:rPr>
                          <w:rFonts w:hint="eastAsia"/>
                        </w:rPr>
                        <w:t xml:space="preserve">  </w:t>
                      </w:r>
                      <w:r w:rsidRPr="00DD48DA">
                        <w:t xml:space="preserve"> </w:t>
                      </w:r>
                      <w:r w:rsidRPr="00DD48DA">
                        <w:rPr>
                          <w:rFonts w:hint="eastAsia"/>
                        </w:rPr>
                        <w:t xml:space="preserve">  </w:t>
                      </w:r>
                      <w:r>
                        <w:t xml:space="preserve">             </w:t>
                      </w:r>
                      <w:r w:rsidRPr="00DD48DA">
                        <w:rPr>
                          <w:rFonts w:hint="eastAsia"/>
                        </w:rPr>
                        <w:t xml:space="preserve"> </w:t>
                      </w:r>
                      <m:oMath>
                        <m:sSub>
                          <m:sSubPr>
                            <m:ctrlPr/>
                          </m:sSubPr>
                          <m:e>
                            <m:r>
                              <m:t>SSE</m:t>
                            </m:r>
                          </m:e>
                          <m:sub>
                            <m:sSubSup>
                              <m:sSubSupPr>
                                <m:ctrlPr/>
                              </m:sSubSupPr>
                              <m:e>
                                <m:r>
                                  <m:t>C</m:t>
                                </m:r>
                              </m:e>
                              <m:sub>
                                <m:r>
                                  <m:t>i</m:t>
                                </m:r>
                              </m:sub>
                              <m:sup>
                                <m:r>
                                  <m:rPr>
                                    <m:sty m:val="p"/>
                                  </m:rPr>
                                  <m:t>*</m:t>
                                </m:r>
                              </m:sup>
                            </m:sSubSup>
                          </m:sub>
                        </m:sSub>
                        <m:r>
                          <m:rPr>
                            <m:sty m:val="p"/>
                          </m:rPr>
                          <m:t>=SSE(</m:t>
                        </m:r>
                        <m:sSub>
                          <m:sSubPr>
                            <m:ctrlPr/>
                          </m:sSubPr>
                          <m:e>
                            <m:r>
                              <m:t>cluster</m:t>
                            </m:r>
                          </m:e>
                          <m:sub>
                            <m:sSubSup>
                              <m:sSubSupPr>
                                <m:ctrlPr/>
                              </m:sSubSupPr>
                              <m:e>
                                <m:r>
                                  <m:t>D</m:t>
                                </m:r>
                              </m:e>
                              <m:sub>
                                <m:r>
                                  <m:t>i</m:t>
                                </m:r>
                              </m:sub>
                              <m:sup>
                                <m:r>
                                  <m:rPr>
                                    <m:sty m:val="p"/>
                                  </m:rPr>
                                  <m:t>*</m:t>
                                </m:r>
                              </m:sup>
                            </m:sSubSup>
                          </m:sub>
                        </m:sSub>
                        <m:r>
                          <m:rPr>
                            <m:sty m:val="p"/>
                          </m:rPr>
                          <w:rPr>
                            <w:rFonts w:hint="eastAsia"/>
                          </w:rPr>
                          <m:t xml:space="preserve"> </m:t>
                        </m:r>
                        <m:r>
                          <m:rPr>
                            <m:sty m:val="p"/>
                          </m:rPr>
                          <m:t>)</m:t>
                        </m:r>
                      </m:oMath>
                      <w:r w:rsidRPr="00DD48DA">
                        <w:rPr>
                          <w:rFonts w:hint="eastAsia"/>
                        </w:rPr>
                        <w:t xml:space="preserve">   </w:t>
                      </w:r>
                      <w:r>
                        <w:t xml:space="preserve">        </w:t>
                      </w:r>
                    </w:p>
                    <w:p w14:paraId="6DF8C366" w14:textId="46088768" w:rsidR="00E07CFE" w:rsidRPr="00DD48DA" w:rsidRDefault="00E07CFE" w:rsidP="003D0455">
                      <w:pPr>
                        <w:pStyle w:val="aff3"/>
                        <w:ind w:firstLineChars="850" w:firstLine="1785"/>
                        <w:rPr>
                          <w:rFonts w:hint="eastAsia"/>
                        </w:rPr>
                      </w:pPr>
                      <w:r>
                        <w:t xml:space="preserve"> </w:t>
                      </w:r>
                      <w:r w:rsidRPr="00DD48DA">
                        <w:rPr>
                          <w:rFonts w:hint="eastAsia"/>
                        </w:rPr>
                        <w:t xml:space="preserve"> </w:t>
                      </w:r>
                      <m:oMath>
                        <m:r>
                          <m:rPr>
                            <m:sty m:val="p"/>
                          </m:rPr>
                          <m:t xml:space="preserve">if  </m:t>
                        </m:r>
                        <m:sSub>
                          <m:sSubPr>
                            <m:ctrlPr/>
                          </m:sSubPr>
                          <m:e>
                            <m:r>
                              <m:t>SSE</m:t>
                            </m:r>
                          </m:e>
                          <m:sub>
                            <m:sSub>
                              <m:sSubPr>
                                <m:ctrlPr/>
                              </m:sSubPr>
                              <m:e>
                                <m:r>
                                  <m:t>C</m:t>
                                </m:r>
                              </m:e>
                              <m:sub>
                                <m:r>
                                  <m:t>i</m:t>
                                </m:r>
                              </m:sub>
                            </m:sSub>
                          </m:sub>
                        </m:sSub>
                        <m:r>
                          <m:rPr>
                            <m:sty m:val="p"/>
                          </m:rPr>
                          <m:t>+</m:t>
                        </m:r>
                        <m:sSub>
                          <m:sSubPr>
                            <m:ctrlPr/>
                          </m:sSubPr>
                          <m:e>
                            <m:r>
                              <m:t>SSE</m:t>
                            </m:r>
                          </m:e>
                          <m:sub>
                            <m:sSubSup>
                              <m:sSubSupPr>
                                <m:ctrlPr/>
                              </m:sSubSupPr>
                              <m:e>
                                <m:r>
                                  <m:t>C</m:t>
                                </m:r>
                              </m:e>
                              <m:sub>
                                <m:r>
                                  <m:t>i</m:t>
                                </m:r>
                              </m:sub>
                              <m:sup>
                                <m:r>
                                  <m:rPr>
                                    <m:sty m:val="p"/>
                                  </m:rPr>
                                  <m:t>*</m:t>
                                </m:r>
                              </m:sup>
                            </m:sSubSup>
                          </m:sub>
                        </m:sSub>
                        <m:r>
                          <m:rPr>
                            <m:sty m:val="p"/>
                          </m:rPr>
                          <m:t>&lt;</m:t>
                        </m:r>
                        <m:r>
                          <m:t>lowestSSE</m:t>
                        </m:r>
                        <m:r>
                          <m:rPr>
                            <m:sty m:val="p"/>
                          </m:rPr>
                          <m:t>:</m:t>
                        </m:r>
                      </m:oMath>
                    </w:p>
                    <w:p w14:paraId="7B6D0CC6" w14:textId="3100E6AC" w:rsidR="00E07CFE" w:rsidRPr="00DD48DA" w:rsidRDefault="00E07CFE" w:rsidP="00E41F6A">
                      <w:pPr>
                        <w:pStyle w:val="aff3"/>
                        <w:ind w:firstLine="420"/>
                        <w:rPr>
                          <w:rFonts w:hint="eastAsia"/>
                        </w:rPr>
                      </w:pPr>
                      <w:r w:rsidRPr="00DD48DA">
                        <w:t xml:space="preserve">            </w:t>
                      </w:r>
                      <w:r>
                        <w:t xml:space="preserve">      </w:t>
                      </w:r>
                      <w:r w:rsidRPr="00DD48DA">
                        <w:t xml:space="preserve"> i* = i</w:t>
                      </w:r>
                      <w:r w:rsidRPr="00DD48DA">
                        <w:br/>
                        <w:t xml:space="preserve">      </w:t>
                      </w:r>
                      <w:r w:rsidRPr="00DD48DA">
                        <w:rPr>
                          <w:rFonts w:hint="eastAsia"/>
                        </w:rPr>
                        <w:t xml:space="preserve">     </w:t>
                      </w:r>
                      <w:r>
                        <w:t xml:space="preserve">          </w:t>
                      </w:r>
                      <w:r w:rsidRPr="00DD48DA">
                        <w:rPr>
                          <w:rFonts w:hint="eastAsia"/>
                        </w:rPr>
                        <w:t xml:space="preserve">  </w:t>
                      </w:r>
                      <m:oMath>
                        <m:sSup>
                          <m:sSupPr>
                            <m:ctrlPr/>
                          </m:sSupPr>
                          <m:e>
                            <m:r>
                              <m:t>cluster</m:t>
                            </m:r>
                          </m:e>
                          <m:sup>
                            <m:r>
                              <m:t>*</m:t>
                            </m:r>
                          </m:sup>
                        </m:sSup>
                        <m:r>
                          <m:t>=</m:t>
                        </m:r>
                        <m:sSub>
                          <m:sSubPr>
                            <m:ctrlPr>
                              <w:rPr>
                                <w:i/>
                              </w:rPr>
                            </m:ctrlPr>
                          </m:sSubPr>
                          <m:e>
                            <m:r>
                              <m:t>cluster</m:t>
                            </m:r>
                          </m:e>
                          <m:sub>
                            <m:r>
                              <m:t>i</m:t>
                            </m:r>
                          </m:sub>
                        </m:sSub>
                      </m:oMath>
                      <w:r w:rsidRPr="00DD48DA">
                        <w:t xml:space="preserve"> </w:t>
                      </w:r>
                    </w:p>
                    <w:p w14:paraId="218FF75A" w14:textId="0A9E3419" w:rsidR="00E07CFE" w:rsidRPr="00DD48DA" w:rsidRDefault="00E07CFE" w:rsidP="00E41F6A">
                      <w:pPr>
                        <w:pStyle w:val="aff3"/>
                        <w:ind w:firstLine="420"/>
                        <w:rPr>
                          <w:rFonts w:hint="eastAsia"/>
                        </w:rPr>
                      </w:pPr>
                      <w:r w:rsidRPr="00DD48DA">
                        <w:t xml:space="preserve">           </w:t>
                      </w:r>
                      <w:r>
                        <w:t xml:space="preserve">      </w:t>
                      </w:r>
                      <w:r w:rsidRPr="00DD48DA">
                        <w:t xml:space="preserve"> </w:t>
                      </w:r>
                      <w:r w:rsidRPr="00DD48DA">
                        <w:rPr>
                          <w:rFonts w:hint="eastAsia"/>
                        </w:rPr>
                        <w:t xml:space="preserve"> </w:t>
                      </w:r>
                      <m:oMath>
                        <m:r>
                          <m:rPr>
                            <m:sty m:val="p"/>
                          </m:rPr>
                          <m:t xml:space="preserve">lowestSSE= </m:t>
                        </m:r>
                        <m:sSub>
                          <m:sSubPr>
                            <m:ctrlPr/>
                          </m:sSubPr>
                          <m:e>
                            <m:r>
                              <m:t>SSE</m:t>
                            </m:r>
                          </m:e>
                          <m:sub>
                            <m:sSub>
                              <m:sSubPr>
                                <m:ctrlPr>
                                  <w:rPr>
                                    <w:i/>
                                  </w:rPr>
                                </m:ctrlPr>
                              </m:sSubPr>
                              <m:e>
                                <m:r>
                                  <m:t>C</m:t>
                                </m:r>
                              </m:e>
                              <m:sub>
                                <m:r>
                                  <m:t>i</m:t>
                                </m:r>
                              </m:sub>
                            </m:sSub>
                          </m:sub>
                        </m:sSub>
                        <m:r>
                          <m:t>+</m:t>
                        </m:r>
                        <m:sSub>
                          <m:sSubPr>
                            <m:ctrlPr/>
                          </m:sSubPr>
                          <m:e>
                            <m:r>
                              <m:t>SSE</m:t>
                            </m:r>
                          </m:e>
                          <m:sub>
                            <m:sSubSup>
                              <m:sSubSupPr>
                                <m:ctrlPr>
                                  <w:rPr>
                                    <w:i/>
                                  </w:rPr>
                                </m:ctrlPr>
                              </m:sSubSupPr>
                              <m:e>
                                <m:r>
                                  <m:t>C</m:t>
                                </m:r>
                              </m:e>
                              <m:sub>
                                <m:r>
                                  <m:t>i</m:t>
                                </m:r>
                              </m:sub>
                              <m:sup>
                                <m:r>
                                  <m:t>*</m:t>
                                </m:r>
                              </m:sup>
                            </m:sSubSup>
                          </m:sub>
                        </m:sSub>
                      </m:oMath>
                    </w:p>
                    <w:p w14:paraId="2B10EF12" w14:textId="602EC53A" w:rsidR="00E07CFE" w:rsidRPr="00DD48DA" w:rsidRDefault="00E07CFE" w:rsidP="00E41F6A">
                      <w:pPr>
                        <w:pStyle w:val="aff3"/>
                        <w:ind w:firstLine="420"/>
                        <w:rPr>
                          <w:rFonts w:hint="eastAsia"/>
                        </w:rPr>
                      </w:pPr>
                      <m:oMath>
                        <m:r>
                          <m:rPr>
                            <m:sty m:val="p"/>
                          </m:rPr>
                          <m:t xml:space="preserve">                       C.remove(</m:t>
                        </m:r>
                        <m:sSubSup>
                          <m:sSubSupPr>
                            <m:ctrlPr/>
                          </m:sSubSupPr>
                          <m:e>
                            <m:r>
                              <m:t>C</m:t>
                            </m:r>
                          </m:e>
                          <m:sub>
                            <m:r>
                              <m:t>i</m:t>
                            </m:r>
                          </m:sub>
                          <m:sup/>
                        </m:sSubSup>
                        <m:r>
                          <m:rPr>
                            <m:sty m:val="p"/>
                          </m:rPr>
                          <w:rPr>
                            <w:rFonts w:hint="eastAsia"/>
                          </w:rPr>
                          <m:t>)</m:t>
                        </m:r>
                      </m:oMath>
                      <w:r w:rsidRPr="00DD48DA">
                        <w:rPr>
                          <w:rFonts w:hint="eastAsia"/>
                        </w:rPr>
                        <w:t xml:space="preserve">     </w:t>
                      </w:r>
                      <w:r w:rsidRPr="00DD48DA">
                        <w:rPr>
                          <w:vertAlign w:val="subscript"/>
                        </w:rPr>
                        <w:br/>
                      </w:r>
                      <m:oMath>
                        <m:r>
                          <m:rPr>
                            <m:sty m:val="p"/>
                          </m:rPr>
                          <w:rPr>
                            <w:vertAlign w:val="subscript"/>
                          </w:rPr>
                          <m:t xml:space="preserve">                                C.add((</m:t>
                        </m:r>
                        <m:sSub>
                          <m:sSubPr>
                            <m:ctrlPr/>
                          </m:sSubPr>
                          <m:e>
                            <m:r>
                              <m:t>C</m:t>
                            </m:r>
                          </m:e>
                          <m:sub>
                            <m:r>
                              <m:t>i,1</m:t>
                            </m:r>
                          </m:sub>
                        </m:sSub>
                        <m:r>
                          <m:rPr>
                            <m:sty m:val="p"/>
                          </m:rPr>
                          <m:t>,</m:t>
                        </m:r>
                        <m:sSub>
                          <m:sSubPr>
                            <m:ctrlPr/>
                          </m:sSubPr>
                          <m:e>
                            <m:r>
                              <m:t>C</m:t>
                            </m:r>
                          </m:e>
                          <m:sub>
                            <m:r>
                              <m:t>i,2</m:t>
                            </m:r>
                          </m:sub>
                        </m:sSub>
                        <m:r>
                          <m:rPr>
                            <m:sty m:val="p"/>
                          </m:rPr>
                          <w:rPr>
                            <w:vertAlign w:val="subscript"/>
                          </w:rPr>
                          <m:t>))</m:t>
                        </m:r>
                      </m:oMath>
                      <w:r w:rsidRPr="00DD48DA">
                        <w:rPr>
                          <w:rFonts w:hint="eastAsia"/>
                        </w:rPr>
                        <w:t xml:space="preserve"> </w:t>
                      </w:r>
                    </w:p>
                    <w:p w14:paraId="43B041EE" w14:textId="2006764B" w:rsidR="00E07CFE" w:rsidRPr="00DD48DA" w:rsidRDefault="00E07CFE" w:rsidP="00E41F6A">
                      <w:pPr>
                        <w:pStyle w:val="aff3"/>
                        <w:ind w:firstLine="420"/>
                        <w:rPr>
                          <w:rFonts w:hint="eastAsia"/>
                          <w:i/>
                        </w:rPr>
                      </w:pPr>
                      <w:r w:rsidRPr="00DD48DA">
                        <w:rPr>
                          <w:rFonts w:hint="eastAsia"/>
                        </w:rPr>
                        <w:t xml:space="preserve"> </w:t>
                      </w:r>
                      <w:r>
                        <w:t xml:space="preserve">        </w:t>
                      </w:r>
                      <w:r w:rsidRPr="00DD48DA">
                        <w:rPr>
                          <w:rFonts w:hint="eastAsia"/>
                        </w:rPr>
                        <w:t xml:space="preserve"> clusters.add(</w:t>
                      </w:r>
                      <m:oMath>
                        <m:sSup>
                          <m:sSupPr>
                            <m:ctrlPr/>
                          </m:sSupPr>
                          <m:e>
                            <m:r>
                              <m:t>cluster</m:t>
                            </m:r>
                          </m:e>
                          <m:sup>
                            <m:r>
                              <m:t>*</m:t>
                            </m:r>
                          </m:sup>
                        </m:sSup>
                        <m:r>
                          <m:rPr>
                            <m:sty m:val="p"/>
                          </m:rPr>
                          <m:t>)</m:t>
                        </m:r>
                      </m:oMath>
                    </w:p>
                    <w:p w14:paraId="5BDE30BC" w14:textId="77777777" w:rsidR="00E07CFE" w:rsidRPr="003E00E3" w:rsidRDefault="00E07CFE" w:rsidP="00E41F6A">
                      <w:pPr>
                        <w:pStyle w:val="aff3"/>
                        <w:ind w:firstLine="420"/>
                        <w:rPr>
                          <w:rFonts w:asciiTheme="minorEastAsia" w:hAnsiTheme="minorEastAsia"/>
                        </w:rPr>
                      </w:pPr>
                      <w:r w:rsidRPr="00CA3B2C">
                        <w:t>3</w:t>
                      </w:r>
                      <w:r w:rsidRPr="00CA3B2C">
                        <w:rPr>
                          <w:rFonts w:asciiTheme="minorEastAsia" w:hAnsiTheme="minorEastAsia" w:hint="eastAsia"/>
                        </w:rPr>
                        <w:t>.</w:t>
                      </w:r>
                      <m:oMath>
                        <m:r>
                          <m:rPr>
                            <m:sty m:val="p"/>
                          </m:rPr>
                          <m:t xml:space="preserve">  return clusters</m:t>
                        </m:r>
                      </m:oMath>
                    </w:p>
                    <w:p w14:paraId="5387DF6C" w14:textId="4C754D6D" w:rsidR="00E07CFE" w:rsidRDefault="00E07CFE">
                      <w:pPr>
                        <w:ind w:firstLine="420"/>
                      </w:pPr>
                    </w:p>
                  </w:txbxContent>
                </v:textbox>
                <w10:anchorlock/>
              </v:shape>
            </w:pict>
          </mc:Fallback>
        </mc:AlternateContent>
      </w:r>
    </w:p>
    <w:p w14:paraId="5CDFE527" w14:textId="7524C7A6" w:rsidR="00593C5D" w:rsidRDefault="00593C5D" w:rsidP="00593C5D">
      <w:pPr>
        <w:ind w:firstLine="420"/>
        <w:rPr>
          <w:rFonts w:ascii="宋体" w:hAnsi="宋体"/>
          <w:color w:val="000000"/>
          <w:szCs w:val="21"/>
        </w:rPr>
      </w:pPr>
      <w:r w:rsidRPr="00D75FB8">
        <w:rPr>
          <w:rFonts w:ascii="宋体" w:hAnsi="宋体" w:hint="eastAsia"/>
          <w:color w:val="000000"/>
          <w:szCs w:val="21"/>
        </w:rPr>
        <w:t>二分K-均值算法使用的参数注解</w:t>
      </w:r>
      <w:r>
        <w:rPr>
          <w:rFonts w:ascii="宋体" w:hAnsi="宋体" w:hint="eastAsia"/>
          <w:color w:val="000000"/>
          <w:szCs w:val="21"/>
        </w:rPr>
        <w:t>如下：</w:t>
      </w:r>
    </w:p>
    <w:p w14:paraId="1466F36B" w14:textId="77777777" w:rsidR="00593C5D" w:rsidRDefault="00593C5D" w:rsidP="00593C5D">
      <w:pPr>
        <w:ind w:firstLine="420"/>
        <w:rPr>
          <w:rFonts w:ascii="宋体" w:hAnsi="宋体"/>
          <w:color w:val="000000"/>
          <w:szCs w:val="21"/>
        </w:rPr>
      </w:pPr>
      <m:oMath>
        <m:r>
          <m:rPr>
            <m:sty m:val="p"/>
          </m:rPr>
          <w:rPr>
            <w:rFonts w:ascii="Cambria Math" w:hAnsi="Cambria Math"/>
            <w:color w:val="000000"/>
            <w:szCs w:val="21"/>
          </w:rPr>
          <m:t>K</m:t>
        </m:r>
      </m:oMath>
      <w:r>
        <w:rPr>
          <w:rFonts w:ascii="宋体" w:hAnsi="宋体"/>
          <w:color w:val="000000"/>
          <w:szCs w:val="21"/>
        </w:rPr>
        <w:t>：</w:t>
      </w:r>
      <w:r w:rsidRPr="00D11373">
        <w:rPr>
          <w:rFonts w:ascii="宋体" w:hAnsi="宋体"/>
          <w:color w:val="000000"/>
          <w:szCs w:val="21"/>
        </w:rPr>
        <w:t>聚类个数</w:t>
      </w:r>
    </w:p>
    <w:p w14:paraId="4C951913" w14:textId="77777777" w:rsidR="00593C5D" w:rsidRDefault="00593C5D" w:rsidP="00593C5D">
      <w:pPr>
        <w:ind w:firstLine="420"/>
        <w:rPr>
          <w:rFonts w:ascii="宋体" w:hAnsi="宋体"/>
          <w:color w:val="000000"/>
          <w:szCs w:val="21"/>
        </w:rPr>
      </w:pPr>
      <m:oMath>
        <m:r>
          <m:rPr>
            <m:sty m:val="p"/>
          </m:rPr>
          <w:rPr>
            <w:rFonts w:ascii="Cambria Math" w:hAnsi="Cambria Math"/>
            <w:color w:val="000000"/>
            <w:szCs w:val="21"/>
          </w:rPr>
          <m:t>D</m:t>
        </m:r>
      </m:oMath>
      <w:r>
        <w:rPr>
          <w:rFonts w:ascii="宋体" w:hAnsi="宋体"/>
          <w:color w:val="000000"/>
          <w:szCs w:val="21"/>
        </w:rPr>
        <w:t>：</w:t>
      </w:r>
      <w:r w:rsidRPr="00D11373">
        <w:rPr>
          <w:rFonts w:ascii="宋体" w:hAnsi="宋体"/>
          <w:color w:val="000000"/>
          <w:szCs w:val="21"/>
        </w:rPr>
        <w:t>初始数据集</w:t>
      </w:r>
    </w:p>
    <w:p w14:paraId="0EEFD981" w14:textId="77777777" w:rsidR="00593C5D" w:rsidRPr="00D11373" w:rsidRDefault="000434FE"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Pr>
          <w:rFonts w:ascii="宋体" w:hAnsi="宋体"/>
          <w:color w:val="000000"/>
          <w:szCs w:val="21"/>
        </w:rPr>
        <w:t>：</w:t>
      </w:r>
      <w:r w:rsidR="00593C5D" w:rsidRPr="00D11373">
        <w:rPr>
          <w:rFonts w:ascii="宋体" w:hAnsi="宋体"/>
          <w:color w:val="000000"/>
          <w:szCs w:val="21"/>
        </w:rPr>
        <w:t>属于聚类</w:t>
      </w:r>
      <w:r w:rsidR="00593C5D" w:rsidRPr="00D11373">
        <w:rPr>
          <w:rFonts w:ascii="宋体" w:hAnsi="宋体" w:hint="eastAsia"/>
          <w:color w:val="000000"/>
          <w:szCs w:val="21"/>
        </w:rPr>
        <w:t>C</w:t>
      </w:r>
      <w:r w:rsidR="00593C5D" w:rsidRPr="00D11373">
        <w:rPr>
          <w:rFonts w:ascii="宋体" w:hAnsi="宋体"/>
          <w:color w:val="000000"/>
          <w:szCs w:val="21"/>
        </w:rPr>
        <w:t>i的酒店集合</w:t>
      </w:r>
    </w:p>
    <w:p w14:paraId="2277D70C" w14:textId="77777777" w:rsidR="00593C5D" w:rsidRPr="00D11373" w:rsidRDefault="00593C5D" w:rsidP="00593C5D">
      <w:pPr>
        <w:ind w:firstLine="420"/>
        <w:rPr>
          <w:rFonts w:ascii="宋体" w:hAnsi="宋体"/>
          <w:color w:val="000000"/>
          <w:szCs w:val="21"/>
        </w:rPr>
      </w:pPr>
      <m:oMath>
        <m:r>
          <m:rPr>
            <m:sty m:val="p"/>
          </m:rPr>
          <w:rPr>
            <w:rFonts w:ascii="Cambria Math" w:hAnsi="Cambria Math"/>
            <w:color w:val="000000"/>
            <w:szCs w:val="21"/>
          </w:rPr>
          <m:t>C</m:t>
        </m:r>
      </m:oMath>
      <w:r>
        <w:rPr>
          <w:rFonts w:ascii="宋体" w:hAnsi="宋体"/>
          <w:color w:val="000000"/>
          <w:szCs w:val="21"/>
        </w:rPr>
        <w:t>：</w:t>
      </w:r>
      <w:r w:rsidRPr="00D11373">
        <w:rPr>
          <w:rFonts w:ascii="宋体" w:hAnsi="宋体"/>
          <w:color w:val="000000"/>
          <w:szCs w:val="21"/>
        </w:rPr>
        <w:t>聚类中心集合</w:t>
      </w:r>
    </w:p>
    <w:p w14:paraId="6A81AF23" w14:textId="77777777" w:rsidR="00593C5D" w:rsidRPr="00D11373" w:rsidRDefault="000434FE"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sse</m:t>
            </m:r>
          </m:sub>
        </m:sSub>
      </m:oMath>
      <w:r w:rsidR="00593C5D">
        <w:rPr>
          <w:rFonts w:ascii="宋体" w:hAnsi="宋体"/>
          <w:color w:val="000000"/>
          <w:szCs w:val="21"/>
        </w:rPr>
        <w:t>：</w:t>
      </w:r>
      <w:r w:rsidR="00593C5D" w:rsidRPr="00D11373">
        <w:rPr>
          <w:rFonts w:ascii="宋体" w:hAnsi="宋体"/>
          <w:color w:val="000000"/>
          <w:szCs w:val="21"/>
        </w:rPr>
        <w:t>聚类误差平方和</w:t>
      </w:r>
    </w:p>
    <w:p w14:paraId="0C28D25F" w14:textId="77777777" w:rsidR="00593C5D" w:rsidRDefault="000434FE" w:rsidP="00593C5D">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H~</m:t>
            </m:r>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i</m:t>
                </m:r>
              </m:sub>
            </m:sSub>
          </m:sub>
        </m:sSub>
      </m:oMath>
      <w:r w:rsidR="00593C5D">
        <w:rPr>
          <w:rFonts w:ascii="宋体" w:hAnsi="宋体"/>
          <w:color w:val="000000"/>
          <w:szCs w:val="21"/>
        </w:rPr>
        <w:t>：</w:t>
      </w:r>
      <w:r w:rsidR="00593C5D" w:rsidRPr="00D11373">
        <w:rPr>
          <w:rFonts w:ascii="宋体" w:hAnsi="宋体"/>
          <w:color w:val="000000"/>
          <w:szCs w:val="21"/>
        </w:rPr>
        <w:t>属于第</w:t>
      </w:r>
      <w:r w:rsidR="00593C5D" w:rsidRPr="00D11373">
        <w:rPr>
          <w:rFonts w:ascii="宋体" w:hAnsi="宋体" w:hint="eastAsia"/>
          <w:color w:val="000000"/>
          <w:szCs w:val="21"/>
        </w:rPr>
        <w:t>i个聚类的酒店集合</w:t>
      </w:r>
    </w:p>
    <w:p w14:paraId="151B3545" w14:textId="77777777" w:rsidR="00593C5D" w:rsidRPr="00D11373" w:rsidRDefault="00593C5D" w:rsidP="00593C5D">
      <w:pPr>
        <w:ind w:firstLine="420"/>
        <w:rPr>
          <w:rFonts w:ascii="宋体" w:hAnsi="宋体"/>
          <w:color w:val="000000"/>
          <w:szCs w:val="21"/>
        </w:rPr>
      </w:pP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i,2</m:t>
            </m:r>
          </m:sub>
        </m:sSub>
        <m:r>
          <m:rPr>
            <m:sty m:val="p"/>
          </m:rPr>
          <w:rPr>
            <w:rFonts w:ascii="Cambria Math" w:hAnsi="Cambria Math"/>
            <w:color w:val="000000"/>
            <w:szCs w:val="21"/>
          </w:rPr>
          <m:t>)</m:t>
        </m:r>
      </m:oMath>
      <w:r>
        <w:rPr>
          <w:rFonts w:ascii="宋体" w:hAnsi="宋体"/>
          <w:color w:val="000000"/>
          <w:szCs w:val="21"/>
        </w:rPr>
        <w:t xml:space="preserve"> ：</w:t>
      </w:r>
      <w:r w:rsidRPr="00D11373">
        <w:rPr>
          <w:rFonts w:ascii="宋体" w:hAnsi="宋体"/>
          <w:color w:val="000000"/>
          <w:szCs w:val="21"/>
        </w:rPr>
        <w:t>聚类过程中生成的</w:t>
      </w:r>
      <w:r w:rsidRPr="00D11373">
        <w:rPr>
          <w:rFonts w:ascii="宋体" w:hAnsi="宋体" w:hint="eastAsia"/>
          <w:color w:val="000000"/>
          <w:szCs w:val="21"/>
        </w:rPr>
        <w:t>2个</w:t>
      </w:r>
      <w:r w:rsidRPr="00D11373">
        <w:rPr>
          <w:rFonts w:ascii="宋体" w:hAnsi="宋体"/>
          <w:color w:val="000000"/>
          <w:szCs w:val="21"/>
        </w:rPr>
        <w:t>聚类中心</w:t>
      </w:r>
    </w:p>
    <w:p w14:paraId="4FD758BB" w14:textId="3BA86C75" w:rsidR="00593C5D" w:rsidRDefault="00662461" w:rsidP="00662461">
      <w:pPr>
        <w:ind w:firstLineChars="95" w:firstLine="199"/>
        <w:rPr>
          <w:rFonts w:ascii="宋体" w:hAnsi="宋体"/>
          <w:color w:val="000000"/>
          <w:szCs w:val="21"/>
        </w:rPr>
      </w:pPr>
      <m:oMath>
        <m:r>
          <m:rPr>
            <m:sty m:val="p"/>
          </m:rPr>
          <w:rPr>
            <w:rFonts w:ascii="Cambria Math" w:hAnsi="Cambria Math"/>
            <w:color w:val="000000"/>
            <w:szCs w:val="21"/>
          </w:rPr>
          <m:t xml:space="preserve">     </m:t>
        </m:r>
        <m:sSub>
          <m:sSubPr>
            <m:ctrlPr>
              <w:rPr>
                <w:rFonts w:ascii="Cambria Math" w:hAnsi="Cambria Math"/>
                <w:color w:val="000000"/>
                <w:szCs w:val="21"/>
              </w:rPr>
            </m:ctrlPr>
          </m:sSubPr>
          <m:e>
            <m:r>
              <w:rPr>
                <w:rFonts w:ascii="Cambria Math" w:hAnsi="Cambria Math"/>
                <w:color w:val="000000"/>
                <w:szCs w:val="21"/>
              </w:rPr>
              <m:t>SSE</m:t>
            </m:r>
          </m:e>
          <m:sub>
            <m:sSub>
              <m:sSubPr>
                <m:ctrlPr>
                  <w:rPr>
                    <w:rFonts w:ascii="Cambria Math" w:hAnsi="Cambria Math"/>
                    <w:i/>
                    <w:color w:val="000000"/>
                    <w:szCs w:val="21"/>
                  </w:rPr>
                </m:ctrlPr>
              </m:sSubPr>
              <m:e>
                <m:r>
                  <w:rPr>
                    <w:rFonts w:ascii="Cambria Math" w:hAnsi="Cambria Math"/>
                    <w:color w:val="000000"/>
                    <w:szCs w:val="21"/>
                  </w:rPr>
                  <m:t>C</m:t>
                </m:r>
              </m:e>
              <m:sub>
                <m:r>
                  <w:rPr>
                    <w:rFonts w:ascii="Cambria Math" w:hAnsi="Cambria Math"/>
                    <w:color w:val="000000"/>
                    <w:szCs w:val="21"/>
                  </w:rPr>
                  <m:t>i</m:t>
                </m:r>
              </m:sub>
            </m:sSub>
          </m:sub>
        </m:sSub>
      </m:oMath>
      <w:r w:rsidR="00593C5D">
        <w:rPr>
          <w:rFonts w:ascii="宋体" w:hAnsi="宋体" w:hint="eastAsia"/>
          <w:color w:val="000000"/>
          <w:szCs w:val="21"/>
        </w:rPr>
        <w:t>：</w:t>
      </w: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i,2</m:t>
            </m:r>
          </m:sub>
        </m:sSub>
        <m:r>
          <m:rPr>
            <m:sty m:val="p"/>
          </m:rPr>
          <w:rPr>
            <w:rFonts w:ascii="Cambria Math" w:hAnsi="Cambria Math"/>
            <w:color w:val="000000"/>
            <w:szCs w:val="21"/>
          </w:rPr>
          <m:t>)</m:t>
        </m:r>
      </m:oMath>
      <w:r w:rsidR="00593C5D" w:rsidRPr="00D11373">
        <w:rPr>
          <w:rFonts w:ascii="宋体" w:hAnsi="宋体"/>
          <w:color w:val="000000"/>
          <w:szCs w:val="21"/>
        </w:rPr>
        <w:t>的误差平方和</w:t>
      </w:r>
    </w:p>
    <w:p w14:paraId="1373CE69" w14:textId="77777777" w:rsidR="00593C5D" w:rsidRDefault="000434FE" w:rsidP="00662461">
      <w:pPr>
        <w:ind w:leftChars="200" w:left="420" w:firstLineChars="0" w:firstLine="0"/>
        <w:rPr>
          <w:rFonts w:ascii="宋体" w:hAnsi="宋体"/>
          <w:color w:val="000000"/>
          <w:szCs w:val="21"/>
        </w:rPr>
      </w:pPr>
      <m:oMath>
        <m:sSubSup>
          <m:sSubSupPr>
            <m:ctrlPr>
              <w:rPr>
                <w:rFonts w:ascii="Cambria Math" w:hAnsi="Cambria Math"/>
                <w:color w:val="000000"/>
                <w:szCs w:val="21"/>
              </w:rPr>
            </m:ctrlPr>
          </m:sSubSupPr>
          <m:e>
            <m:r>
              <w:rPr>
                <w:rFonts w:ascii="Cambria Math" w:hAnsi="Cambria Math"/>
                <w:color w:val="000000"/>
                <w:szCs w:val="21"/>
              </w:rPr>
              <m:t>C</m:t>
            </m:r>
          </m:e>
          <m:sub>
            <m:r>
              <w:rPr>
                <w:rFonts w:ascii="Cambria Math" w:hAnsi="Cambria Math"/>
                <w:color w:val="000000"/>
                <w:szCs w:val="21"/>
              </w:rPr>
              <m:t>i</m:t>
            </m:r>
          </m:sub>
          <m:sup>
            <m:r>
              <w:rPr>
                <w:rFonts w:ascii="Cambria Math" w:hAnsi="Cambria Math"/>
                <w:color w:val="000000"/>
                <w:szCs w:val="21"/>
              </w:rPr>
              <m:t>*</m:t>
            </m:r>
          </m:sup>
        </m:sSubSup>
      </m:oMath>
      <w:r w:rsidR="00593C5D">
        <w:rPr>
          <w:rFonts w:ascii="宋体" w:hAnsi="宋体"/>
          <w:color w:val="000000"/>
          <w:szCs w:val="21"/>
        </w:rPr>
        <w:t>：除</w:t>
      </w:r>
      <m:oMath>
        <m:sSubSup>
          <m:sSubSupPr>
            <m:ctrlPr>
              <w:rPr>
                <w:rFonts w:ascii="Cambria Math" w:hAnsi="Cambria Math"/>
                <w:color w:val="000000"/>
                <w:szCs w:val="21"/>
              </w:rPr>
            </m:ctrlPr>
          </m:sSubSupPr>
          <m:e>
            <m:r>
              <w:rPr>
                <w:rFonts w:ascii="Cambria Math" w:hAnsi="Cambria Math"/>
                <w:color w:val="000000"/>
                <w:szCs w:val="21"/>
              </w:rPr>
              <m:t>C</m:t>
            </m:r>
          </m:e>
          <m:sub>
            <m:r>
              <w:rPr>
                <w:rFonts w:ascii="Cambria Math" w:hAnsi="Cambria Math"/>
                <w:color w:val="000000"/>
                <w:szCs w:val="21"/>
              </w:rPr>
              <m:t>i</m:t>
            </m:r>
          </m:sub>
          <m:sup/>
        </m:sSubSup>
      </m:oMath>
      <w:r w:rsidR="00593C5D">
        <w:rPr>
          <w:rFonts w:ascii="宋体" w:hAnsi="宋体"/>
          <w:color w:val="000000"/>
          <w:szCs w:val="21"/>
        </w:rPr>
        <w:t>外当前的所有聚类中心</w:t>
      </w:r>
      <w:r w:rsidR="00593C5D" w:rsidRPr="00D11373">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SSE</m:t>
            </m:r>
          </m:e>
          <m:sub>
            <m:sSubSup>
              <m:sSubSupPr>
                <m:ctrlPr>
                  <w:rPr>
                    <w:rFonts w:ascii="Cambria Math" w:hAnsi="Cambria Math"/>
                    <w:i/>
                    <w:color w:val="000000"/>
                    <w:szCs w:val="21"/>
                  </w:rPr>
                </m:ctrlPr>
              </m:sSubSupPr>
              <m:e>
                <m:r>
                  <w:rPr>
                    <w:rFonts w:ascii="Cambria Math" w:hAnsi="Cambria Math"/>
                    <w:color w:val="000000"/>
                    <w:szCs w:val="21"/>
                  </w:rPr>
                  <m:t>C</m:t>
                </m:r>
              </m:e>
              <m:sub>
                <m:r>
                  <w:rPr>
                    <w:rFonts w:ascii="Cambria Math" w:hAnsi="Cambria Math"/>
                    <w:color w:val="000000"/>
                    <w:szCs w:val="21"/>
                  </w:rPr>
                  <m:t>i</m:t>
                </m:r>
              </m:sub>
              <m:sup>
                <m:r>
                  <w:rPr>
                    <w:rFonts w:ascii="Cambria Math" w:hAnsi="Cambria Math"/>
                    <w:color w:val="000000"/>
                    <w:szCs w:val="21"/>
                  </w:rPr>
                  <m:t>*</m:t>
                </m:r>
              </m:sup>
            </m:sSubSup>
          </m:sub>
        </m:sSub>
      </m:oMath>
      <w:r w:rsidR="00593C5D">
        <w:rPr>
          <w:rFonts w:ascii="宋体" w:hAnsi="宋体"/>
          <w:color w:val="000000"/>
          <w:szCs w:val="21"/>
        </w:rPr>
        <w:t>：</w:t>
      </w:r>
      <w:r w:rsidR="00593C5D" w:rsidRPr="00D11373">
        <w:rPr>
          <w:rFonts w:ascii="宋体" w:hAnsi="宋体"/>
          <w:color w:val="000000"/>
          <w:szCs w:val="21"/>
        </w:rPr>
        <w:t>对</w:t>
      </w: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sidRPr="00D11373">
        <w:rPr>
          <w:rFonts w:ascii="宋体" w:hAnsi="宋体"/>
          <w:color w:val="000000"/>
          <w:szCs w:val="21"/>
        </w:rPr>
        <w:t>聚类之前其他聚类总误差平方和</w:t>
      </w:r>
      <w:r w:rsidR="00593C5D">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color w:val="000000"/>
          <w:szCs w:val="21"/>
        </w:rPr>
        <w:t>:</w:t>
      </w:r>
      <w:r w:rsidR="00593C5D">
        <w:rPr>
          <w:rFonts w:ascii="宋体" w:hAnsi="宋体" w:hint="eastAsia"/>
          <w:color w:val="000000"/>
          <w:szCs w:val="21"/>
        </w:rPr>
        <w:t>第i家酒店</w:t>
      </w:r>
      <w:r w:rsidR="00593C5D">
        <w:rPr>
          <w:rFonts w:ascii="宋体" w:hAnsi="宋体"/>
          <w:color w:val="000000"/>
          <w:szCs w:val="21"/>
        </w:rPr>
        <w:br/>
      </w:r>
      <m:oMath>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lat</m:t>
            </m:r>
          </m:e>
          <m:sub>
            <m:r>
              <w:rPr>
                <w:rFonts w:ascii="Cambria Math" w:hAnsi="Cambria Math"/>
                <w:color w:val="000000"/>
                <w:szCs w:val="21"/>
              </w:rPr>
              <m:t>i</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lng</m:t>
            </m:r>
          </m:e>
          <m:sub>
            <m:r>
              <w:rPr>
                <w:rFonts w:ascii="Cambria Math" w:hAnsi="Cambria Math"/>
                <w:color w:val="000000"/>
                <w:szCs w:val="21"/>
              </w:rPr>
              <m:t>i</m:t>
            </m:r>
          </m:sub>
        </m:sSub>
        <m:r>
          <m:rPr>
            <m:sty m:val="p"/>
          </m:rPr>
          <w:rPr>
            <w:rFonts w:ascii="Cambria Math" w:hAnsi="Cambria Math"/>
            <w:color w:val="000000"/>
            <w:szCs w:val="21"/>
          </w:rPr>
          <m:t>)</m:t>
        </m:r>
      </m:oMath>
      <w:r w:rsidR="00593C5D">
        <w:rPr>
          <w:rFonts w:ascii="宋体" w:hAnsi="宋体"/>
          <w:color w:val="000000"/>
          <w:szCs w:val="21"/>
        </w:rPr>
        <w:t>:</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hint="eastAsia"/>
          <w:color w:val="000000"/>
          <w:szCs w:val="21"/>
        </w:rPr>
        <w:t>的经纬度</w:t>
      </w:r>
      <w:r w:rsidR="00593C5D">
        <w:rPr>
          <w:rFonts w:ascii="宋体" w:hAnsi="宋体"/>
          <w:color w:val="000000"/>
          <w:szCs w:val="21"/>
        </w:rPr>
        <w:br/>
      </w:r>
      <m:oMath>
        <m:sSub>
          <m:sSubPr>
            <m:ctrlPr>
              <w:rPr>
                <w:rFonts w:ascii="Cambria Math" w:hAnsi="Cambria Math"/>
                <w:color w:val="000000"/>
                <w:szCs w:val="21"/>
              </w:rPr>
            </m:ctrlPr>
          </m:sSubPr>
          <m:e>
            <m:r>
              <w:rPr>
                <w:rFonts w:ascii="Cambria Math" w:hAnsi="Cambria Math"/>
                <w:color w:val="000000"/>
                <w:szCs w:val="21"/>
              </w:rPr>
              <m:t>C</m:t>
            </m:r>
          </m:e>
          <m:sub>
            <m:sSub>
              <m:sSubPr>
                <m:ctrlPr>
                  <w:rPr>
                    <w:rFonts w:ascii="Cambria Math" w:hAnsi="Cambria Math"/>
                    <w:i/>
                    <w:color w:val="000000"/>
                    <w:szCs w:val="21"/>
                  </w:rPr>
                </m:ctrlPr>
              </m:sSubPr>
              <m:e>
                <m:r>
                  <w:rPr>
                    <w:rFonts w:ascii="Cambria Math" w:hAnsi="Cambria Math"/>
                    <w:color w:val="000000"/>
                    <w:szCs w:val="21"/>
                  </w:rPr>
                  <m:t>H</m:t>
                </m:r>
              </m:e>
              <m:sub>
                <m:r>
                  <w:rPr>
                    <w:rFonts w:ascii="Cambria Math" w:hAnsi="Cambria Math"/>
                    <w:color w:val="000000"/>
                    <w:szCs w:val="21"/>
                  </w:rPr>
                  <m:t>i</m:t>
                </m:r>
              </m:sub>
            </m:sSub>
          </m:sub>
        </m:sSub>
      </m:oMath>
      <w:r w:rsidR="00593C5D">
        <w:rPr>
          <w:rFonts w:ascii="宋体" w:hAnsi="宋体"/>
          <w:color w:val="000000"/>
          <w:szCs w:val="21"/>
        </w:rPr>
        <w:t>:</w:t>
      </w:r>
      <w:r w:rsidR="00593C5D">
        <w:rPr>
          <w:rFonts w:ascii="宋体" w:hAnsi="宋体" w:hint="eastAsia"/>
          <w:color w:val="000000"/>
          <w:szCs w:val="21"/>
        </w:rPr>
        <w:t>酒店</w:t>
      </w:r>
      <m:oMath>
        <m:sSub>
          <m:sSubPr>
            <m:ctrlPr>
              <w:rPr>
                <w:rFonts w:ascii="Cambria Math" w:hAnsi="Cambria Math"/>
                <w:color w:val="000000"/>
                <w:szCs w:val="21"/>
              </w:rPr>
            </m:ctrlPr>
          </m:sSubPr>
          <m:e>
            <m:r>
              <w:rPr>
                <w:rFonts w:ascii="Cambria Math" w:hAnsi="Cambria Math"/>
                <w:color w:val="000000"/>
                <w:szCs w:val="21"/>
              </w:rPr>
              <m:t>H</m:t>
            </m:r>
          </m:e>
          <m:sub>
            <m:r>
              <w:rPr>
                <w:rFonts w:ascii="Cambria Math" w:hAnsi="Cambria Math"/>
                <w:color w:val="000000"/>
                <w:szCs w:val="21"/>
              </w:rPr>
              <m:t>i</m:t>
            </m:r>
          </m:sub>
        </m:sSub>
      </m:oMath>
      <w:r w:rsidR="00593C5D">
        <w:rPr>
          <w:rFonts w:ascii="宋体" w:hAnsi="宋体"/>
          <w:color w:val="000000"/>
          <w:szCs w:val="21"/>
        </w:rPr>
        <w:t>所属的聚类中心</w:t>
      </w:r>
      <w:r w:rsidR="00593C5D">
        <w:rPr>
          <w:rFonts w:ascii="宋体" w:hAnsi="宋体"/>
          <w:color w:val="000000"/>
          <w:szCs w:val="21"/>
        </w:rPr>
        <w:br/>
      </w:r>
      <m:oMath>
        <m:r>
          <m:rPr>
            <m:sty m:val="p"/>
          </m:rPr>
          <w:rPr>
            <w:rFonts w:ascii="Cambria Math" w:hAnsi="Cambria Math"/>
            <w:color w:val="000000"/>
            <w:szCs w:val="21"/>
          </w:rPr>
          <m:t>clusters</m:t>
        </m:r>
      </m:oMath>
      <w:r w:rsidR="00593C5D">
        <w:rPr>
          <w:rFonts w:ascii="宋体" w:hAnsi="宋体"/>
          <w:color w:val="000000"/>
          <w:szCs w:val="21"/>
        </w:rPr>
        <w:t>:类簇集合</w:t>
      </w:r>
      <w:r w:rsidR="00593C5D">
        <w:rPr>
          <w:rFonts w:ascii="宋体" w:hAnsi="宋体" w:hint="eastAsia"/>
          <w:color w:val="000000"/>
          <w:szCs w:val="21"/>
        </w:rPr>
        <w:t xml:space="preserve"> </w:t>
      </w:r>
    </w:p>
    <w:p w14:paraId="5CC248C4" w14:textId="77777777" w:rsidR="00593C5D" w:rsidRDefault="000434FE" w:rsidP="00593C5D">
      <w:pPr>
        <w:pStyle w:val="21"/>
        <w:spacing w:line="240" w:lineRule="auto"/>
        <w:ind w:left="420" w:firstLineChars="0" w:firstLine="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cluster</m:t>
            </m:r>
          </m:e>
          <m:sub>
            <m:sSubSup>
              <m:sSubSupPr>
                <m:ctrlPr>
                  <w:rPr>
                    <w:rFonts w:ascii="Cambria Math" w:hAnsi="Cambria Math"/>
                    <w:i/>
                    <w:color w:val="000000"/>
                    <w:szCs w:val="21"/>
                  </w:rPr>
                </m:ctrlPr>
              </m:sSubSupPr>
              <m:e>
                <m:r>
                  <w:rPr>
                    <w:rFonts w:ascii="Cambria Math" w:hAnsi="Cambria Math"/>
                    <w:color w:val="000000"/>
                    <w:szCs w:val="21"/>
                  </w:rPr>
                  <m:t>D</m:t>
                </m:r>
              </m:e>
              <m:sub>
                <m:r>
                  <w:rPr>
                    <w:rFonts w:ascii="Cambria Math" w:hAnsi="Cambria Math"/>
                    <w:color w:val="000000"/>
                    <w:szCs w:val="21"/>
                  </w:rPr>
                  <m:t>i</m:t>
                </m:r>
              </m:sub>
              <m:sup>
                <m:r>
                  <w:rPr>
                    <w:rFonts w:ascii="Cambria Math" w:hAnsi="Cambria Math"/>
                    <w:color w:val="000000"/>
                    <w:szCs w:val="21"/>
                  </w:rPr>
                  <m:t>*</m:t>
                </m:r>
              </m:sup>
            </m:sSubSup>
          </m:sub>
        </m:sSub>
      </m:oMath>
      <w:r w:rsidR="00593C5D">
        <w:rPr>
          <w:rFonts w:ascii="宋体" w:hAnsi="宋体"/>
          <w:color w:val="000000"/>
          <w:szCs w:val="21"/>
        </w:rPr>
        <w:t>:</w:t>
      </w:r>
      <w:r w:rsidR="00593C5D">
        <w:rPr>
          <w:rFonts w:ascii="宋体" w:hAnsi="宋体" w:hint="eastAsia"/>
          <w:color w:val="000000"/>
          <w:szCs w:val="21"/>
        </w:rPr>
        <w:t>除去数据集</w:t>
      </w:r>
      <m:oMath>
        <m:sSub>
          <m:sSubPr>
            <m:ctrlPr>
              <w:rPr>
                <w:rFonts w:ascii="Cambria Math" w:hAnsi="Cambria Math"/>
                <w:color w:val="000000"/>
                <w:szCs w:val="21"/>
              </w:rPr>
            </m:ctrlPr>
          </m:sSubPr>
          <m:e>
            <m:r>
              <w:rPr>
                <w:rFonts w:ascii="Cambria Math" w:hAnsi="Cambria Math"/>
                <w:color w:val="000000"/>
                <w:szCs w:val="21"/>
              </w:rPr>
              <m:t>D</m:t>
            </m:r>
          </m:e>
          <m:sub>
            <m:r>
              <w:rPr>
                <w:rFonts w:ascii="Cambria Math" w:hAnsi="Cambria Math"/>
                <w:color w:val="000000"/>
                <w:szCs w:val="21"/>
              </w:rPr>
              <m:t>i</m:t>
            </m:r>
          </m:sub>
        </m:sSub>
      </m:oMath>
      <w:r w:rsidR="00593C5D">
        <w:rPr>
          <w:rFonts w:ascii="宋体" w:hAnsi="宋体"/>
          <w:color w:val="000000"/>
          <w:szCs w:val="21"/>
        </w:rPr>
        <w:t>的其他所有簇集</w:t>
      </w:r>
      <w:r w:rsidR="00593C5D">
        <w:rPr>
          <w:rFonts w:ascii="宋体" w:hAnsi="宋体"/>
          <w:color w:val="000000"/>
          <w:szCs w:val="21"/>
        </w:rPr>
        <w:br/>
      </w:r>
      <m:oMath>
        <m:r>
          <m:rPr>
            <m:sty m:val="p"/>
          </m:rPr>
          <w:rPr>
            <w:rFonts w:ascii="Cambria Math" w:hAnsi="Cambria Math"/>
            <w:color w:val="000000"/>
            <w:szCs w:val="21"/>
          </w:rPr>
          <m:t>kMeans</m:t>
        </m:r>
      </m:oMath>
      <w:r w:rsidR="00593C5D">
        <w:rPr>
          <w:rFonts w:ascii="宋体" w:hAnsi="宋体"/>
          <w:color w:val="000000"/>
          <w:szCs w:val="21"/>
        </w:rPr>
        <w:t>:</w:t>
      </w:r>
      <w:r w:rsidR="00593C5D">
        <w:rPr>
          <w:rFonts w:ascii="宋体" w:hAnsi="宋体" w:hint="eastAsia"/>
          <w:color w:val="000000"/>
          <w:szCs w:val="21"/>
        </w:rPr>
        <w:t>传统</w:t>
      </w:r>
      <w:r w:rsidR="00593C5D">
        <w:rPr>
          <w:rFonts w:ascii="宋体" w:hAnsi="宋体"/>
          <w:color w:val="000000"/>
          <w:szCs w:val="21"/>
        </w:rPr>
        <w:t>k-均值聚类算法</w:t>
      </w:r>
    </w:p>
    <w:p w14:paraId="319C5E1D" w14:textId="70087CDE" w:rsidR="001745AE" w:rsidRDefault="00593C5D" w:rsidP="00593C5D">
      <w:pPr>
        <w:ind w:firstLine="420"/>
      </w:pPr>
      <w:r w:rsidRPr="00AD5E6D">
        <w:t>二分</w:t>
      </w:r>
      <w:r w:rsidRPr="00AD5E6D">
        <w:t>k-</w:t>
      </w:r>
      <w:r w:rsidRPr="00AD5E6D">
        <w:t>均值</w:t>
      </w:r>
      <w:r>
        <w:t>算法的具体步骤如算法</w:t>
      </w:r>
      <w:r w:rsidR="004553D4">
        <w:rPr>
          <w:rFonts w:hint="eastAsia"/>
        </w:rPr>
        <w:t>1</w:t>
      </w:r>
      <w:r>
        <w:rPr>
          <w:rFonts w:hint="eastAsia"/>
        </w:rPr>
        <w:t>所示。算法在第</w:t>
      </w:r>
      <w:r>
        <w:rPr>
          <w:rFonts w:hint="eastAsia"/>
        </w:rPr>
        <w:t>1</w:t>
      </w:r>
      <w:r>
        <w:rPr>
          <w:rFonts w:hint="eastAsia"/>
        </w:rPr>
        <w:t>步和第</w:t>
      </w:r>
      <w:r>
        <w:rPr>
          <w:rFonts w:hint="eastAsia"/>
        </w:rPr>
        <w:t>2</w:t>
      </w:r>
      <w:r>
        <w:rPr>
          <w:rFonts w:hint="eastAsia"/>
        </w:rPr>
        <w:t>步分别对聚类中心以及该聚类中心的聚类结果进行初始化。从第</w:t>
      </w:r>
      <w:r>
        <w:rPr>
          <w:rFonts w:hint="eastAsia"/>
        </w:rPr>
        <w:t>3</w:t>
      </w:r>
      <w:r>
        <w:rPr>
          <w:rFonts w:hint="eastAsia"/>
        </w:rPr>
        <w:t>步开始，当聚类簇集数小于</w:t>
      </w:r>
      <w:r>
        <w:rPr>
          <w:rFonts w:hint="eastAsia"/>
        </w:rPr>
        <w:t>K</w:t>
      </w:r>
      <w:r>
        <w:rPr>
          <w:rFonts w:hint="eastAsia"/>
        </w:rPr>
        <w:t>时尝试寻找其中一个合适的类簇进行二分聚类，直到得到</w:t>
      </w:r>
      <w:r>
        <w:rPr>
          <w:rFonts w:hint="eastAsia"/>
        </w:rPr>
        <w:t>K</w:t>
      </w:r>
      <w:r>
        <w:rPr>
          <w:rFonts w:hint="eastAsia"/>
        </w:rPr>
        <w:t>个聚类簇。步骤</w:t>
      </w:r>
      <w:r>
        <w:rPr>
          <w:rFonts w:hint="eastAsia"/>
        </w:rPr>
        <w:t>(</w:t>
      </w:r>
      <w:r>
        <w:t>a</w:t>
      </w:r>
      <w:r>
        <w:rPr>
          <w:rFonts w:hint="eastAsia"/>
        </w:rPr>
        <w:t>)</w:t>
      </w:r>
      <w:r>
        <w:t>对当前所有的簇集依次</w:t>
      </w:r>
      <w:r>
        <w:rPr>
          <w:rFonts w:hint="eastAsia"/>
        </w:rPr>
        <w:t>利用传统的</w:t>
      </w:r>
      <w:r>
        <w:rPr>
          <w:rFonts w:hint="eastAsia"/>
        </w:rPr>
        <w:t>k</w:t>
      </w:r>
      <w:r>
        <w:rPr>
          <w:rFonts w:hint="eastAsia"/>
        </w:rPr>
        <w:t>均值算法聚成</w:t>
      </w:r>
      <w:r>
        <w:rPr>
          <w:rFonts w:hint="eastAsia"/>
        </w:rPr>
        <w:t>2</w:t>
      </w:r>
      <w:r>
        <w:rPr>
          <w:rFonts w:hint="eastAsia"/>
        </w:rPr>
        <w:t>个类别，</w:t>
      </w:r>
      <w:r>
        <w:t>若当前聚类后的</w:t>
      </w:r>
      <w:r>
        <w:rPr>
          <w:rFonts w:hint="eastAsia"/>
        </w:rPr>
        <w:t>SSE</w:t>
      </w:r>
      <w:r>
        <w:rPr>
          <w:rFonts w:hint="eastAsia"/>
        </w:rPr>
        <w:t>小于原来的聚类情况，则更新聚类中心集合。第</w:t>
      </w:r>
      <w:r>
        <w:rPr>
          <w:rFonts w:hint="eastAsia"/>
        </w:rPr>
        <w:t>4</w:t>
      </w:r>
      <w:r>
        <w:rPr>
          <w:rFonts w:hint="eastAsia"/>
        </w:rPr>
        <w:t>步输出最后的聚类结果。</w:t>
      </w:r>
    </w:p>
    <w:p w14:paraId="54ABDB5C" w14:textId="0822FEBA" w:rsidR="008178D1" w:rsidRDefault="008178D1" w:rsidP="00593C5D">
      <w:pPr>
        <w:pStyle w:val="2"/>
      </w:pPr>
      <w:r>
        <w:rPr>
          <w:rFonts w:hint="eastAsia"/>
        </w:rPr>
        <w:t>传统</w:t>
      </w:r>
      <w:r>
        <w:t>机器学习算法</w:t>
      </w:r>
    </w:p>
    <w:p w14:paraId="3CE1FED6" w14:textId="2FC256D9" w:rsidR="008178D1" w:rsidRDefault="004A7931" w:rsidP="008178D1">
      <w:pPr>
        <w:pStyle w:val="3"/>
      </w:pPr>
      <w:r>
        <w:rPr>
          <w:rFonts w:hint="eastAsia"/>
        </w:rPr>
        <w:t>随机</w:t>
      </w:r>
      <w:r>
        <w:t>森林</w:t>
      </w:r>
    </w:p>
    <w:p w14:paraId="205B75B0" w14:textId="235FA017" w:rsidR="004A7931" w:rsidRDefault="004A7931" w:rsidP="004A7931">
      <w:pPr>
        <w:ind w:firstLine="420"/>
      </w:pPr>
      <w:r w:rsidRPr="003102E1">
        <w:rPr>
          <w:rFonts w:hint="eastAsia"/>
        </w:rPr>
        <w:t>随机</w:t>
      </w:r>
      <w:r w:rsidRPr="003102E1">
        <w:t>森林</w:t>
      </w:r>
      <w:r w:rsidRPr="003102E1">
        <w:rPr>
          <w:rFonts w:hint="eastAsia"/>
        </w:rPr>
        <w:t>（</w:t>
      </w:r>
      <w:r w:rsidRPr="003102E1">
        <w:rPr>
          <w:rFonts w:hint="eastAsia"/>
        </w:rPr>
        <w:t>R</w:t>
      </w:r>
      <w:r w:rsidRPr="003102E1">
        <w:t>andom Forest</w:t>
      </w:r>
      <w:r w:rsidRPr="003102E1">
        <w:t>）</w:t>
      </w:r>
      <w:r w:rsidRPr="003102E1">
        <w:rPr>
          <w:rFonts w:hint="eastAsia"/>
        </w:rPr>
        <w:t>是机器</w:t>
      </w:r>
      <w:r w:rsidRPr="003102E1">
        <w:t>学习中</w:t>
      </w:r>
      <w:r w:rsidRPr="003102E1">
        <w:rPr>
          <w:rFonts w:hint="eastAsia"/>
        </w:rPr>
        <w:t>的</w:t>
      </w:r>
      <w:r w:rsidRPr="003102E1">
        <w:t>典型性</w:t>
      </w:r>
      <w:r w:rsidRPr="003102E1">
        <w:rPr>
          <w:rFonts w:hint="eastAsia"/>
        </w:rPr>
        <w:t>方法</w:t>
      </w:r>
      <w:r w:rsidRPr="003102E1">
        <w:t>之一</w:t>
      </w:r>
      <w:r w:rsidRPr="003102E1">
        <w:rPr>
          <w:rFonts w:hint="eastAsia"/>
        </w:rPr>
        <w:t>，</w:t>
      </w:r>
      <w:r w:rsidRPr="003102E1">
        <w:t>随机森林是在以</w:t>
      </w:r>
      <w:r w:rsidRPr="003102E1">
        <w:rPr>
          <w:rFonts w:hint="eastAsia"/>
        </w:rPr>
        <w:t>决策树</w:t>
      </w:r>
      <w:r w:rsidRPr="003102E1">
        <w:t>为基学习</w:t>
      </w:r>
      <w:r w:rsidRPr="003102E1">
        <w:rPr>
          <w:rFonts w:hint="eastAsia"/>
        </w:rPr>
        <w:t>器的</w:t>
      </w:r>
      <w:r w:rsidRPr="003102E1">
        <w:t>基础上构建的</w:t>
      </w:r>
      <w:r w:rsidRPr="003102E1">
        <w:rPr>
          <w:rFonts w:hint="eastAsia"/>
        </w:rPr>
        <w:t>Bagging</w:t>
      </w:r>
      <w:r w:rsidRPr="003102E1">
        <w:rPr>
          <w:rFonts w:hint="eastAsia"/>
        </w:rPr>
        <w:t>方法</w:t>
      </w:r>
      <w:r w:rsidRPr="003102E1">
        <w:t>的变体。因此</w:t>
      </w:r>
      <w:r w:rsidRPr="003102E1">
        <w:rPr>
          <w:rFonts w:hint="eastAsia"/>
        </w:rPr>
        <w:t>，</w:t>
      </w:r>
      <w:r w:rsidRPr="003102E1">
        <w:t>此处首先介绍决策树和</w:t>
      </w:r>
      <w:r w:rsidRPr="003102E1">
        <w:rPr>
          <w:rFonts w:hint="eastAsia"/>
        </w:rPr>
        <w:t>B</w:t>
      </w:r>
      <w:r w:rsidRPr="003102E1">
        <w:t>agging</w:t>
      </w:r>
      <w:r w:rsidRPr="003102E1">
        <w:t>方法。</w:t>
      </w:r>
    </w:p>
    <w:p w14:paraId="735A3937" w14:textId="77777777" w:rsidR="005A3242" w:rsidRDefault="004A7931" w:rsidP="004A7931">
      <w:pPr>
        <w:ind w:firstLine="420"/>
      </w:pPr>
      <w:r>
        <w:rPr>
          <w:rFonts w:hint="eastAsia"/>
        </w:rPr>
        <w:t>决策树</w:t>
      </w:r>
      <w:r>
        <w:t>（</w:t>
      </w:r>
      <w:r>
        <w:rPr>
          <w:rFonts w:hint="eastAsia"/>
        </w:rPr>
        <w:t>D</w:t>
      </w:r>
      <w:r>
        <w:t>ecision Tree, DT</w:t>
      </w:r>
      <w:r>
        <w:t>）</w:t>
      </w:r>
      <w:r>
        <w:rPr>
          <w:rFonts w:hint="eastAsia"/>
        </w:rPr>
        <w:t>是</w:t>
      </w:r>
      <w:r>
        <w:t>机器学习中用于分类和回归的基本方法</w:t>
      </w:r>
      <w:r w:rsidR="00AB3CED">
        <w:rPr>
          <w:rFonts w:hint="eastAsia"/>
        </w:rPr>
        <w:t>。</w:t>
      </w:r>
      <w:r w:rsidR="00AB3CED">
        <w:t>决策树</w:t>
      </w:r>
      <w:r w:rsidR="005C6017">
        <w:rPr>
          <w:rFonts w:hint="eastAsia"/>
        </w:rPr>
        <w:t>的</w:t>
      </w:r>
      <w:r w:rsidR="005C6017">
        <w:t>决策过程呈</w:t>
      </w:r>
      <w:r w:rsidR="005C6017">
        <w:rPr>
          <w:rFonts w:hint="eastAsia"/>
        </w:rPr>
        <w:t>树形</w:t>
      </w:r>
      <w:r w:rsidR="005C6017">
        <w:t>。以</w:t>
      </w:r>
      <w:r w:rsidR="005C6017">
        <w:rPr>
          <w:rFonts w:hint="eastAsia"/>
        </w:rPr>
        <w:t>分类</w:t>
      </w:r>
      <w:r w:rsidR="005C6017">
        <w:t>问题</w:t>
      </w:r>
      <w:r w:rsidR="005C6017">
        <w:rPr>
          <w:rFonts w:hint="eastAsia"/>
        </w:rPr>
        <w:t>为</w:t>
      </w:r>
      <w:r w:rsidR="005C6017">
        <w:t>例，决策树表示利用各项特征对样本进行分类的过程</w:t>
      </w:r>
      <w:r w:rsidR="00CD0048">
        <w:rPr>
          <w:rFonts w:hint="eastAsia"/>
        </w:rPr>
        <w:t>，</w:t>
      </w:r>
      <w:r w:rsidR="00CD0048">
        <w:t>可以看作是一个条件函数，也可以看成是</w:t>
      </w:r>
      <w:r w:rsidR="00F652AD">
        <w:t>在特征空间与</w:t>
      </w:r>
      <w:r w:rsidR="00F652AD">
        <w:rPr>
          <w:rFonts w:hint="eastAsia"/>
        </w:rPr>
        <w:t>类</w:t>
      </w:r>
      <w:r w:rsidR="00F652AD">
        <w:t>空间上的条件概率分布</w:t>
      </w:r>
      <w:r w:rsidR="00F652AD">
        <w:rPr>
          <w:rFonts w:hint="eastAsia"/>
        </w:rPr>
        <w:t>[</w:t>
      </w:r>
      <w:r w:rsidR="00F652AD">
        <w:t>20</w:t>
      </w:r>
      <w:r w:rsidR="00F652AD">
        <w:rPr>
          <w:rFonts w:hint="eastAsia"/>
        </w:rPr>
        <w:t>]</w:t>
      </w:r>
      <w:r w:rsidR="00F652AD">
        <w:rPr>
          <w:rFonts w:hint="eastAsia"/>
        </w:rPr>
        <w:t>。</w:t>
      </w:r>
      <w:r w:rsidR="001321AB">
        <w:rPr>
          <w:rFonts w:hint="eastAsia"/>
        </w:rPr>
        <w:t>决策树</w:t>
      </w:r>
      <w:r w:rsidR="001321AB">
        <w:t>的生成思想是递归地自顶向下</w:t>
      </w:r>
      <w:r w:rsidR="001321AB">
        <w:rPr>
          <w:rFonts w:hint="eastAsia"/>
        </w:rPr>
        <w:t>二分特征</w:t>
      </w:r>
      <w:r w:rsidR="001321AB">
        <w:t>空间，是一种</w:t>
      </w:r>
      <w:r w:rsidR="001321AB">
        <w:rPr>
          <w:rFonts w:hint="eastAsia"/>
        </w:rPr>
        <w:t>基于</w:t>
      </w:r>
      <w:r w:rsidR="001321AB">
        <w:t>数据的归纳学习算法。常见</w:t>
      </w:r>
      <w:r w:rsidR="001321AB">
        <w:rPr>
          <w:rFonts w:hint="eastAsia"/>
        </w:rPr>
        <w:t>的决策树</w:t>
      </w:r>
      <w:r w:rsidR="001321AB">
        <w:t>算法有</w:t>
      </w:r>
      <w:r w:rsidR="001321AB">
        <w:rPr>
          <w:rFonts w:hint="eastAsia"/>
        </w:rPr>
        <w:t>Q</w:t>
      </w:r>
      <w:r w:rsidR="001321AB">
        <w:t>uinlan</w:t>
      </w:r>
      <w:r w:rsidR="001321AB">
        <w:rPr>
          <w:rFonts w:hint="eastAsia"/>
        </w:rPr>
        <w:t>于</w:t>
      </w:r>
      <w:r w:rsidR="001321AB">
        <w:rPr>
          <w:rFonts w:hint="eastAsia"/>
        </w:rPr>
        <w:t>1986</w:t>
      </w:r>
      <w:r w:rsidR="001321AB">
        <w:rPr>
          <w:rFonts w:hint="eastAsia"/>
        </w:rPr>
        <w:t>年提出</w:t>
      </w:r>
      <w:r w:rsidR="001321AB">
        <w:t>的</w:t>
      </w:r>
      <w:r w:rsidR="001321AB">
        <w:rPr>
          <w:rFonts w:hint="eastAsia"/>
        </w:rPr>
        <w:t>ID3</w:t>
      </w:r>
      <w:r w:rsidR="003564C6">
        <w:t>[21]</w:t>
      </w:r>
      <w:r w:rsidR="001321AB">
        <w:rPr>
          <w:rFonts w:hint="eastAsia"/>
        </w:rPr>
        <w:t>算法</w:t>
      </w:r>
      <w:r w:rsidR="001321AB">
        <w:t>和</w:t>
      </w:r>
      <w:r w:rsidR="003564C6">
        <w:rPr>
          <w:rFonts w:hint="eastAsia"/>
        </w:rPr>
        <w:t>1984</w:t>
      </w:r>
      <w:r w:rsidR="003564C6">
        <w:rPr>
          <w:rFonts w:hint="eastAsia"/>
        </w:rPr>
        <w:t>年</w:t>
      </w:r>
      <w:r w:rsidR="003564C6">
        <w:t>提出的</w:t>
      </w:r>
      <w:r w:rsidR="001321AB">
        <w:rPr>
          <w:rFonts w:hint="eastAsia"/>
        </w:rPr>
        <w:t>C4</w:t>
      </w:r>
      <w:r w:rsidR="001321AB">
        <w:t>.5</w:t>
      </w:r>
      <w:r w:rsidR="003564C6">
        <w:t>[22]</w:t>
      </w:r>
      <w:r w:rsidR="001321AB">
        <w:rPr>
          <w:rFonts w:hint="eastAsia"/>
        </w:rPr>
        <w:t>算法</w:t>
      </w:r>
      <w:r w:rsidR="003564C6">
        <w:rPr>
          <w:rFonts w:hint="eastAsia"/>
        </w:rPr>
        <w:t>，</w:t>
      </w:r>
      <w:r w:rsidR="003564C6">
        <w:t>以及</w:t>
      </w:r>
      <w:r w:rsidR="003564C6">
        <w:rPr>
          <w:rFonts w:hint="eastAsia"/>
        </w:rPr>
        <w:t>B</w:t>
      </w:r>
      <w:r w:rsidR="003564C6">
        <w:t>reiman</w:t>
      </w:r>
      <w:r w:rsidR="00F95BB2">
        <w:rPr>
          <w:rFonts w:hint="eastAsia"/>
        </w:rPr>
        <w:t>等人</w:t>
      </w:r>
      <w:r w:rsidR="003564C6">
        <w:rPr>
          <w:rFonts w:hint="eastAsia"/>
        </w:rPr>
        <w:t>于</w:t>
      </w:r>
      <w:r w:rsidR="003564C6">
        <w:rPr>
          <w:rFonts w:hint="eastAsia"/>
        </w:rPr>
        <w:t>1984</w:t>
      </w:r>
      <w:r w:rsidR="003564C6">
        <w:rPr>
          <w:rFonts w:hint="eastAsia"/>
        </w:rPr>
        <w:t>年</w:t>
      </w:r>
      <w:r w:rsidR="003564C6">
        <w:t>提出的分类与回归树算法</w:t>
      </w:r>
      <w:r w:rsidR="003564C6">
        <w:rPr>
          <w:rFonts w:hint="eastAsia"/>
        </w:rPr>
        <w:t>（</w:t>
      </w:r>
      <w:r w:rsidR="003564C6">
        <w:rPr>
          <w:rFonts w:hint="eastAsia"/>
        </w:rPr>
        <w:t>Classification and regression tree,CART</w:t>
      </w:r>
      <w:r w:rsidR="003564C6">
        <w:rPr>
          <w:rFonts w:hint="eastAsia"/>
        </w:rPr>
        <w:t>）</w:t>
      </w:r>
      <w:r w:rsidR="003564C6">
        <w:rPr>
          <w:rFonts w:hint="eastAsia"/>
        </w:rPr>
        <w:t>[</w:t>
      </w:r>
      <w:r w:rsidR="003564C6">
        <w:t>23</w:t>
      </w:r>
      <w:r w:rsidR="003564C6">
        <w:rPr>
          <w:rFonts w:hint="eastAsia"/>
        </w:rPr>
        <w:t>]</w:t>
      </w:r>
      <w:r w:rsidR="003564C6">
        <w:rPr>
          <w:rFonts w:hint="eastAsia"/>
        </w:rPr>
        <w:t>。</w:t>
      </w:r>
    </w:p>
    <w:p w14:paraId="7637CA06" w14:textId="3F655432" w:rsidR="00556AE1" w:rsidRDefault="005A3242" w:rsidP="002161C5">
      <w:pPr>
        <w:ind w:firstLine="420"/>
      </w:pPr>
      <w:r>
        <w:rPr>
          <w:rFonts w:hint="eastAsia"/>
        </w:rPr>
        <w:t>决策树</w:t>
      </w:r>
      <w:r>
        <w:t>模型中的所有信息都通过其树形结构表现出来，</w:t>
      </w:r>
      <w:r>
        <w:rPr>
          <w:rFonts w:hint="eastAsia"/>
        </w:rPr>
        <w:t>学习</w:t>
      </w:r>
      <w:r>
        <w:t>过程过程包含三个步骤：特征</w:t>
      </w:r>
      <w:r>
        <w:rPr>
          <w:rFonts w:hint="eastAsia"/>
        </w:rPr>
        <w:t>选择</w:t>
      </w:r>
      <w:r>
        <w:t>，</w:t>
      </w:r>
      <w:r>
        <w:rPr>
          <w:rFonts w:hint="eastAsia"/>
        </w:rPr>
        <w:t>树</w:t>
      </w:r>
      <w:r>
        <w:t>的生成</w:t>
      </w:r>
      <w:r>
        <w:rPr>
          <w:rFonts w:hint="eastAsia"/>
        </w:rPr>
        <w:t>与</w:t>
      </w:r>
      <w:r>
        <w:t>树的剪</w:t>
      </w:r>
      <w:r>
        <w:rPr>
          <w:rFonts w:hint="eastAsia"/>
        </w:rPr>
        <w:t>枝。决策树</w:t>
      </w:r>
      <w:r>
        <w:t>中有</w:t>
      </w:r>
      <w:r>
        <w:rPr>
          <w:rFonts w:hint="eastAsia"/>
        </w:rPr>
        <w:t>根结点</w:t>
      </w:r>
      <w:r>
        <w:t>、内部</w:t>
      </w:r>
      <w:r>
        <w:rPr>
          <w:rFonts w:hint="eastAsia"/>
        </w:rPr>
        <w:t>结点</w:t>
      </w:r>
      <w:r>
        <w:t>和叶</w:t>
      </w:r>
      <w:r>
        <w:rPr>
          <w:rFonts w:hint="eastAsia"/>
        </w:rPr>
        <w:t>结点。</w:t>
      </w:r>
      <w:r>
        <w:t>其中</w:t>
      </w:r>
      <w:r>
        <w:rPr>
          <w:rFonts w:hint="eastAsia"/>
        </w:rPr>
        <w:t>，每个</w:t>
      </w:r>
      <w:r>
        <w:t>内部结点表示</w:t>
      </w:r>
      <w:r>
        <w:rPr>
          <w:rFonts w:hint="eastAsia"/>
        </w:rPr>
        <w:t>一个</w:t>
      </w:r>
      <w:r>
        <w:t>特征</w:t>
      </w:r>
      <w:r>
        <w:rPr>
          <w:rFonts w:hint="eastAsia"/>
        </w:rPr>
        <w:t>或者</w:t>
      </w:r>
      <w:r>
        <w:t>一个属性</w:t>
      </w:r>
      <w:r w:rsidR="000A7886">
        <w:rPr>
          <w:rFonts w:hint="eastAsia"/>
        </w:rPr>
        <w:t>。</w:t>
      </w:r>
      <w:r w:rsidR="000A7886">
        <w:t>决策树</w:t>
      </w:r>
      <w:r w:rsidR="000A7886">
        <w:rPr>
          <w:rFonts w:hint="eastAsia"/>
        </w:rPr>
        <w:t>模型</w:t>
      </w:r>
      <w:r w:rsidR="000A7886">
        <w:t>示意图如图</w:t>
      </w:r>
      <w:r w:rsidR="000A7886">
        <w:rPr>
          <w:rFonts w:hint="eastAsia"/>
        </w:rPr>
        <w:t>2</w:t>
      </w:r>
      <w:r w:rsidR="000A7886">
        <w:t>.</w:t>
      </w:r>
      <w:r w:rsidR="00556AE1">
        <w:t>1</w:t>
      </w:r>
      <w:r w:rsidR="00556AE1">
        <w:rPr>
          <w:rFonts w:hint="eastAsia"/>
        </w:rPr>
        <w:t>。</w:t>
      </w:r>
      <w:r w:rsidR="00356003">
        <w:rPr>
          <w:rFonts w:hint="eastAsia"/>
        </w:rPr>
        <w:t>决策树</w:t>
      </w:r>
      <w:r w:rsidR="00356003">
        <w:t>的生成遵循奥卡姆剃刀原则，每一次都是选择</w:t>
      </w:r>
      <w:r w:rsidR="002161C5">
        <w:rPr>
          <w:rFonts w:hint="eastAsia"/>
        </w:rPr>
        <w:t>最优</w:t>
      </w:r>
      <w:r w:rsidR="002161C5">
        <w:t>的特征来对特征空间进行分割</w:t>
      </w:r>
      <w:r w:rsidR="002161C5">
        <w:rPr>
          <w:rFonts w:hint="eastAsia"/>
        </w:rPr>
        <w:t>，</w:t>
      </w:r>
      <w:r w:rsidR="002161C5">
        <w:t>这样使得每次结点分裂都是向着具有最好的分类的目标前进</w:t>
      </w:r>
      <w:r w:rsidR="002161C5">
        <w:rPr>
          <w:rFonts w:hint="eastAsia"/>
        </w:rPr>
        <w:t>。</w:t>
      </w:r>
      <w:r w:rsidR="002161C5">
        <w:t>如果</w:t>
      </w:r>
      <w:r w:rsidR="002161C5">
        <w:rPr>
          <w:rFonts w:hint="eastAsia"/>
        </w:rPr>
        <w:t>这些训练</w:t>
      </w:r>
      <w:r w:rsidR="002161C5">
        <w:t>数据的子集都能够被大致正确分类或者没有了可供分裂的特征，那么</w:t>
      </w:r>
      <w:r w:rsidR="002161C5">
        <w:rPr>
          <w:rFonts w:hint="eastAsia"/>
        </w:rPr>
        <w:t>就</w:t>
      </w:r>
      <w:r w:rsidR="002161C5">
        <w:t>新建一个叶结点，将该</w:t>
      </w:r>
      <w:r w:rsidR="002161C5">
        <w:rPr>
          <w:rFonts w:hint="eastAsia"/>
        </w:rPr>
        <w:t>子集</w:t>
      </w:r>
      <w:r w:rsidR="002161C5">
        <w:t>分到</w:t>
      </w:r>
      <w:r w:rsidR="002161C5">
        <w:rPr>
          <w:rFonts w:hint="eastAsia"/>
        </w:rPr>
        <w:t>此</w:t>
      </w:r>
      <w:r w:rsidR="002161C5">
        <w:t>叶节点中。如果</w:t>
      </w:r>
      <w:r w:rsidR="002161C5">
        <w:rPr>
          <w:rFonts w:hint="eastAsia"/>
        </w:rPr>
        <w:t>子集</w:t>
      </w:r>
      <w:r w:rsidR="002161C5">
        <w:t>中的数据还有没被正确分类或者还有待分割的特征，那么就递归地进行</w:t>
      </w:r>
      <w:r w:rsidR="002161C5">
        <w:rPr>
          <w:rFonts w:hint="eastAsia"/>
        </w:rPr>
        <w:t>上述</w:t>
      </w:r>
      <w:r w:rsidR="002161C5">
        <w:t>分裂</w:t>
      </w:r>
      <w:r w:rsidR="002161C5">
        <w:rPr>
          <w:rFonts w:hint="eastAsia"/>
        </w:rPr>
        <w:t>。</w:t>
      </w:r>
      <w:r w:rsidR="002161C5">
        <w:t>最后</w:t>
      </w:r>
      <w:r w:rsidR="002161C5">
        <w:rPr>
          <w:rFonts w:hint="eastAsia"/>
        </w:rPr>
        <w:t>，当</w:t>
      </w:r>
      <w:r w:rsidR="002161C5">
        <w:t>所有子集都被正确分类或者达到设定的某一阈值时（</w:t>
      </w:r>
      <w:r w:rsidR="002161C5">
        <w:rPr>
          <w:rFonts w:hint="eastAsia"/>
        </w:rPr>
        <w:t>如</w:t>
      </w:r>
      <w:r w:rsidR="002161C5">
        <w:t>树的深度）</w:t>
      </w:r>
      <w:r w:rsidR="00592C01">
        <w:rPr>
          <w:rFonts w:hint="eastAsia"/>
        </w:rPr>
        <w:t>，</w:t>
      </w:r>
      <w:r w:rsidR="00592C01">
        <w:t>决策树的生成</w:t>
      </w:r>
      <w:r w:rsidR="00592C01">
        <w:rPr>
          <w:rFonts w:hint="eastAsia"/>
        </w:rPr>
        <w:t>结束</w:t>
      </w:r>
      <w:r w:rsidR="00592C01">
        <w:t>。</w:t>
      </w:r>
      <w:r w:rsidR="00592C01">
        <w:rPr>
          <w:rFonts w:hint="eastAsia"/>
        </w:rPr>
        <w:t>如何</w:t>
      </w:r>
      <w:r w:rsidR="00592C01">
        <w:t>确定最优的结点分裂是决策树学习的</w:t>
      </w:r>
      <w:r w:rsidR="00592C01">
        <w:rPr>
          <w:rFonts w:hint="eastAsia"/>
        </w:rPr>
        <w:t>核心</w:t>
      </w:r>
      <w:r w:rsidR="00592C01">
        <w:t>部分，同时也是</w:t>
      </w:r>
      <w:r w:rsidR="00592C01">
        <w:rPr>
          <w:rFonts w:hint="eastAsia"/>
        </w:rPr>
        <w:t>ID3</w:t>
      </w:r>
      <w:r w:rsidR="00592C01">
        <w:rPr>
          <w:rFonts w:hint="eastAsia"/>
        </w:rPr>
        <w:t>、</w:t>
      </w:r>
      <w:r w:rsidR="00592C01">
        <w:rPr>
          <w:rFonts w:hint="eastAsia"/>
        </w:rPr>
        <w:t>C4.5</w:t>
      </w:r>
      <w:r w:rsidR="00592C01">
        <w:rPr>
          <w:rFonts w:hint="eastAsia"/>
        </w:rPr>
        <w:t>和</w:t>
      </w:r>
      <w:r w:rsidR="00592C01">
        <w:rPr>
          <w:rFonts w:hint="eastAsia"/>
        </w:rPr>
        <w:t>CART</w:t>
      </w:r>
      <w:r w:rsidR="00592C01">
        <w:rPr>
          <w:rFonts w:hint="eastAsia"/>
        </w:rPr>
        <w:t>的</w:t>
      </w:r>
      <w:r w:rsidR="00592C01">
        <w:t>最大区别</w:t>
      </w:r>
      <w:r w:rsidR="00592C01">
        <w:rPr>
          <w:rFonts w:hint="eastAsia"/>
        </w:rPr>
        <w:t>。一下</w:t>
      </w:r>
      <w:r w:rsidR="00592C01">
        <w:t>介绍</w:t>
      </w:r>
      <w:r w:rsidR="009B5C8D">
        <w:rPr>
          <w:rFonts w:hint="eastAsia"/>
        </w:rPr>
        <w:t>三</w:t>
      </w:r>
      <w:r w:rsidR="00592C01">
        <w:t>种分裂方法。</w:t>
      </w:r>
    </w:p>
    <w:p w14:paraId="0CAC6D9C" w14:textId="1EBC7DE1" w:rsidR="00592C01" w:rsidRPr="00F33B64" w:rsidRDefault="00592C01" w:rsidP="00592C01">
      <w:pPr>
        <w:ind w:firstLineChars="0" w:firstLine="420"/>
      </w:pPr>
      <w:r>
        <w:rPr>
          <w:rFonts w:hint="eastAsia"/>
        </w:rPr>
        <w:t>第一种</w:t>
      </w:r>
      <w:r>
        <w:t>，信息增益</w:t>
      </w:r>
      <w:r>
        <w:rPr>
          <w:rFonts w:hint="eastAsia"/>
        </w:rPr>
        <w:t>(</w:t>
      </w:r>
      <w:r>
        <w:t>Information divergence</w:t>
      </w:r>
      <w:r>
        <w:rPr>
          <w:rFonts w:hint="eastAsia"/>
        </w:rPr>
        <w:t>)</w:t>
      </w:r>
    </w:p>
    <w:p w14:paraId="0B6EDCE1" w14:textId="2D9809CA" w:rsidR="00592C01" w:rsidRDefault="00592C01" w:rsidP="00592C01">
      <w:pPr>
        <w:ind w:firstLineChars="0" w:firstLine="420"/>
      </w:pPr>
      <w:r>
        <w:rPr>
          <w:rFonts w:hint="eastAsia"/>
        </w:rPr>
        <w:t>在</w:t>
      </w:r>
      <w:r>
        <w:t>信息增益计算过程中</w:t>
      </w:r>
      <w:r>
        <w:rPr>
          <w:rFonts w:hint="eastAsia"/>
        </w:rPr>
        <w:t>用</w:t>
      </w:r>
      <w:r>
        <w:t>到了信息论中的熵（</w:t>
      </w:r>
      <w:r>
        <w:rPr>
          <w:rFonts w:hint="eastAsia"/>
        </w:rPr>
        <w:t>entropy</w:t>
      </w:r>
      <w:r>
        <w:t>）</w:t>
      </w:r>
      <w:r>
        <w:rPr>
          <w:rFonts w:hint="eastAsia"/>
        </w:rPr>
        <w:t>，</w:t>
      </w:r>
      <w:r>
        <w:t>熵</w:t>
      </w:r>
      <w:r>
        <w:rPr>
          <w:rFonts w:hint="eastAsia"/>
        </w:rPr>
        <w:t>是</w:t>
      </w:r>
      <w:r>
        <w:t>随机变量的不确定性的度量。假设</w:t>
      </w:r>
      <w:r>
        <w:rPr>
          <w:rFonts w:hint="eastAsia"/>
        </w:rPr>
        <w:t>随机</w:t>
      </w:r>
      <w:r>
        <w:t>变量</w:t>
      </w:r>
      <w:r>
        <w:rPr>
          <w:rFonts w:hint="eastAsia"/>
        </w:rPr>
        <w:t>X</w:t>
      </w:r>
      <w:r>
        <w:rPr>
          <w:rFonts w:hint="eastAsia"/>
        </w:rPr>
        <w:t>是</w:t>
      </w:r>
      <w:r>
        <w:t>一个</w:t>
      </w:r>
      <w:r>
        <w:rPr>
          <w:rFonts w:hint="eastAsia"/>
        </w:rPr>
        <w:t>离散且</w:t>
      </w:r>
      <w:r>
        <w:t>取值有限的随机变量</w:t>
      </w:r>
      <w:r>
        <w:rPr>
          <w:rFonts w:hint="eastAsia"/>
        </w:rPr>
        <w:t>。</w:t>
      </w:r>
      <w:r>
        <w:t>那么</w:t>
      </w:r>
      <w:r>
        <w:rPr>
          <w:rFonts w:hint="eastAsia"/>
        </w:rPr>
        <w:t>X</w:t>
      </w:r>
      <w:r>
        <w:rPr>
          <w:rFonts w:hint="eastAsia"/>
        </w:rPr>
        <w:t>的</w:t>
      </w:r>
      <w:r>
        <w:t>熵表示为：</w:t>
      </w:r>
    </w:p>
    <w:p w14:paraId="3CBC4ABF" w14:textId="015C3C88" w:rsidR="00592C01" w:rsidRDefault="00592C01" w:rsidP="0028437D">
      <w:pPr>
        <w:ind w:firstLineChars="0" w:firstLine="420"/>
        <w:jc w:val="right"/>
      </w:pPr>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w:rPr>
            <w:rFonts w:ascii="Cambria Math" w:hAnsi="Cambria Math"/>
          </w:rPr>
          <m:t>=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00B86405">
        <w:rPr>
          <w:rFonts w:hint="eastAsia"/>
        </w:rPr>
        <w:t xml:space="preserve">  </w:t>
      </w:r>
      <w:r w:rsidR="00B86405">
        <w:t xml:space="preserve"> </w:t>
      </w:r>
      <w:r w:rsidR="0028437D">
        <w:t xml:space="preserve">            </w:t>
      </w:r>
      <w:r w:rsidR="00B86405">
        <w:t xml:space="preserve">                           2-1</w:t>
      </w:r>
    </w:p>
    <w:p w14:paraId="67AC059B" w14:textId="5A2BE267" w:rsidR="00B86405" w:rsidRDefault="00B86405" w:rsidP="00592C01">
      <w:pPr>
        <w:ind w:firstLineChars="0" w:firstLine="420"/>
      </w:pPr>
      <w:r>
        <w:rPr>
          <w:rFonts w:hint="eastAsia"/>
        </w:rPr>
        <w:lastRenderedPageBreak/>
        <w:t>从</w:t>
      </w:r>
      <w:r>
        <w:t>上式</w:t>
      </w:r>
      <w:r>
        <w:rPr>
          <w:rFonts w:hint="eastAsia"/>
        </w:rPr>
        <w:t>中</w:t>
      </w:r>
      <w:r>
        <w:t>可以看出，随机变量的熵与随机变量的取值无关，只与</w:t>
      </w:r>
      <w:r>
        <w:rPr>
          <w:rFonts w:hint="eastAsia"/>
        </w:rPr>
        <w:t>随机</w:t>
      </w:r>
      <w:r>
        <w:t>变量的分布有关</w:t>
      </w:r>
      <w:r>
        <w:rPr>
          <w:rFonts w:hint="eastAsia"/>
        </w:rPr>
        <w:t>，当熵</w:t>
      </w:r>
      <w:r>
        <w:t>越大，随机变量的不确定性也就越大。</w:t>
      </w:r>
      <w:r w:rsidR="00921DCD">
        <w:rPr>
          <w:rFonts w:hint="eastAsia"/>
        </w:rPr>
        <w:t>信息</w:t>
      </w:r>
      <w:r w:rsidR="00921DCD">
        <w:t>增益是内部结点按照某一特征进行分割时所减少的熵，即不确定性减少的</w:t>
      </w:r>
      <w:r w:rsidR="00921DCD">
        <w:rPr>
          <w:rFonts w:hint="eastAsia"/>
        </w:rPr>
        <w:t>程度</w:t>
      </w:r>
      <w:r w:rsidR="00921DCD">
        <w:t>。</w:t>
      </w:r>
      <w:r w:rsidR="00921DCD">
        <w:rPr>
          <w:rFonts w:hint="eastAsia"/>
        </w:rPr>
        <w:t>计算方式</w:t>
      </w:r>
      <w:r w:rsidR="00921DCD">
        <w:t>如下：</w:t>
      </w:r>
    </w:p>
    <w:p w14:paraId="60995D30" w14:textId="68EB7E00" w:rsidR="00921DCD" w:rsidRDefault="00921DCD" w:rsidP="00921DCD">
      <w:pPr>
        <w:ind w:firstLineChars="0" w:firstLine="420"/>
        <w:jc w:val="right"/>
      </w:pPr>
      <m:oMath>
        <m:r>
          <m:rPr>
            <m:sty m:val="p"/>
          </m:rPr>
          <w:rPr>
            <w:rFonts w:ascii="Cambria Math" w:hAnsi="Cambria Math"/>
          </w:rPr>
          <m:t>Gain</m:t>
        </m:r>
        <m:d>
          <m:dPr>
            <m:ctrlPr>
              <w:rPr>
                <w:rFonts w:ascii="Cambria Math" w:hAnsi="Cambria Math"/>
              </w:rPr>
            </m:ctrlPr>
          </m:dPr>
          <m:e>
            <m:r>
              <m:rPr>
                <m:sty m:val="p"/>
              </m:rPr>
              <w:rPr>
                <w:rFonts w:ascii="Cambria Math" w:hAnsi="Cambria Math"/>
              </w:rPr>
              <m:t>D,A</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e>
            <m:r>
              <m:rPr>
                <m:sty m:val="p"/>
              </m:rPr>
              <w:rPr>
                <w:rFonts w:ascii="Cambria Math" w:hAnsi="Cambria Math"/>
              </w:rPr>
              <m:t>A</m:t>
            </m:r>
          </m:e>
        </m:d>
        <m:r>
          <m:rPr>
            <m:sty m:val="p"/>
          </m:rPr>
          <w:rPr>
            <w:rFonts w:ascii="Cambria Math" w:hAnsi="Cambria Math"/>
          </w:rPr>
          <m:t>=H</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C∈C(A)</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e>
        </m:nary>
      </m:oMath>
      <w:r>
        <w:rPr>
          <w:rFonts w:hint="eastAsia"/>
        </w:rPr>
        <w:t xml:space="preserve">                     2-2</w:t>
      </w:r>
    </w:p>
    <w:p w14:paraId="438C466A" w14:textId="0BEA2282" w:rsidR="00296C44" w:rsidRDefault="001E5B2F" w:rsidP="00296C44">
      <w:pPr>
        <w:ind w:right="105" w:firstLineChars="0" w:firstLine="420"/>
      </w:pPr>
      <w:r>
        <w:t>C(A)</w:t>
      </w:r>
      <w:r>
        <w:rPr>
          <w:rFonts w:hint="eastAsia"/>
        </w:rPr>
        <w:t>：</w:t>
      </w:r>
      <w:r w:rsidR="00296C44">
        <w:rPr>
          <w:rFonts w:hint="eastAsia"/>
        </w:rPr>
        <w:t>特征</w:t>
      </w:r>
      <w:r>
        <w:rPr>
          <w:rFonts w:hint="eastAsia"/>
        </w:rPr>
        <w:t>A</w:t>
      </w:r>
      <w:r>
        <w:rPr>
          <w:rFonts w:hint="eastAsia"/>
        </w:rPr>
        <w:t>对应</w:t>
      </w:r>
      <w:r w:rsidR="00296C44">
        <w:rPr>
          <w:rFonts w:hint="eastAsia"/>
        </w:rPr>
        <w:t>的</w:t>
      </w:r>
      <w:r w:rsidR="00296C44">
        <w:t>所有取值集合</w:t>
      </w:r>
    </w:p>
    <w:p w14:paraId="303A7F6A" w14:textId="27B603E6" w:rsidR="00296C44" w:rsidRDefault="00296C44" w:rsidP="00296C44">
      <w:pPr>
        <w:ind w:right="105" w:firstLineChars="0" w:firstLine="420"/>
      </w:pPr>
      <w:r>
        <w:rPr>
          <w:rFonts w:hint="eastAsia"/>
        </w:rPr>
        <w:t>D</w:t>
      </w:r>
      <w:r>
        <w:rPr>
          <w:rFonts w:hint="eastAsia"/>
        </w:rPr>
        <w:t>：</w:t>
      </w:r>
      <w:r>
        <w:t>样本集合</w:t>
      </w:r>
    </w:p>
    <w:p w14:paraId="0CC0623E" w14:textId="6E782AF8" w:rsidR="00296C44" w:rsidRDefault="00296C44" w:rsidP="00296C44">
      <w:pPr>
        <w:ind w:right="105" w:firstLineChars="0" w:firstLine="420"/>
      </w:pPr>
      <w:r>
        <w:rPr>
          <w:rFonts w:hint="eastAsia"/>
        </w:rPr>
        <w:t>D</w:t>
      </w:r>
      <w:r>
        <w:t xml:space="preserve">c: </w:t>
      </w:r>
      <w:r w:rsidR="00F33B64">
        <w:rPr>
          <w:rFonts w:hint="eastAsia"/>
        </w:rPr>
        <w:t>样本</w:t>
      </w:r>
      <w:r w:rsidR="00F33B64">
        <w:t>集合</w:t>
      </w:r>
      <w:r w:rsidR="00F33B64">
        <w:rPr>
          <w:rFonts w:hint="eastAsia"/>
        </w:rPr>
        <w:t>D</w:t>
      </w:r>
      <w:r w:rsidR="00F33B64">
        <w:rPr>
          <w:rFonts w:hint="eastAsia"/>
        </w:rPr>
        <w:t>中</w:t>
      </w:r>
      <w:r w:rsidR="00F33B64">
        <w:t>特征</w:t>
      </w:r>
      <w:r w:rsidR="00F33B64">
        <w:rPr>
          <w:rFonts w:hint="eastAsia"/>
        </w:rPr>
        <w:t>A</w:t>
      </w:r>
      <w:r w:rsidR="00F33B64">
        <w:rPr>
          <w:rFonts w:hint="eastAsia"/>
        </w:rPr>
        <w:t>取值</w:t>
      </w:r>
      <w:r w:rsidR="00F33B64">
        <w:t>为</w:t>
      </w:r>
      <w:r w:rsidR="00F33B64">
        <w:t>c</w:t>
      </w:r>
      <w:r w:rsidR="00F33B64">
        <w:t>的集合</w:t>
      </w:r>
    </w:p>
    <w:p w14:paraId="13156CC0" w14:textId="1FF518D4" w:rsidR="00F33B64" w:rsidRPr="00F33B64" w:rsidRDefault="00F33B64" w:rsidP="00296C44">
      <w:pPr>
        <w:ind w:right="105" w:firstLineChars="0" w:firstLine="420"/>
        <w:rPr>
          <w:vertAlign w:val="subscript"/>
        </w:rPr>
      </w:pPr>
      <w:r>
        <w:t>H</w:t>
      </w:r>
      <w:r>
        <w:rPr>
          <w:rFonts w:hint="eastAsia"/>
        </w:rPr>
        <w:t>(</w:t>
      </w:r>
      <w:r>
        <w:t>D|A</w:t>
      </w:r>
      <w:r>
        <w:rPr>
          <w:rFonts w:hint="eastAsia"/>
        </w:rPr>
        <w:t>)</w:t>
      </w:r>
      <w:r>
        <w:rPr>
          <w:rFonts w:hint="eastAsia"/>
        </w:rPr>
        <w:t>：</w:t>
      </w:r>
      <w:r>
        <w:t>样本集合</w:t>
      </w:r>
      <w:r>
        <w:rPr>
          <w:rFonts w:hint="eastAsia"/>
        </w:rPr>
        <w:t>D</w:t>
      </w:r>
      <w:r>
        <w:rPr>
          <w:rFonts w:hint="eastAsia"/>
        </w:rPr>
        <w:t>在</w:t>
      </w:r>
      <w:r>
        <w:t>特征</w:t>
      </w:r>
      <w:r>
        <w:rPr>
          <w:rFonts w:hint="eastAsia"/>
        </w:rPr>
        <w:t>A</w:t>
      </w:r>
      <w:r>
        <w:rPr>
          <w:rFonts w:hint="eastAsia"/>
        </w:rPr>
        <w:t>下</w:t>
      </w:r>
      <w:r>
        <w:t>的经验</w:t>
      </w:r>
      <w:r>
        <w:rPr>
          <w:rFonts w:hint="eastAsia"/>
        </w:rPr>
        <w:t>条件熵</w:t>
      </w:r>
    </w:p>
    <w:p w14:paraId="1DCAF483" w14:textId="3FB6BABD" w:rsidR="000A7886" w:rsidRDefault="000A7886" w:rsidP="00AE1FBA">
      <w:pPr>
        <w:ind w:firstLineChars="500" w:firstLine="1050"/>
        <w:jc w:val="center"/>
      </w:pPr>
      <w:r>
        <w:rPr>
          <w:rFonts w:hint="eastAsia"/>
          <w:noProof/>
        </w:rPr>
        <mc:AlternateContent>
          <mc:Choice Requires="wpc">
            <w:drawing>
              <wp:inline distT="0" distB="0" distL="0" distR="0" wp14:anchorId="6026B548" wp14:editId="74F39E40">
                <wp:extent cx="4288217" cy="2575067"/>
                <wp:effectExtent l="0" t="0" r="17145" b="15875"/>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16" name="椭圆 16"/>
                        <wps:cNvSpPr/>
                        <wps:spPr>
                          <a:xfrm>
                            <a:off x="1494475" y="538431"/>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2461849" y="533945"/>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1993996" y="36020"/>
                            <a:ext cx="182459" cy="182462"/>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等腰三角形 18"/>
                        <wps:cNvSpPr/>
                        <wps:spPr>
                          <a:xfrm>
                            <a:off x="1883216" y="1720875"/>
                            <a:ext cx="202009" cy="189581"/>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等腰三角形 22"/>
                        <wps:cNvSpPr/>
                        <wps:spPr>
                          <a:xfrm>
                            <a:off x="2973894" y="2220280"/>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等腰三角形 23"/>
                        <wps:cNvSpPr/>
                        <wps:spPr>
                          <a:xfrm>
                            <a:off x="2703507" y="1720875"/>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等腰三角形 24"/>
                        <wps:cNvSpPr/>
                        <wps:spPr>
                          <a:xfrm>
                            <a:off x="2275590" y="1748474"/>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等腰三角形 25"/>
                        <wps:cNvSpPr/>
                        <wps:spPr>
                          <a:xfrm>
                            <a:off x="1632138" y="1113478"/>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等腰三角形 26"/>
                        <wps:cNvSpPr/>
                        <wps:spPr>
                          <a:xfrm>
                            <a:off x="1013887" y="1155812"/>
                            <a:ext cx="201853" cy="189503"/>
                          </a:xfrm>
                          <a:prstGeom prst="triangle">
                            <a:avLst/>
                          </a:prstGeom>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275589" y="1181212"/>
                            <a:ext cx="174250" cy="174253"/>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607671" y="2265848"/>
                            <a:ext cx="173988" cy="173991"/>
                          </a:xfrm>
                          <a:prstGeom prst="ellipse">
                            <a:avLst/>
                          </a:prstGeom>
                          <a:solidFill>
                            <a:schemeClr val="accent6">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圆角矩形 29"/>
                        <wps:cNvSpPr/>
                        <wps:spPr>
                          <a:xfrm>
                            <a:off x="396134" y="2240986"/>
                            <a:ext cx="182297" cy="1823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a:endCxn id="19" idx="0"/>
                        </wps:cNvCnPr>
                        <wps:spPr>
                          <a:xfrm>
                            <a:off x="2104116" y="218482"/>
                            <a:ext cx="444858" cy="315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17" idx="2"/>
                          <a:endCxn id="16" idx="7"/>
                        </wps:cNvCnPr>
                        <wps:spPr>
                          <a:xfrm flipH="1">
                            <a:off x="1643207" y="218482"/>
                            <a:ext cx="442019" cy="345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stCxn id="16" idx="4"/>
                          <a:endCxn id="26" idx="0"/>
                        </wps:cNvCnPr>
                        <wps:spPr>
                          <a:xfrm flipH="1">
                            <a:off x="1114814" y="712684"/>
                            <a:ext cx="466786" cy="443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a:endCxn id="25" idx="0"/>
                        </wps:cNvCnPr>
                        <wps:spPr>
                          <a:xfrm>
                            <a:off x="1633116" y="697101"/>
                            <a:ext cx="99949" cy="41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19" idx="4"/>
                          <a:endCxn id="27" idx="0"/>
                        </wps:cNvCnPr>
                        <wps:spPr>
                          <a:xfrm flipH="1">
                            <a:off x="2362714" y="708198"/>
                            <a:ext cx="186260" cy="47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27" idx="4"/>
                          <a:endCxn id="18" idx="0"/>
                        </wps:cNvCnPr>
                        <wps:spPr>
                          <a:xfrm flipH="1">
                            <a:off x="1984221" y="1355465"/>
                            <a:ext cx="378493" cy="36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endCxn id="24" idx="0"/>
                        </wps:cNvCnPr>
                        <wps:spPr>
                          <a:xfrm>
                            <a:off x="2375052" y="1365287"/>
                            <a:ext cx="1465" cy="383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endCxn id="23" idx="0"/>
                        </wps:cNvCnPr>
                        <wps:spPr>
                          <a:xfrm>
                            <a:off x="2362715" y="1329222"/>
                            <a:ext cx="441719" cy="391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601758" y="2156319"/>
                            <a:ext cx="769823" cy="3355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41ADD" w14:textId="67AA8E83" w:rsidR="00E07CFE" w:rsidRDefault="00E07CFE" w:rsidP="006A7544">
                              <w:pPr>
                                <w:ind w:firstLineChars="95" w:firstLine="199"/>
                              </w:pPr>
                              <w:r>
                                <w:rPr>
                                  <w:rFonts w:hint="eastAsia"/>
                                </w:rPr>
                                <w:t>根节点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38"/>
                        <wps:cNvSpPr txBox="1"/>
                        <wps:spPr>
                          <a:xfrm>
                            <a:off x="1811848" y="2181180"/>
                            <a:ext cx="852805" cy="372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D7305" w14:textId="785A6CBA" w:rsidR="00E07CFE" w:rsidRDefault="00E07CFE" w:rsidP="006A7544">
                              <w:pPr>
                                <w:pStyle w:val="afc"/>
                                <w:spacing w:before="0" w:beforeAutospacing="0" w:after="0" w:afterAutospacing="0"/>
                                <w:ind w:firstLine="202"/>
                                <w:jc w:val="both"/>
                                <w:rPr>
                                  <w:sz w:val="24"/>
                                </w:rPr>
                              </w:pPr>
                              <w:r>
                                <w:rPr>
                                  <w:rFonts w:ascii="Times New Roman" w:cs="Times New Roman" w:hint="eastAsia"/>
                                  <w:kern w:val="2"/>
                                  <w:szCs w:val="21"/>
                                </w:rPr>
                                <w:t>内部</w:t>
                              </w:r>
                              <w:r>
                                <w:rPr>
                                  <w:rFonts w:ascii="Times New Roman" w:cs="Times New Roman"/>
                                  <w:kern w:val="2"/>
                                  <w:szCs w:val="21"/>
                                </w:rPr>
                                <w:t>结点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文本框 38"/>
                        <wps:cNvSpPr txBox="1"/>
                        <wps:spPr>
                          <a:xfrm>
                            <a:off x="3211048" y="2149746"/>
                            <a:ext cx="852805" cy="372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7F04E" w14:textId="79A64EDF" w:rsidR="00E07CFE" w:rsidRDefault="00E07CFE" w:rsidP="006A7544">
                              <w:pPr>
                                <w:pStyle w:val="afc"/>
                                <w:spacing w:before="0" w:beforeAutospacing="0" w:after="0" w:afterAutospacing="0"/>
                                <w:ind w:firstLine="202"/>
                                <w:jc w:val="both"/>
                                <w:rPr>
                                  <w:sz w:val="24"/>
                                </w:rPr>
                              </w:pPr>
                              <w:r>
                                <w:rPr>
                                  <w:rFonts w:ascii="Times New Roman" w:cs="Times New Roman" w:hint="eastAsia"/>
                                  <w:kern w:val="2"/>
                                  <w:szCs w:val="21"/>
                                </w:rPr>
                                <w:t>叶</w:t>
                              </w:r>
                              <w:r>
                                <w:rPr>
                                  <w:rFonts w:ascii="Times New Roman" w:cs="Times New Roman"/>
                                  <w:kern w:val="2"/>
                                  <w:szCs w:val="21"/>
                                </w:rPr>
                                <w:t>结点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026B548" id="画布 14" o:spid="_x0000_s1027" editas="canvas" style="width:337.65pt;height:202.75pt;mso-position-horizontal-relative:char;mso-position-vertical-relative:line" coordsize="42881,25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2881;height:25749;visibility:visible;mso-wrap-style:square" stroked="t" strokecolor="black [3213]">
                  <v:fill o:detectmouseclick="t"/>
                  <v:path o:connecttype="none"/>
                </v:shape>
                <v:oval id="椭圆 16" o:spid="_x0000_s1029" style="position:absolute;left:14944;top:5384;width:1743;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46MIA&#10;AADbAAAADwAAAGRycy9kb3ducmV2LnhtbERPTWvCQBC9F/wPywi91Y0KpkZXkYK29JboxduQHZNo&#10;djbdXU3677uFQm/zeJ+z3g6mFQ9yvrGsYDpJQBCXVjdcKTgd9y+vIHxA1thaJgXf5GG7GT2tMdO2&#10;55weRahEDGGfoYI6hC6T0pc1GfQT2xFH7mKdwRChq6R22Mdw08pZkiykwYZjQ40dvdVU3oq7UXC1&#10;877NZ9P06/yeFsv8Mz2kR6fU83jYrUAEGsK/+M/9oeP8B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bjowgAAANsAAAAPAAAAAAAAAAAAAAAAAJgCAABkcnMvZG93&#10;bnJldi54bWxQSwUGAAAAAAQABAD1AAAAhwMAAAAA&#10;" fillcolor="#a8d08d [1945]" strokecolor="#375623 [1609]" strokeweight="1pt">
                  <v:stroke joinstyle="miter"/>
                </v:oval>
                <v:oval id="椭圆 19" o:spid="_x0000_s1030" style="position:absolute;left:24618;top:5339;width:1742;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smsIA&#10;AADbAAAADwAAAGRycy9kb3ducmV2LnhtbERPTWvCQBC9F/wPywi91Y0WmhpdRQRt6S3Ri7chOybR&#10;7GzcXU3677uFQm/zeJ+zXA+mFQ9yvrGsYDpJQBCXVjdcKTgedi/vIHxA1thaJgXf5GG9Gj0tMdO2&#10;55weRahEDGGfoYI6hC6T0pc1GfQT2xFH7mydwRChq6R22Mdw08pZkrxJgw3Hhho72tZUXou7UXCx&#10;r32bz6bp7fSRFvP8K92nB6fU83jYLEAEGsK/+M/9qeP8Ofz+Eg+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iyawgAAANsAAAAPAAAAAAAAAAAAAAAAAJgCAABkcnMvZG93&#10;bnJldi54bWxQSwUGAAAAAAQABAD1AAAAhwMAAAAA&#10;" fillcolor="#a8d08d [1945]" strokecolor="#375623 [1609]" strokeweight="1pt">
                  <v:stroke joinstyle="miter"/>
                </v:oval>
                <v:roundrect id="圆角矩形 17" o:spid="_x0000_s1031" style="position:absolute;left:19939;top:360;width:1825;height:18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NkSsMA&#10;AADbAAAADwAAAGRycy9kb3ducmV2LnhtbERPS2sCMRC+F/wPYQRvNauHVrZGEUGqtB58IPU2bmYf&#10;uJksSdRtf70pCN7m43vOeNqaWlzJ+cqygkE/AUGcWV1xoWC/W7yOQPiArLG2TAp+ycN00nkZY6rt&#10;jTd03YZCxBD2KSooQ2hSKX1WkkHftw1x5HLrDIYIXSG1w1sMN7UcJsmbNFhxbCixoXlJ2Xl7MQo+&#10;myGvlieXn83P4W+9+Tp+j/KVUr1uO/sAEagNT/HDvdRx/jv8/xIP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NkSsMAAADbAAAADwAAAAAAAAAAAAAAAACYAgAAZHJzL2Rv&#10;d25yZXYueG1sUEsFBgAAAAAEAAQA9QAAAIgDAAAAAA==&#10;" fillcolor="#ffc000 [3207]" strokecolor="#7f5f00 [1607]" strokeweight="1pt">
                  <v:stroke joinstyle="miter"/>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8" o:spid="_x0000_s1032" type="#_x0000_t5" style="position:absolute;left:18832;top:17208;width:2020;height:1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b6BcIA&#10;AADbAAAADwAAAGRycy9kb3ducmV2LnhtbESPQW/CMAyF75P4D5GRdpkgHQeECgEhEBJXyg7jZhrT&#10;FhonarJS/v18mLSbrff83ufVZnCt6qmLjWcDn9MMFHHpbcOVga/zYbIAFROyxdYzGXhRhM169LbC&#10;3Ponn6gvUqUkhGOOBuqUQq51LGtyGKc+EIt2853DJGtXadvhU8Jdq2dZNtcOG5aGGgPtaiofxY8z&#10;MBT4uof990dY3PqATTW77K/OmPfxsF2CSjSkf/Pf9dEKvsDKLzK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voFwgAAANsAAAAPAAAAAAAAAAAAAAAAAJgCAABkcnMvZG93&#10;bnJldi54bWxQSwUGAAAAAAQABAD1AAAAhwMAAAAA&#10;" fillcolor="#5b9bd5 [3204]" strokecolor="#9cc2e5 [1940]" strokeweight="1pt"/>
                <v:shape id="等腰三角形 22" o:spid="_x0000_s1033" type="#_x0000_t5" style="position:absolute;left:29738;top:22202;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HUsEA&#10;AADbAAAADwAAAGRycy9kb3ducmV2LnhtbESPQYvCMBSE7wv+h/AEL8ua2sMi3UYRRfBq14Pens2z&#10;7W7zEppY6783guBxmJlvmHw5mFb01PnGsoLZNAFBXFrdcKXg8Lv9moPwAVlja5kU3MnDcjH6yDHT&#10;9sZ76otQiQhhn6GCOgSXSenLmgz6qXXE0bvYzmCIsquk7vAW4aaVaZJ8S4MNx4UaHa1rKv+Lq1Ew&#10;FHj/c5vjp5tfeodNlZ42Z6PUZDysfkAEGsI7/GrvtII0hee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iB1LBAAAA2wAAAA8AAAAAAAAAAAAAAAAAmAIAAGRycy9kb3du&#10;cmV2LnhtbFBLBQYAAAAABAAEAPUAAACGAwAAAAA=&#10;" fillcolor="#5b9bd5 [3204]" strokecolor="#9cc2e5 [1940]" strokeweight="1pt"/>
                <v:shape id="等腰三角形 23" o:spid="_x0000_s1034" type="#_x0000_t5" style="position:absolute;left:27035;top:17208;width:2018;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iycEA&#10;AADbAAAADwAAAGRycy9kb3ducmV2LnhtbESPQYvCMBSE7wv+h/AEL4umW2G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uosnBAAAA2wAAAA8AAAAAAAAAAAAAAAAAmAIAAGRycy9kb3du&#10;cmV2LnhtbFBLBQYAAAAABAAEAPUAAACGAwAAAAA=&#10;" fillcolor="#5b9bd5 [3204]" strokecolor="#9cc2e5 [1940]" strokeweight="1pt"/>
                <v:shape id="等腰三角形 24" o:spid="_x0000_s1035" type="#_x0000_t5" style="position:absolute;left:22755;top:17484;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6vcEA&#10;AADbAAAADwAAAGRycy9kb3ducmV2LnhtbESPQYvCMBSE7wv+h/AEL4umW2S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HOr3BAAAA2wAAAA8AAAAAAAAAAAAAAAAAmAIAAGRycy9kb3du&#10;cmV2LnhtbFBLBQYAAAAABAAEAPUAAACGAwAAAAA=&#10;" fillcolor="#5b9bd5 [3204]" strokecolor="#9cc2e5 [1940]" strokeweight="1pt"/>
                <v:shape id="等腰三角形 25" o:spid="_x0000_s1036" type="#_x0000_t5" style="position:absolute;left:16321;top:11134;width:2018;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fJsEA&#10;AADbAAAADwAAAGRycy9kb3ducmV2LnhtbESPQYvCMBSE7wv+h/AEL4umW3CRahRRBK9296C3Z/Ns&#10;q81LaLK1/nsjCHscZuYbZrHqTSM6an1tWcHXJAFBXFhdc6ng92c3noHwAVljY5kUPMjDajn4WGCm&#10;7Z0P1OWhFBHCPkMFVQguk9IXFRn0E+uIo3exrcEQZVtK3eI9wk0j0yT5lgZrjgsVOtpUVNzyP6Og&#10;z/Fxddvjp5tdOod1mZ62Z6PUaNiv5yAC9eE//G7vtYJ0Cq8v8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LnybBAAAA2wAAAA8AAAAAAAAAAAAAAAAAmAIAAGRycy9kb3du&#10;cmV2LnhtbFBLBQYAAAAABAAEAPUAAACGAwAAAAA=&#10;" fillcolor="#5b9bd5 [3204]" strokecolor="#9cc2e5 [1940]" strokeweight="1pt"/>
                <v:shape id="等腰三角形 26" o:spid="_x0000_s1037" type="#_x0000_t5" style="position:absolute;left:10138;top:11558;width:2019;height:1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BUcEA&#10;AADbAAAADwAAAGRycy9kb3ducmV2LnhtbESPQYvCMBSE7wv+h/CEvSya2oNINYoogle7HvT2bJ5t&#10;tXkJTaz1328WBI/DzHzDLFa9aURHra8tK5iMExDEhdU1lwqOv7vRDIQPyBoby6TgRR5Wy8HXAjNt&#10;n3ygLg+liBD2GSqoQnCZlL6oyKAfW0ccvattDYYo21LqFp8RbhqZJslUGqw5LlToaFNRcc8fRkGf&#10;4+vmtqcfN7t2DusyPW8vRqnvYb+egwjUh0/43d5rBekU/r/E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ZAVHBAAAA2wAAAA8AAAAAAAAAAAAAAAAAmAIAAGRycy9kb3du&#10;cmV2LnhtbFBLBQYAAAAABAAEAPUAAACGAwAAAAA=&#10;" fillcolor="#5b9bd5 [3204]" strokecolor="#9cc2e5 [1940]" strokeweight="1pt"/>
                <v:oval id="椭圆 27" o:spid="_x0000_s1038" style="position:absolute;left:22755;top:11812;width:1743;height:1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XzsQA&#10;AADbAAAADwAAAGRycy9kb3ducmV2LnhtbESPQUvDQBSE74L/YXlCb3bTFFyN3RYptBVvSb14e2Sf&#10;STT7Nu5um/Tfu4LQ4zAz3zCrzWR7cSYfOscaFvMMBHHtTMeNhvfj7v4RRIjIBnvHpOFCATbr25sV&#10;FsaNXNK5io1IEA4FamhjHAopQ92SxTB3A3HyPp23GJP0jTQexwS3vcyz7EFa7DgttDjQtqX6uzpZ&#10;DV9uOfZlvlA/HwdVPZVvaq+OXuvZ3fTyDCLSFK/h//ar0ZAr+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187EAAAA2wAAAA8AAAAAAAAAAAAAAAAAmAIAAGRycy9k&#10;b3ducmV2LnhtbFBLBQYAAAAABAAEAPUAAACJAwAAAAA=&#10;" fillcolor="#a8d08d [1945]" strokecolor="#375623 [1609]" strokeweight="1pt">
                  <v:stroke joinstyle="miter"/>
                </v:oval>
                <v:oval id="椭圆 28" o:spid="_x0000_s1039" style="position:absolute;left:16076;top:22658;width:1740;height:1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DvMEA&#10;AADbAAAADwAAAGRycy9kb3ducmV2LnhtbERPPW/CMBDdK/EfrENiKw5BatqAQQiJtmJL6NLtFB9J&#10;2vgcbJek/x4PSIxP73u9HU0nruR8a1nBYp6AIK6sbrlW8HU6PL+C8AFZY2eZFPyTh+1m8rTGXNuB&#10;C7qWoRYxhH2OCpoQ+lxKXzVk0M9tTxy5s3UGQ4SultrhEMNNJ9MkeZEGW44NDfa0b6j6Lf+Mgh+7&#10;HLoiXWSX74+sfCuO2Xt2ckrNpuNuBSLQGB7iu/tTK0jj2Pgl/g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eQ7zBAAAA2wAAAA8AAAAAAAAAAAAAAAAAmAIAAGRycy9kb3du&#10;cmV2LnhtbFBLBQYAAAAABAAEAPUAAACGAwAAAAA=&#10;" fillcolor="#a8d08d [1945]" strokecolor="#375623 [1609]" strokeweight="1pt">
                  <v:stroke joinstyle="miter"/>
                </v:oval>
                <v:roundrect id="圆角矩形 29" o:spid="_x0000_s1040" style="position:absolute;left:3961;top:22409;width:1823;height:1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HsUA&#10;AADbAAAADwAAAGRycy9kb3ducmV2LnhtbESPT2sCMRTE74V+h/AK3mq2eyh2NYoIpYp60Iro7bl5&#10;+wc3L0sSddtP3whCj8PM/IYZTTrTiCs5X1tW8NZPQBDnVtdcKth9f74OQPiArLGxTAp+yMNk/Pw0&#10;wkzbG2/oug2liBD2GSqoQmgzKX1ekUHfty1x9ArrDIYoXSm1w1uEm0amSfIuDdYcFypsaVZRft5e&#10;jIKvNuXF/OSKsznsf9eb5XE1KBZK9V666RBEoC78hx/tuVaQfsD9S/w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7J8exQAAANsAAAAPAAAAAAAAAAAAAAAAAJgCAABkcnMv&#10;ZG93bnJldi54bWxQSwUGAAAAAAQABAD1AAAAigMAAAAA&#10;" fillcolor="#ffc000 [3207]" strokecolor="#7f5f00 [1607]" strokeweight="1pt">
                  <v:stroke joinstyle="miter"/>
                </v:roundrect>
                <v:shapetype id="_x0000_t32" coordsize="21600,21600" o:spt="32" o:oned="t" path="m,l21600,21600e" filled="f">
                  <v:path arrowok="t" fillok="f" o:connecttype="none"/>
                  <o:lock v:ext="edit" shapetype="t"/>
                </v:shapetype>
                <v:shape id="直接箭头连接符 21" o:spid="_x0000_s1041" type="#_x0000_t32" style="position:absolute;left:21041;top:2184;width:4448;height:31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直接箭头连接符 30" o:spid="_x0000_s1042" type="#_x0000_t32" style="position:absolute;left:16432;top:2184;width:4420;height:34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直接箭头连接符 31" o:spid="_x0000_s1043" type="#_x0000_t32" style="position:absolute;left:11148;top:7126;width:4668;height:44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直接箭头连接符 32" o:spid="_x0000_s1044" type="#_x0000_t32" style="position:absolute;left:16331;top:6971;width:999;height:4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直接箭头连接符 34" o:spid="_x0000_s1045" type="#_x0000_t32" style="position:absolute;left:23627;top:7081;width:1862;height:4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直接箭头连接符 35" o:spid="_x0000_s1046" type="#_x0000_t32" style="position:absolute;left:19842;top:13554;width:3785;height:36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直接箭头连接符 36" o:spid="_x0000_s1047" type="#_x0000_t32" style="position:absolute;left:23750;top:13652;width:15;height:3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直接箭头连接符 37" o:spid="_x0000_s1048" type="#_x0000_t32" style="position:absolute;left:23627;top:13292;width:4417;height:3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文本框 38" o:spid="_x0000_s1049" type="#_x0000_t202" style="position:absolute;left:6017;top:21563;width:7698;height: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14:paraId="7A941ADD" w14:textId="67AA8E83" w:rsidR="00E07CFE" w:rsidRDefault="00E07CFE" w:rsidP="006A7544">
                        <w:pPr>
                          <w:ind w:firstLineChars="95" w:firstLine="199"/>
                        </w:pPr>
                        <w:r>
                          <w:rPr>
                            <w:rFonts w:hint="eastAsia"/>
                          </w:rPr>
                          <w:t>根节点</w:t>
                        </w:r>
                      </w:p>
                    </w:txbxContent>
                  </v:textbox>
                </v:shape>
                <v:shape id="文本框 38" o:spid="_x0000_s1050" type="#_x0000_t202" style="position:absolute;left:18118;top:21811;width:8528;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14:paraId="619D7305" w14:textId="785A6CBA" w:rsidR="00E07CFE" w:rsidRDefault="00E07CFE" w:rsidP="006A7544">
                        <w:pPr>
                          <w:pStyle w:val="afc"/>
                          <w:spacing w:before="0" w:beforeAutospacing="0" w:after="0" w:afterAutospacing="0"/>
                          <w:ind w:firstLine="202"/>
                          <w:jc w:val="both"/>
                          <w:rPr>
                            <w:sz w:val="24"/>
                          </w:rPr>
                        </w:pPr>
                        <w:r>
                          <w:rPr>
                            <w:rFonts w:ascii="Times New Roman" w:cs="Times New Roman" w:hint="eastAsia"/>
                            <w:kern w:val="2"/>
                            <w:szCs w:val="21"/>
                          </w:rPr>
                          <w:t>内部</w:t>
                        </w:r>
                        <w:r>
                          <w:rPr>
                            <w:rFonts w:ascii="Times New Roman" w:cs="Times New Roman"/>
                            <w:kern w:val="2"/>
                            <w:szCs w:val="21"/>
                          </w:rPr>
                          <w:t>结点</w:t>
                        </w:r>
                      </w:p>
                    </w:txbxContent>
                  </v:textbox>
                </v:shape>
                <v:shape id="文本框 38" o:spid="_x0000_s1051" type="#_x0000_t202" style="position:absolute;left:32110;top:21497;width:8528;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0057F04E" w14:textId="79A64EDF" w:rsidR="00E07CFE" w:rsidRDefault="00E07CFE" w:rsidP="006A7544">
                        <w:pPr>
                          <w:pStyle w:val="afc"/>
                          <w:spacing w:before="0" w:beforeAutospacing="0" w:after="0" w:afterAutospacing="0"/>
                          <w:ind w:firstLine="202"/>
                          <w:jc w:val="both"/>
                          <w:rPr>
                            <w:sz w:val="24"/>
                          </w:rPr>
                        </w:pPr>
                        <w:r>
                          <w:rPr>
                            <w:rFonts w:ascii="Times New Roman" w:cs="Times New Roman" w:hint="eastAsia"/>
                            <w:kern w:val="2"/>
                            <w:szCs w:val="21"/>
                          </w:rPr>
                          <w:t>叶</w:t>
                        </w:r>
                        <w:r>
                          <w:rPr>
                            <w:rFonts w:ascii="Times New Roman" w:cs="Times New Roman"/>
                            <w:kern w:val="2"/>
                            <w:szCs w:val="21"/>
                          </w:rPr>
                          <w:t>结点</w:t>
                        </w:r>
                      </w:p>
                    </w:txbxContent>
                  </v:textbox>
                </v:shape>
                <w10:anchorlock/>
              </v:group>
            </w:pict>
          </mc:Fallback>
        </mc:AlternateContent>
      </w:r>
    </w:p>
    <w:p w14:paraId="121BCD95" w14:textId="7A2EF346" w:rsidR="00556AE1" w:rsidRDefault="00556AE1" w:rsidP="00556AE1">
      <w:pPr>
        <w:ind w:firstLine="420"/>
        <w:jc w:val="center"/>
      </w:pPr>
      <w:r>
        <w:rPr>
          <w:rFonts w:hint="eastAsia"/>
        </w:rPr>
        <w:t>图</w:t>
      </w:r>
      <w:r>
        <w:rPr>
          <w:rFonts w:hint="eastAsia"/>
        </w:rPr>
        <w:t xml:space="preserve"> 2-1 </w:t>
      </w:r>
      <w:r>
        <w:rPr>
          <w:rFonts w:hint="eastAsia"/>
        </w:rPr>
        <w:t>决策树</w:t>
      </w:r>
      <w:r>
        <w:t>模型示意图</w:t>
      </w:r>
    </w:p>
    <w:p w14:paraId="18C6477F" w14:textId="4536226D" w:rsidR="00F33B64" w:rsidRDefault="00F33B64" w:rsidP="00F33B64">
      <w:pPr>
        <w:ind w:firstLine="420"/>
      </w:pPr>
      <w:r>
        <w:rPr>
          <w:rFonts w:hint="eastAsia"/>
        </w:rPr>
        <w:t>第二种</w:t>
      </w:r>
      <w:r>
        <w:t>，</w:t>
      </w:r>
      <w:r>
        <w:rPr>
          <w:rFonts w:hint="eastAsia"/>
        </w:rPr>
        <w:t>信息</w:t>
      </w:r>
      <w:r>
        <w:t>增益比。</w:t>
      </w:r>
    </w:p>
    <w:p w14:paraId="48D38876" w14:textId="504C4EF1" w:rsidR="00F33B64" w:rsidRDefault="00DF2C80" w:rsidP="00F33B64">
      <w:pPr>
        <w:ind w:firstLine="420"/>
      </w:pPr>
      <w:r>
        <w:rPr>
          <w:rFonts w:hint="eastAsia"/>
        </w:rPr>
        <w:t>C4.5</w:t>
      </w:r>
      <w:r>
        <w:rPr>
          <w:rFonts w:hint="eastAsia"/>
        </w:rPr>
        <w:t>算法</w:t>
      </w:r>
      <w:r>
        <w:t>采用信息增益比来选择特征，与容易产生过拟合的</w:t>
      </w:r>
      <w:r>
        <w:rPr>
          <w:rFonts w:hint="eastAsia"/>
        </w:rPr>
        <w:t>ID3</w:t>
      </w:r>
      <w:r>
        <w:rPr>
          <w:rFonts w:hint="eastAsia"/>
        </w:rPr>
        <w:t>算法</w:t>
      </w:r>
      <w:r>
        <w:t>不同的是，</w:t>
      </w:r>
      <w:r>
        <w:rPr>
          <w:rFonts w:hint="eastAsia"/>
        </w:rPr>
        <w:t>C4.5</w:t>
      </w:r>
      <w:r>
        <w:rPr>
          <w:rFonts w:hint="eastAsia"/>
        </w:rPr>
        <w:t>不会</w:t>
      </w:r>
      <w:r>
        <w:t>偏向于取值较多的特征。信息</w:t>
      </w:r>
      <w:r>
        <w:rPr>
          <w:rFonts w:hint="eastAsia"/>
        </w:rPr>
        <w:t>增益</w:t>
      </w:r>
      <w:r>
        <w:t>比的计算公式为：</w:t>
      </w:r>
    </w:p>
    <w:p w14:paraId="1A7D4813" w14:textId="31B8011B" w:rsidR="00DF2C80" w:rsidRDefault="000434FE" w:rsidP="002B4562">
      <w:pPr>
        <w:ind w:firstLine="420"/>
        <w:jc w:val="right"/>
      </w:pPr>
      <m:oMath>
        <m:sSub>
          <m:sSubPr>
            <m:ctrlPr>
              <w:rPr>
                <w:rFonts w:ascii="Cambria Math" w:hAnsi="Cambria Math"/>
              </w:rPr>
            </m:ctrlPr>
          </m:sSubPr>
          <m:e>
            <m:r>
              <w:rPr>
                <w:rFonts w:ascii="Cambria Math" w:hAnsi="Cambria Math"/>
              </w:rPr>
              <m:t>g</m:t>
            </m:r>
          </m:e>
          <m:sub>
            <m:r>
              <w:rPr>
                <w:rFonts w:ascii="Cambria Math" w:hAnsi="Cambria Math"/>
              </w:rPr>
              <m:t>a</m:t>
            </m:r>
          </m:sub>
        </m:sSub>
        <m:d>
          <m:dPr>
            <m:ctrlPr>
              <w:rPr>
                <w:rFonts w:ascii="Cambria Math" w:hAnsi="Cambria Math"/>
                <w:i/>
              </w:rPr>
            </m:ctrlPr>
          </m:dPr>
          <m:e>
            <m:r>
              <w:rPr>
                <w:rFonts w:ascii="Cambria Math" w:hAnsi="Cambria Math"/>
              </w:rPr>
              <m:t>D,A</m:t>
            </m:r>
          </m:e>
        </m:d>
        <m:r>
          <w:rPr>
            <w:rFonts w:ascii="Cambria Math" w:hAnsi="Cambria Math"/>
          </w:rPr>
          <m:t>=</m:t>
        </m:r>
        <m:f>
          <m:fPr>
            <m:ctrlPr>
              <w:rPr>
                <w:rFonts w:ascii="Cambria Math" w:hAnsi="Cambria Math"/>
                <w:i/>
              </w:rPr>
            </m:ctrlPr>
          </m:fPr>
          <m:num>
            <m:r>
              <w:rPr>
                <w:rFonts w:ascii="Cambria Math" w:hAnsi="Cambria Math"/>
              </w:rPr>
              <m:t>g(D,A)</m:t>
            </m:r>
          </m:num>
          <m:den>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m:t>
            </m:r>
          </m:den>
        </m:f>
      </m:oMath>
      <w:r w:rsidR="002B4562">
        <w:rPr>
          <w:rFonts w:hint="eastAsia"/>
        </w:rPr>
        <w:t xml:space="preserve">          </w:t>
      </w:r>
      <w:r w:rsidR="002B4562">
        <w:t xml:space="preserve">                              </w:t>
      </w:r>
      <w:r w:rsidR="002B4562">
        <w:rPr>
          <w:rFonts w:hint="eastAsia"/>
        </w:rPr>
        <w:t xml:space="preserve">  2-3</w:t>
      </w:r>
    </w:p>
    <w:p w14:paraId="7B0F28CB" w14:textId="3FEC7131" w:rsidR="002B4562" w:rsidRDefault="000434FE" w:rsidP="002B4562">
      <w:pPr>
        <w:ind w:firstLine="420"/>
        <w:jc w:val="right"/>
      </w:pPr>
      <m:oMath>
        <m:sSub>
          <m:sSubPr>
            <m:ctrlPr>
              <w:rPr>
                <w:rFonts w:ascii="Cambria Math" w:hAnsi="Cambria Math"/>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e>
        </m:func>
      </m:oMath>
      <w:r w:rsidR="002B4562">
        <w:rPr>
          <w:rFonts w:hint="eastAsia"/>
        </w:rPr>
        <w:t xml:space="preserve">                                  2-4</w:t>
      </w:r>
    </w:p>
    <w:p w14:paraId="6CBF2FCD" w14:textId="3FC7F2A3" w:rsidR="002B4562" w:rsidRDefault="002B4562" w:rsidP="002B4562">
      <w:pPr>
        <w:ind w:firstLine="420"/>
      </w:pPr>
      <w:r>
        <w:rPr>
          <w:rFonts w:hint="eastAsia"/>
        </w:rPr>
        <w:t>H</w:t>
      </w:r>
      <w:r>
        <w:rPr>
          <w:vertAlign w:val="subscript"/>
        </w:rPr>
        <w:t>A</w:t>
      </w:r>
      <w:r>
        <w:t>(D)</w:t>
      </w:r>
      <w:r>
        <w:rPr>
          <w:rFonts w:hint="eastAsia"/>
        </w:rPr>
        <w:t>：</w:t>
      </w:r>
      <w:r w:rsidR="00AB2748">
        <w:rPr>
          <w:rFonts w:hint="eastAsia"/>
        </w:rPr>
        <w:t>样本</w:t>
      </w:r>
      <w:r w:rsidR="00AB2748">
        <w:t>集合</w:t>
      </w:r>
      <w:r w:rsidR="00AB2748">
        <w:rPr>
          <w:rFonts w:hint="eastAsia"/>
        </w:rPr>
        <w:t>D</w:t>
      </w:r>
      <w:r w:rsidR="00AB2748">
        <w:rPr>
          <w:rFonts w:hint="eastAsia"/>
        </w:rPr>
        <w:t>关于</w:t>
      </w:r>
      <w:r w:rsidR="00AB2748">
        <w:t>特征</w:t>
      </w:r>
      <w:r w:rsidR="00AB2748">
        <w:rPr>
          <w:rFonts w:hint="eastAsia"/>
        </w:rPr>
        <w:t>A</w:t>
      </w:r>
      <w:r w:rsidR="00AB2748">
        <w:rPr>
          <w:rFonts w:hint="eastAsia"/>
        </w:rPr>
        <w:t>的</w:t>
      </w:r>
      <w:r w:rsidR="00AB2748">
        <w:t>所有取值的熵</w:t>
      </w:r>
    </w:p>
    <w:p w14:paraId="74B42164" w14:textId="283D29B4" w:rsidR="00AB2748" w:rsidRDefault="00AB2748" w:rsidP="002B4562">
      <w:pPr>
        <w:ind w:firstLine="420"/>
      </w:pPr>
      <w:r>
        <w:rPr>
          <w:rFonts w:hint="eastAsia"/>
        </w:rPr>
        <w:t>第</w:t>
      </w:r>
      <w:r>
        <w:t>三种，</w:t>
      </w:r>
      <w:r>
        <w:rPr>
          <w:rFonts w:hint="eastAsia"/>
        </w:rPr>
        <w:t>基尼</w:t>
      </w:r>
      <w:r>
        <w:t>指数。</w:t>
      </w:r>
    </w:p>
    <w:p w14:paraId="5B2DAD6B" w14:textId="5AE23E2C" w:rsidR="00AE1FBA" w:rsidRDefault="00AE1FBA" w:rsidP="002B4562">
      <w:pPr>
        <w:ind w:firstLine="420"/>
      </w:pPr>
      <w:r>
        <w:rPr>
          <w:rFonts w:hint="eastAsia"/>
        </w:rPr>
        <w:t>CART</w:t>
      </w:r>
      <w:r>
        <w:rPr>
          <w:rFonts w:hint="eastAsia"/>
        </w:rPr>
        <w:t>中</w:t>
      </w:r>
      <w:r>
        <w:t>的分类树使用基尼指数来</w:t>
      </w:r>
      <w:r>
        <w:rPr>
          <w:rFonts w:hint="eastAsia"/>
        </w:rPr>
        <w:t>分裂</w:t>
      </w:r>
      <w:r>
        <w:t>节点。</w:t>
      </w:r>
      <w:r w:rsidR="00EF75D7">
        <w:t>样本集合</w:t>
      </w:r>
      <w:r w:rsidR="00EF75D7">
        <w:rPr>
          <w:rFonts w:hint="eastAsia"/>
        </w:rPr>
        <w:t>D</w:t>
      </w:r>
      <w:r w:rsidR="00EF75D7">
        <w:rPr>
          <w:rFonts w:hint="eastAsia"/>
        </w:rPr>
        <w:t>的</w:t>
      </w:r>
      <w:r w:rsidR="00EF75D7">
        <w:t>基尼指数计算公式为</w:t>
      </w:r>
      <w:r w:rsidR="00EF75D7">
        <w:rPr>
          <w:rFonts w:hint="eastAsia"/>
        </w:rPr>
        <w:t>：</w:t>
      </w:r>
    </w:p>
    <w:p w14:paraId="347815DF" w14:textId="0F661109" w:rsidR="00EF75D7" w:rsidRPr="00EF75D7" w:rsidRDefault="00EF75D7" w:rsidP="00EF75D7">
      <w:pPr>
        <w:wordWrap w:val="0"/>
        <w:ind w:firstLine="420"/>
        <w:jc w:val="right"/>
      </w:pPr>
      <m:oMath>
        <m:r>
          <m:rPr>
            <m:sty m:val="p"/>
          </m:rPr>
          <w:rPr>
            <w:rFonts w:ascii="Cambria Math" w:hAnsi="Cambria Math"/>
          </w:rPr>
          <m:t>Gini</m:t>
        </m:r>
        <m:d>
          <m:dPr>
            <m:ctrlPr>
              <w:rPr>
                <w:rFonts w:ascii="Cambria Math" w:hAnsi="Cambria Math"/>
              </w:rPr>
            </m:ctrlPr>
          </m:dPr>
          <m:e>
            <m:r>
              <m:rPr>
                <m:sty m:val="p"/>
              </m:rPr>
              <w:rPr>
                <w:rFonts w:ascii="Cambria Math" w:hAnsi="Cambria Math"/>
              </w:rPr>
              <m:t>D</m:t>
            </m:r>
          </m:e>
        </m:d>
        <m:r>
          <m:rPr>
            <m:sty m:val="p"/>
          </m:rP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num>
                      <m:den>
                        <m:d>
                          <m:dPr>
                            <m:begChr m:val="|"/>
                            <m:endChr m:val="|"/>
                            <m:ctrlPr>
                              <w:rPr>
                                <w:rFonts w:ascii="Cambria Math" w:hAnsi="Cambria Math"/>
                                <w:i/>
                              </w:rPr>
                            </m:ctrlPr>
                          </m:dPr>
                          <m:e>
                            <m:r>
                              <w:rPr>
                                <w:rFonts w:ascii="Cambria Math" w:hAnsi="Cambria Math"/>
                              </w:rPr>
                              <m:t>D</m:t>
                            </m:r>
                          </m:e>
                        </m:d>
                      </m:den>
                    </m:f>
                  </m:e>
                </m:d>
              </m:e>
              <m:sup>
                <m:r>
                  <w:rPr>
                    <w:rFonts w:ascii="Cambria Math" w:hAnsi="Cambria Math"/>
                  </w:rPr>
                  <m:t>2</m:t>
                </m:r>
              </m:sup>
            </m:sSup>
          </m:e>
        </m:nary>
      </m:oMath>
      <w:r>
        <w:rPr>
          <w:rFonts w:hint="eastAsia"/>
        </w:rPr>
        <w:t xml:space="preserve">       </w:t>
      </w:r>
      <w:r>
        <w:t xml:space="preserve">      </w:t>
      </w:r>
      <w:r>
        <w:rPr>
          <w:rFonts w:hint="eastAsia"/>
        </w:rPr>
        <w:t xml:space="preserve">                     2-5</w:t>
      </w:r>
    </w:p>
    <w:p w14:paraId="4D759B88" w14:textId="7B46095A" w:rsidR="00AB2748" w:rsidRDefault="00EF75D7" w:rsidP="002B4562">
      <w:pPr>
        <w:ind w:firstLine="420"/>
      </w:pPr>
      <w:r>
        <w:rPr>
          <w:rFonts w:hint="eastAsia"/>
        </w:rPr>
        <w:t>C</w:t>
      </w:r>
      <w:r>
        <w:rPr>
          <w:vertAlign w:val="subscript"/>
        </w:rPr>
        <w:t>k</w:t>
      </w:r>
      <w:r>
        <w:rPr>
          <w:rFonts w:hint="eastAsia"/>
        </w:rPr>
        <w:t>：</w:t>
      </w:r>
      <w:r>
        <w:t>表示样本集合</w:t>
      </w:r>
      <w:r>
        <w:rPr>
          <w:rFonts w:hint="eastAsia"/>
        </w:rPr>
        <w:t>D</w:t>
      </w:r>
      <w:r>
        <w:rPr>
          <w:rFonts w:hint="eastAsia"/>
        </w:rPr>
        <w:t>中</w:t>
      </w:r>
      <w:r>
        <w:t>属于第</w:t>
      </w:r>
      <w:r>
        <w:rPr>
          <w:rFonts w:hint="eastAsia"/>
        </w:rPr>
        <w:t>K</w:t>
      </w:r>
      <w:r>
        <w:rPr>
          <w:rFonts w:hint="eastAsia"/>
        </w:rPr>
        <w:t>类</w:t>
      </w:r>
      <w:r>
        <w:t>的样本</w:t>
      </w:r>
    </w:p>
    <w:p w14:paraId="48E1B7EF" w14:textId="329A9E48" w:rsidR="00EF75D7" w:rsidRDefault="00EF75D7" w:rsidP="002B4562">
      <w:pPr>
        <w:ind w:firstLine="420"/>
      </w:pPr>
      <w:r>
        <w:t>K</w:t>
      </w:r>
      <w:r>
        <w:t>：样本集合</w:t>
      </w:r>
      <w:r>
        <w:rPr>
          <w:rFonts w:hint="eastAsia"/>
        </w:rPr>
        <w:t>D</w:t>
      </w:r>
      <w:r>
        <w:rPr>
          <w:rFonts w:hint="eastAsia"/>
        </w:rPr>
        <w:t>中</w:t>
      </w:r>
      <w:r>
        <w:t>的类别数</w:t>
      </w:r>
    </w:p>
    <w:p w14:paraId="59A840DD" w14:textId="221A5F90" w:rsidR="00EF75D7" w:rsidRDefault="00EF75D7" w:rsidP="002B4562">
      <w:pPr>
        <w:ind w:firstLine="420"/>
      </w:pPr>
      <w:r>
        <w:rPr>
          <w:rFonts w:hint="eastAsia"/>
        </w:rPr>
        <w:t>那么</w:t>
      </w:r>
      <w:r>
        <w:t>在选取特征的时候，</w:t>
      </w:r>
      <w:r>
        <w:rPr>
          <w:rFonts w:hint="eastAsia"/>
        </w:rPr>
        <w:t>若</w:t>
      </w:r>
      <w:r>
        <w:t>特征</w:t>
      </w:r>
      <w:r>
        <w:rPr>
          <w:rFonts w:hint="eastAsia"/>
        </w:rPr>
        <w:t>A</w:t>
      </w:r>
      <w:r>
        <w:rPr>
          <w:rFonts w:hint="eastAsia"/>
        </w:rPr>
        <w:t>将</w:t>
      </w:r>
      <w:r>
        <w:t>样本</w:t>
      </w:r>
      <w:r>
        <w:rPr>
          <w:rFonts w:hint="eastAsia"/>
        </w:rPr>
        <w:t>D</w:t>
      </w:r>
      <w:r>
        <w:rPr>
          <w:rFonts w:hint="eastAsia"/>
        </w:rPr>
        <w:t>分割</w:t>
      </w:r>
      <w:r>
        <w:t>成两</w:t>
      </w:r>
      <w:r>
        <w:rPr>
          <w:rFonts w:hint="eastAsia"/>
        </w:rPr>
        <w:t>部分</w:t>
      </w:r>
      <w:r>
        <w:rPr>
          <w:rFonts w:hint="eastAsia"/>
        </w:rPr>
        <w:t>D</w:t>
      </w:r>
      <w:r>
        <w:rPr>
          <w:vertAlign w:val="subscript"/>
        </w:rPr>
        <w:t>1</w:t>
      </w:r>
      <w:r>
        <w:rPr>
          <w:rFonts w:hint="eastAsia"/>
        </w:rPr>
        <w:t>和</w:t>
      </w:r>
      <w:r>
        <w:rPr>
          <w:rFonts w:hint="eastAsia"/>
        </w:rPr>
        <w:t>D</w:t>
      </w:r>
      <w:r>
        <w:rPr>
          <w:vertAlign w:val="subscript"/>
        </w:rPr>
        <w:t>2</w:t>
      </w:r>
      <w:r>
        <w:rPr>
          <w:rFonts w:hint="eastAsia"/>
        </w:rPr>
        <w:t>，</w:t>
      </w:r>
      <w:r>
        <w:t>则</w:t>
      </w:r>
      <w:r>
        <w:rPr>
          <w:rFonts w:hint="eastAsia"/>
        </w:rPr>
        <w:t>样本</w:t>
      </w:r>
      <w:r>
        <w:t>集合</w:t>
      </w:r>
      <w:r>
        <w:rPr>
          <w:rFonts w:hint="eastAsia"/>
        </w:rPr>
        <w:t>D</w:t>
      </w:r>
      <w:r>
        <w:rPr>
          <w:rFonts w:hint="eastAsia"/>
        </w:rPr>
        <w:t>的</w:t>
      </w:r>
      <w:r>
        <w:t>基尼指数</w:t>
      </w:r>
      <w:r>
        <w:rPr>
          <w:rFonts w:hint="eastAsia"/>
        </w:rPr>
        <w:t>有</w:t>
      </w:r>
      <w:r>
        <w:t>如下定义：</w:t>
      </w:r>
    </w:p>
    <w:p w14:paraId="68D0EDC7" w14:textId="7A3E272F" w:rsidR="00EF75D7" w:rsidRDefault="00EF75D7" w:rsidP="003D0CC4">
      <w:pPr>
        <w:ind w:firstLine="420"/>
        <w:jc w:val="right"/>
      </w:pPr>
      <m:oMath>
        <m:r>
          <m:rPr>
            <m:sty m:val="p"/>
          </m:rPr>
          <w:rPr>
            <w:rFonts w:ascii="Cambria Math" w:hAnsi="Cambria Math"/>
          </w:rPr>
          <m:t>Gini</m:t>
        </m:r>
        <m:d>
          <m:dPr>
            <m:ctrlPr>
              <w:rPr>
                <w:rFonts w:ascii="Cambria Math" w:hAnsi="Cambria Math"/>
              </w:rPr>
            </m:ctrlPr>
          </m:dPr>
          <m:e>
            <m:r>
              <m:rPr>
                <m:sty m:val="p"/>
              </m:rPr>
              <w:rPr>
                <w:rFonts w:ascii="Cambria Math" w:hAnsi="Cambria Math"/>
              </w:rPr>
              <m:t>D,A</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3D0CC4">
        <w:rPr>
          <w:rFonts w:hint="eastAsia"/>
        </w:rPr>
        <w:t xml:space="preserve">                               2-6</w:t>
      </w:r>
    </w:p>
    <w:p w14:paraId="3D722A10" w14:textId="1EF2AF3E" w:rsidR="003D0CC4" w:rsidRDefault="003D0CC4" w:rsidP="003D0CC4">
      <w:pPr>
        <w:ind w:firstLine="420"/>
      </w:pPr>
      <w:r>
        <w:rPr>
          <w:rFonts w:hint="eastAsia"/>
        </w:rPr>
        <w:lastRenderedPageBreak/>
        <w:t>基尼</w:t>
      </w:r>
      <w:r>
        <w:t>指数同熵的定义</w:t>
      </w:r>
      <w:r>
        <w:rPr>
          <w:rFonts w:hint="eastAsia"/>
        </w:rPr>
        <w:t>相似</w:t>
      </w:r>
      <w:r>
        <w:t>，表示集合</w:t>
      </w:r>
      <w:r>
        <w:rPr>
          <w:rFonts w:hint="eastAsia"/>
        </w:rPr>
        <w:t>D</w:t>
      </w:r>
      <w:r>
        <w:rPr>
          <w:rFonts w:hint="eastAsia"/>
        </w:rPr>
        <w:t>的</w:t>
      </w:r>
      <w:r>
        <w:t>不确定性</w:t>
      </w:r>
      <w:r>
        <w:rPr>
          <w:rFonts w:hint="eastAsia"/>
        </w:rPr>
        <w:t>，</w:t>
      </w:r>
      <w:r>
        <w:t>基尼</w:t>
      </w:r>
      <w:r>
        <w:rPr>
          <w:rFonts w:hint="eastAsia"/>
        </w:rPr>
        <w:t>指数</w:t>
      </w:r>
      <w:r>
        <w:rPr>
          <w:rFonts w:hint="eastAsia"/>
        </w:rPr>
        <w:t>Gini(</w:t>
      </w:r>
      <w:r>
        <w:t>D,A</w:t>
      </w:r>
      <w:r>
        <w:rPr>
          <w:rFonts w:hint="eastAsia"/>
        </w:rPr>
        <w:t>)</w:t>
      </w:r>
      <w:r>
        <w:rPr>
          <w:rFonts w:hint="eastAsia"/>
        </w:rPr>
        <w:t>表示</w:t>
      </w:r>
      <w:r>
        <w:t>样本集合</w:t>
      </w:r>
      <w:r>
        <w:rPr>
          <w:rFonts w:hint="eastAsia"/>
        </w:rPr>
        <w:t>D</w:t>
      </w:r>
      <w:r>
        <w:rPr>
          <w:rFonts w:hint="eastAsia"/>
        </w:rPr>
        <w:t>经过</w:t>
      </w:r>
      <w:r>
        <w:t>特征</w:t>
      </w:r>
      <w:r>
        <w:rPr>
          <w:rFonts w:hint="eastAsia"/>
        </w:rPr>
        <w:t>A</w:t>
      </w:r>
      <w:r>
        <w:rPr>
          <w:rFonts w:hint="eastAsia"/>
        </w:rPr>
        <w:t>分割</w:t>
      </w:r>
      <w:r>
        <w:t>后的不确定性。</w:t>
      </w:r>
      <w:r>
        <w:rPr>
          <w:rFonts w:hint="eastAsia"/>
        </w:rPr>
        <w:t>基尼</w:t>
      </w:r>
      <w:r>
        <w:t>指数的</w:t>
      </w:r>
      <w:r>
        <w:rPr>
          <w:rFonts w:hint="eastAsia"/>
        </w:rPr>
        <w:t>值</w:t>
      </w:r>
      <w:r>
        <w:t>越大</w:t>
      </w:r>
      <w:r>
        <w:rPr>
          <w:rFonts w:hint="eastAsia"/>
        </w:rPr>
        <w:t>，</w:t>
      </w:r>
      <w:r>
        <w:t>那么样本的不确定性也就</w:t>
      </w:r>
      <w:r>
        <w:rPr>
          <w:rFonts w:hint="eastAsia"/>
        </w:rPr>
        <w:t>越</w:t>
      </w:r>
      <w:r>
        <w:t>大，所以在</w:t>
      </w:r>
      <w:r>
        <w:rPr>
          <w:rFonts w:hint="eastAsia"/>
        </w:rPr>
        <w:t>分割</w:t>
      </w:r>
      <w:r>
        <w:t>节点的时候</w:t>
      </w:r>
      <w:r w:rsidR="009B5C8D">
        <w:rPr>
          <w:rFonts w:hint="eastAsia"/>
        </w:rPr>
        <w:t>选取使</w:t>
      </w:r>
      <w:r w:rsidR="009B5C8D">
        <w:t>样本确定性增大的能得到最小基尼系数的那个特征，并且能够同时确定最优切分点，</w:t>
      </w:r>
      <w:r w:rsidR="009B5C8D">
        <w:rPr>
          <w:rFonts w:hint="eastAsia"/>
        </w:rPr>
        <w:t>即能够</w:t>
      </w:r>
      <w:r w:rsidR="009B5C8D">
        <w:t>确定</w:t>
      </w:r>
      <w:r w:rsidR="009B5C8D">
        <w:rPr>
          <w:rFonts w:hint="eastAsia"/>
        </w:rPr>
        <w:t>通过</w:t>
      </w:r>
      <w:r w:rsidR="009B5C8D">
        <w:t>特征</w:t>
      </w:r>
      <w:r w:rsidR="009B5C8D">
        <w:rPr>
          <w:rFonts w:hint="eastAsia"/>
        </w:rPr>
        <w:t>A</w:t>
      </w:r>
      <w:r w:rsidR="009B5C8D">
        <w:rPr>
          <w:rFonts w:hint="eastAsia"/>
        </w:rPr>
        <w:t>的</w:t>
      </w:r>
      <w:r w:rsidR="009B5C8D">
        <w:t>某个取值</w:t>
      </w:r>
      <w:r w:rsidR="009B5C8D">
        <w:rPr>
          <w:rFonts w:hint="eastAsia"/>
        </w:rPr>
        <w:t>来</w:t>
      </w:r>
      <w:r w:rsidR="009B5C8D">
        <w:t>分割。</w:t>
      </w:r>
    </w:p>
    <w:p w14:paraId="7B1B1D21" w14:textId="46840836" w:rsidR="00D22DDF" w:rsidRDefault="00D22DDF" w:rsidP="003D0CC4">
      <w:pPr>
        <w:ind w:firstLine="420"/>
      </w:pPr>
      <w:r>
        <w:rPr>
          <w:rFonts w:hint="eastAsia"/>
        </w:rPr>
        <w:t>B</w:t>
      </w:r>
      <w:r>
        <w:t>agging</w:t>
      </w:r>
      <w:r>
        <w:t>是</w:t>
      </w:r>
      <w:r>
        <w:rPr>
          <w:rFonts w:hint="eastAsia"/>
        </w:rPr>
        <w:t>作为</w:t>
      </w:r>
      <w:r>
        <w:t>集成学习中并行式计算最著名的代表，不经修改</w:t>
      </w:r>
      <w:r>
        <w:rPr>
          <w:rFonts w:hint="eastAsia"/>
        </w:rPr>
        <w:t>就</w:t>
      </w:r>
      <w:r>
        <w:t>能用于二分类、多分类和回归任务中。其</w:t>
      </w:r>
      <w:r>
        <w:rPr>
          <w:rFonts w:hint="eastAsia"/>
        </w:rPr>
        <w:t>流程</w:t>
      </w:r>
      <w:r>
        <w:t>分为三个</w:t>
      </w:r>
      <w:r>
        <w:rPr>
          <w:rFonts w:hint="eastAsia"/>
        </w:rPr>
        <w:t>步骤</w:t>
      </w:r>
      <w:r>
        <w:t>：</w:t>
      </w:r>
      <w:r>
        <w:rPr>
          <w:rFonts w:hint="eastAsia"/>
        </w:rPr>
        <w:t>首先，通过</w:t>
      </w:r>
      <w:r>
        <w:t>重复采样，生成</w:t>
      </w:r>
      <w:r>
        <w:rPr>
          <w:rFonts w:hint="eastAsia"/>
        </w:rPr>
        <w:t>T</w:t>
      </w:r>
      <w:r>
        <w:rPr>
          <w:rFonts w:hint="eastAsia"/>
        </w:rPr>
        <w:t>个</w:t>
      </w:r>
      <w:r>
        <w:t>采样集，每个采样集中</w:t>
      </w:r>
      <w:r>
        <w:rPr>
          <w:rFonts w:hint="eastAsia"/>
        </w:rPr>
        <w:t>有</w:t>
      </w:r>
      <w:r>
        <w:rPr>
          <w:rFonts w:hint="eastAsia"/>
        </w:rPr>
        <w:t>m</w:t>
      </w:r>
      <w:r>
        <w:rPr>
          <w:rFonts w:hint="eastAsia"/>
        </w:rPr>
        <w:t>个</w:t>
      </w:r>
      <w:r>
        <w:t>样本，这</w:t>
      </w:r>
      <w:r>
        <w:rPr>
          <w:rFonts w:hint="eastAsia"/>
        </w:rPr>
        <w:t>m</w:t>
      </w:r>
      <w:r>
        <w:rPr>
          <w:rFonts w:hint="eastAsia"/>
        </w:rPr>
        <w:t>个</w:t>
      </w:r>
      <w:r>
        <w:t>样本都是有放回</w:t>
      </w:r>
      <w:r>
        <w:rPr>
          <w:rFonts w:hint="eastAsia"/>
        </w:rPr>
        <w:t>训练集</w:t>
      </w:r>
      <w:r>
        <w:t>的随机采样；</w:t>
      </w:r>
      <w:r>
        <w:rPr>
          <w:rFonts w:hint="eastAsia"/>
        </w:rPr>
        <w:t>其次</w:t>
      </w:r>
      <w:r>
        <w:t>，通过对</w:t>
      </w:r>
      <w:r>
        <w:rPr>
          <w:rFonts w:hint="eastAsia"/>
        </w:rPr>
        <w:t>每个</w:t>
      </w:r>
      <w:r>
        <w:t>采样样本训练</w:t>
      </w:r>
      <w:r>
        <w:rPr>
          <w:rFonts w:hint="eastAsia"/>
        </w:rPr>
        <w:t>出</w:t>
      </w:r>
      <w:r>
        <w:t>一个学习</w:t>
      </w:r>
      <w:r w:rsidR="00C102CA">
        <w:rPr>
          <w:rFonts w:hint="eastAsia"/>
        </w:rPr>
        <w:t>器；</w:t>
      </w:r>
      <w:r w:rsidR="00C102CA">
        <w:t>最后，将</w:t>
      </w:r>
      <w:r w:rsidR="00C102CA">
        <w:rPr>
          <w:rFonts w:hint="eastAsia"/>
        </w:rPr>
        <w:t>T</w:t>
      </w:r>
      <w:r w:rsidR="00C102CA">
        <w:rPr>
          <w:rFonts w:hint="eastAsia"/>
        </w:rPr>
        <w:t>个</w:t>
      </w:r>
      <w:r w:rsidR="00C102CA">
        <w:t>学习</w:t>
      </w:r>
      <w:r w:rsidR="00C102CA">
        <w:rPr>
          <w:rFonts w:hint="eastAsia"/>
        </w:rPr>
        <w:t>器</w:t>
      </w:r>
      <w:r w:rsidR="00C102CA">
        <w:t>的预测结果结合作为最后的输出，对于分类任务</w:t>
      </w:r>
      <w:r w:rsidR="00C102CA">
        <w:rPr>
          <w:rFonts w:hint="eastAsia"/>
        </w:rPr>
        <w:t>，</w:t>
      </w:r>
      <w:r w:rsidR="00C102CA">
        <w:t>使用简单投票法作为最后</w:t>
      </w:r>
      <w:r w:rsidR="00C102CA">
        <w:rPr>
          <w:rFonts w:hint="eastAsia"/>
        </w:rPr>
        <w:t>结果</w:t>
      </w:r>
      <w:r w:rsidR="00C102CA">
        <w:t>，对于回归任务，则是采用简单平均法作为最后的输出结果。</w:t>
      </w:r>
    </w:p>
    <w:p w14:paraId="523BDE7A" w14:textId="03854F9A" w:rsidR="00C102CA" w:rsidRPr="00EF75D7" w:rsidRDefault="00C102CA" w:rsidP="003D0CC4">
      <w:pPr>
        <w:ind w:firstLine="420"/>
      </w:pPr>
      <w:r>
        <w:rPr>
          <w:rFonts w:hint="eastAsia"/>
        </w:rPr>
        <w:t>随机</w:t>
      </w:r>
      <w:r>
        <w:t>森林在决策树和</w:t>
      </w:r>
      <w:r>
        <w:rPr>
          <w:rFonts w:hint="eastAsia"/>
        </w:rPr>
        <w:t>B</w:t>
      </w:r>
      <w:r>
        <w:t>agging</w:t>
      </w:r>
      <w:r>
        <w:t>的基础上</w:t>
      </w:r>
      <w:r>
        <w:rPr>
          <w:rFonts w:hint="eastAsia"/>
        </w:rPr>
        <w:t>进一步</w:t>
      </w:r>
      <w:r>
        <w:t>引入了</w:t>
      </w:r>
      <w:r>
        <w:rPr>
          <w:rFonts w:hint="eastAsia"/>
        </w:rPr>
        <w:t>“随机”性质</w:t>
      </w:r>
      <w:r>
        <w:t>。</w:t>
      </w:r>
      <w:r>
        <w:rPr>
          <w:rFonts w:hint="eastAsia"/>
        </w:rPr>
        <w:t>“随机”性体现</w:t>
      </w:r>
      <w:r>
        <w:t>在两个方面：在随机森林中，对</w:t>
      </w:r>
      <w:r>
        <w:rPr>
          <w:rFonts w:hint="eastAsia"/>
        </w:rPr>
        <w:t>结点</w:t>
      </w:r>
      <w:r>
        <w:t>的分裂过程中使用到了随机的特性，不像传统决策树在节点分裂过程中，总是从当前的特征集中选取最优的特征，随机森林</w:t>
      </w:r>
      <w:r w:rsidR="00A82BC6">
        <w:rPr>
          <w:rFonts w:hint="eastAsia"/>
        </w:rPr>
        <w:t>在</w:t>
      </w:r>
      <w:r w:rsidR="00A82BC6">
        <w:t>待分裂节点中随机选择包含</w:t>
      </w:r>
      <w:r w:rsidR="00A82BC6">
        <w:rPr>
          <w:rFonts w:hint="eastAsia"/>
        </w:rPr>
        <w:t>k</w:t>
      </w:r>
      <w:r w:rsidR="00A82BC6">
        <w:rPr>
          <w:rFonts w:hint="eastAsia"/>
        </w:rPr>
        <w:t>个</w:t>
      </w:r>
      <w:r w:rsidR="00A82BC6">
        <w:t>特征的子集，再从此子集中选取一个最优特征进行分裂。</w:t>
      </w:r>
      <w:r w:rsidR="00A82BC6">
        <w:rPr>
          <w:rFonts w:hint="eastAsia"/>
        </w:rPr>
        <w:t>简而言之</w:t>
      </w:r>
      <w:r w:rsidR="00A82BC6">
        <w:t>，</w:t>
      </w:r>
      <w:r w:rsidR="00A82BC6">
        <w:rPr>
          <w:rFonts w:hint="eastAsia"/>
        </w:rPr>
        <w:t>“随机”体现</w:t>
      </w:r>
      <w:r w:rsidR="00A82BC6">
        <w:t>在</w:t>
      </w:r>
      <w:r w:rsidR="00A82BC6">
        <w:rPr>
          <w:rFonts w:hint="eastAsia"/>
        </w:rPr>
        <w:t>随机</w:t>
      </w:r>
      <w:r w:rsidR="00A82BC6">
        <w:t>选取子集，</w:t>
      </w:r>
      <w:r w:rsidR="00A82BC6">
        <w:rPr>
          <w:rFonts w:hint="eastAsia"/>
        </w:rPr>
        <w:t>子集</w:t>
      </w:r>
      <w:r w:rsidR="00A82BC6">
        <w:t>中的特征也是随机的。</w:t>
      </w:r>
      <w:r w:rsidR="00A82BC6">
        <w:rPr>
          <w:rFonts w:hint="eastAsia"/>
        </w:rPr>
        <w:t>随机</w:t>
      </w:r>
      <w:r w:rsidR="00A82BC6">
        <w:t>森林的生成过程同</w:t>
      </w:r>
      <w:r w:rsidR="00A82BC6">
        <w:rPr>
          <w:rFonts w:hint="eastAsia"/>
        </w:rPr>
        <w:t>B</w:t>
      </w:r>
      <w:r w:rsidR="00A82BC6">
        <w:t>agging</w:t>
      </w:r>
      <w:r w:rsidR="00A82BC6">
        <w:t>。</w:t>
      </w:r>
    </w:p>
    <w:p w14:paraId="6F07F29F" w14:textId="77777777" w:rsidR="004A7931" w:rsidRDefault="004A7931" w:rsidP="004A7931">
      <w:pPr>
        <w:pStyle w:val="3"/>
      </w:pPr>
      <w:r>
        <w:t>K</w:t>
      </w:r>
      <w:r>
        <w:rPr>
          <w:rFonts w:hint="eastAsia"/>
        </w:rPr>
        <w:t>近邻</w:t>
      </w:r>
    </w:p>
    <w:p w14:paraId="3CD7333F" w14:textId="5AAF41B2" w:rsidR="004A7931" w:rsidRDefault="009B5C8D" w:rsidP="00187C10">
      <w:pPr>
        <w:ind w:firstLine="420"/>
      </w:pPr>
      <w:r>
        <w:t>K</w:t>
      </w:r>
      <w:r>
        <w:t>近邻算法（</w:t>
      </w:r>
      <w:r>
        <w:rPr>
          <w:rFonts w:hint="eastAsia"/>
        </w:rPr>
        <w:t>k</w:t>
      </w:r>
      <w:r>
        <w:t>-nearest neighbor,k-NN</w:t>
      </w:r>
      <w:r>
        <w:t>）</w:t>
      </w:r>
      <w:r>
        <w:rPr>
          <w:rFonts w:hint="eastAsia"/>
        </w:rPr>
        <w:t>也是</w:t>
      </w:r>
      <w:r>
        <w:t>一种基本的分类与回归方法</w:t>
      </w:r>
      <w:r w:rsidR="00C437CC">
        <w:rPr>
          <w:rFonts w:hint="eastAsia"/>
        </w:rPr>
        <w:t>，</w:t>
      </w:r>
      <w:r w:rsidR="00C437CC">
        <w:t>由最近邻算法扩展而来。</w:t>
      </w:r>
      <w:r w:rsidR="00187C10">
        <w:t>K</w:t>
      </w:r>
      <w:r w:rsidR="00187C10">
        <w:rPr>
          <w:rFonts w:hint="eastAsia"/>
        </w:rPr>
        <w:t>近邻</w:t>
      </w:r>
      <w:r w:rsidR="00187C10">
        <w:t>算法的基本流程是：在给定的训练数据集</w:t>
      </w:r>
      <w:r w:rsidR="00187C10">
        <w:rPr>
          <w:rFonts w:hint="eastAsia"/>
        </w:rPr>
        <w:t>T</w:t>
      </w:r>
      <w:r w:rsidR="00187C10">
        <w:t>上，对新输入的样本</w:t>
      </w:r>
      <w:r w:rsidR="00187C10">
        <w:rPr>
          <w:rFonts w:hint="eastAsia"/>
        </w:rPr>
        <w:t>x</w:t>
      </w:r>
      <w:r w:rsidR="00187C10">
        <w:t>，在</w:t>
      </w:r>
      <w:r w:rsidR="00187C10">
        <w:rPr>
          <w:rFonts w:hint="eastAsia"/>
        </w:rPr>
        <w:t>T</w:t>
      </w:r>
      <w:r w:rsidR="00187C10">
        <w:rPr>
          <w:rFonts w:hint="eastAsia"/>
        </w:rPr>
        <w:t>上</w:t>
      </w:r>
      <w:r w:rsidR="00187C10">
        <w:t>找出与</w:t>
      </w:r>
      <w:r w:rsidR="00187C10">
        <w:rPr>
          <w:rFonts w:hint="eastAsia"/>
        </w:rPr>
        <w:t>x</w:t>
      </w:r>
      <w:r w:rsidR="00187C10">
        <w:t>最相近的</w:t>
      </w:r>
      <w:r w:rsidR="00187C10">
        <w:rPr>
          <w:rFonts w:hint="eastAsia"/>
        </w:rPr>
        <w:t>k</w:t>
      </w:r>
      <w:r w:rsidR="00187C10">
        <w:rPr>
          <w:rFonts w:hint="eastAsia"/>
        </w:rPr>
        <w:t>个</w:t>
      </w:r>
      <w:r w:rsidR="00187C10">
        <w:t>样本</w:t>
      </w:r>
      <w:r w:rsidR="00187C10">
        <w:rPr>
          <w:rFonts w:hint="eastAsia"/>
        </w:rPr>
        <w:t>。对于</w:t>
      </w:r>
      <w:r w:rsidR="00187C10">
        <w:t>分类问题</w:t>
      </w:r>
      <w:r w:rsidR="00187C10">
        <w:rPr>
          <w:rFonts w:hint="eastAsia"/>
        </w:rPr>
        <w:t>，</w:t>
      </w:r>
      <w:r w:rsidR="00187C10">
        <w:rPr>
          <w:rFonts w:hint="eastAsia"/>
        </w:rPr>
        <w:t>k</w:t>
      </w:r>
      <w:r w:rsidR="00187C10">
        <w:t>个样本多数属于某</w:t>
      </w:r>
      <w:r w:rsidR="00187C10">
        <w:rPr>
          <w:rFonts w:hint="eastAsia"/>
        </w:rPr>
        <w:t>个</w:t>
      </w:r>
      <w:r w:rsidR="00187C10">
        <w:t>类，那么这个样本也属于某个类</w:t>
      </w:r>
      <w:r w:rsidR="00C437CC">
        <w:rPr>
          <w:rFonts w:hint="eastAsia"/>
        </w:rPr>
        <w:t>；</w:t>
      </w:r>
      <w:r w:rsidR="00C437CC">
        <w:t>对于回归问题，</w:t>
      </w:r>
      <w:r w:rsidR="00C437CC">
        <w:rPr>
          <w:rFonts w:hint="eastAsia"/>
        </w:rPr>
        <w:t>将</w:t>
      </w:r>
      <w:r w:rsidR="00C437CC">
        <w:rPr>
          <w:rFonts w:hint="eastAsia"/>
        </w:rPr>
        <w:t>k</w:t>
      </w:r>
      <w:r w:rsidR="00C437CC">
        <w:rPr>
          <w:rFonts w:hint="eastAsia"/>
        </w:rPr>
        <w:t>个</w:t>
      </w:r>
      <w:r w:rsidR="00C437CC">
        <w:t>样本的均值作为此样本的预测值。</w:t>
      </w:r>
    </w:p>
    <w:p w14:paraId="0069D47D" w14:textId="109BED92" w:rsidR="004A7931" w:rsidRPr="004A7931" w:rsidRDefault="00C437CC" w:rsidP="004A7931">
      <w:pPr>
        <w:ind w:firstLine="420"/>
      </w:pPr>
      <w:r>
        <w:t>K</w:t>
      </w:r>
      <w:r>
        <w:rPr>
          <w:rFonts w:hint="eastAsia"/>
        </w:rPr>
        <w:t>近邻</w:t>
      </w:r>
      <w:r>
        <w:t>算法</w:t>
      </w:r>
      <w:r w:rsidR="00AA5948">
        <w:rPr>
          <w:rFonts w:hint="eastAsia"/>
        </w:rPr>
        <w:t>利用</w:t>
      </w:r>
      <w:r w:rsidR="00AA5948">
        <w:t>训练集对特征向量空间来进行划分，并将其作为生成的模型，在</w:t>
      </w:r>
      <w:r w:rsidR="00AA5948">
        <w:rPr>
          <w:rFonts w:hint="eastAsia"/>
        </w:rPr>
        <w:t>该</w:t>
      </w:r>
      <w:r w:rsidR="00AA5948">
        <w:t>模型中，</w:t>
      </w:r>
      <w:r w:rsidR="00AA5948">
        <w:rPr>
          <w:rFonts w:hint="eastAsia"/>
        </w:rPr>
        <w:t>k</w:t>
      </w:r>
      <w:r w:rsidR="00AA5948">
        <w:rPr>
          <w:rFonts w:hint="eastAsia"/>
        </w:rPr>
        <w:t>值</w:t>
      </w:r>
      <w:r w:rsidR="00AA5948">
        <w:t>的选择、距离的度量以及决策</w:t>
      </w:r>
      <w:r w:rsidR="00AA5948">
        <w:rPr>
          <w:rFonts w:hint="eastAsia"/>
        </w:rPr>
        <w:t>规则</w:t>
      </w:r>
      <w:r w:rsidR="00AA5948">
        <w:t>是三个基本</w:t>
      </w:r>
      <w:r w:rsidR="00AA5948">
        <w:rPr>
          <w:rFonts w:hint="eastAsia"/>
        </w:rPr>
        <w:t>要素</w:t>
      </w:r>
      <w:r w:rsidR="00AA5948">
        <w:rPr>
          <w:rFonts w:hint="eastAsia"/>
        </w:rPr>
        <w:t>[</w:t>
      </w:r>
      <w:r w:rsidR="00AA5948">
        <w:t>20</w:t>
      </w:r>
      <w:r w:rsidR="00AA5948">
        <w:rPr>
          <w:rFonts w:hint="eastAsia"/>
        </w:rPr>
        <w:t>]</w:t>
      </w:r>
      <w:r w:rsidR="00AA5948">
        <w:t>。</w:t>
      </w:r>
      <w:r w:rsidR="00AA5948">
        <w:rPr>
          <w:rFonts w:hint="eastAsia"/>
        </w:rPr>
        <w:t>由于</w:t>
      </w:r>
      <w:r w:rsidR="00AA5948">
        <w:t>在使用</w:t>
      </w:r>
      <w:r w:rsidR="00AA5948">
        <w:rPr>
          <w:rFonts w:hint="eastAsia"/>
        </w:rPr>
        <w:t>K</w:t>
      </w:r>
      <w:r w:rsidR="00AA5948">
        <w:rPr>
          <w:rFonts w:hint="eastAsia"/>
        </w:rPr>
        <w:t>近邻</w:t>
      </w:r>
      <w:r w:rsidR="00AA5948">
        <w:t>算法</w:t>
      </w:r>
      <w:r w:rsidR="00AA5948">
        <w:rPr>
          <w:rFonts w:hint="eastAsia"/>
        </w:rPr>
        <w:t>时</w:t>
      </w:r>
      <w:r w:rsidR="00AA5948">
        <w:t>需要加载训练集中的全部数据，并需要</w:t>
      </w:r>
      <w:r w:rsidR="00AA5948">
        <w:rPr>
          <w:rFonts w:hint="eastAsia"/>
        </w:rPr>
        <w:t>计算</w:t>
      </w:r>
      <w:r w:rsidR="00AA5948">
        <w:t>所有样本点与待预测样本点之间的距离度量，因此</w:t>
      </w:r>
      <w:r w:rsidR="00AA5948">
        <w:rPr>
          <w:rFonts w:hint="eastAsia"/>
        </w:rPr>
        <w:t>在</w:t>
      </w:r>
      <w:r w:rsidR="00AA5948">
        <w:t>求解大规模预测问题的时候</w:t>
      </w:r>
      <w:r w:rsidR="00AA5948">
        <w:rPr>
          <w:rFonts w:hint="eastAsia"/>
        </w:rPr>
        <w:t>如果</w:t>
      </w:r>
      <w:r w:rsidR="00AA5948">
        <w:t>用简单的线性</w:t>
      </w:r>
      <w:r w:rsidR="00AA5948">
        <w:rPr>
          <w:rFonts w:hint="eastAsia"/>
        </w:rPr>
        <w:t>扫描</w:t>
      </w:r>
      <w:r w:rsidR="00AA5948">
        <w:t>算法来计算</w:t>
      </w:r>
      <w:r w:rsidR="00AA5948">
        <w:rPr>
          <w:rFonts w:hint="eastAsia"/>
        </w:rPr>
        <w:t>会</w:t>
      </w:r>
      <w:r w:rsidR="00AA5948">
        <w:t>有很高的复杂度，</w:t>
      </w:r>
      <w:r w:rsidR="00AA5948">
        <w:rPr>
          <w:rFonts w:hint="eastAsia"/>
        </w:rPr>
        <w:t>通常</w:t>
      </w:r>
      <w:r w:rsidR="00AA5948">
        <w:t>是通过构造</w:t>
      </w:r>
      <w:r w:rsidR="00AA5948">
        <w:rPr>
          <w:rFonts w:hint="eastAsia"/>
        </w:rPr>
        <w:t>kd</w:t>
      </w:r>
      <w:r w:rsidR="00AA5948">
        <w:rPr>
          <w:rFonts w:hint="eastAsia"/>
        </w:rPr>
        <w:t>树</w:t>
      </w:r>
      <w:r w:rsidR="00AA5948">
        <w:t>来产生特殊的</w:t>
      </w:r>
      <w:r w:rsidR="0039332C">
        <w:rPr>
          <w:rFonts w:hint="eastAsia"/>
        </w:rPr>
        <w:t>存储</w:t>
      </w:r>
      <w:r w:rsidR="0039332C">
        <w:t>训练数据，以减少计算</w:t>
      </w:r>
      <w:r w:rsidR="0039332C">
        <w:rPr>
          <w:rFonts w:hint="eastAsia"/>
        </w:rPr>
        <w:t>的</w:t>
      </w:r>
      <w:r w:rsidR="0039332C">
        <w:t>复杂度。</w:t>
      </w:r>
    </w:p>
    <w:p w14:paraId="4FA01F8E" w14:textId="48BEFC7B" w:rsidR="00EB65BF" w:rsidRDefault="00EB65BF" w:rsidP="00EB65BF">
      <w:pPr>
        <w:pStyle w:val="3"/>
      </w:pPr>
      <w:r>
        <w:rPr>
          <w:rFonts w:hint="eastAsia"/>
        </w:rPr>
        <w:t>梯度</w:t>
      </w:r>
      <w:r>
        <w:t>提升决策树</w:t>
      </w:r>
    </w:p>
    <w:p w14:paraId="659F9D8C" w14:textId="6F0525DD" w:rsidR="004553D4" w:rsidRPr="00EB65BF" w:rsidRDefault="004553D4" w:rsidP="00EB65BF">
      <w:pPr>
        <w:ind w:firstLine="420"/>
      </w:pPr>
      <w:r w:rsidRPr="00EB65BF">
        <w:rPr>
          <w:rFonts w:hint="eastAsia"/>
        </w:rPr>
        <w:t>梯</w:t>
      </w:r>
      <w:r w:rsidRPr="00EB65BF">
        <w:t>度提升决策树</w:t>
      </w:r>
      <w:r w:rsidRPr="00EB65BF">
        <w:t>GBDT</w:t>
      </w:r>
      <w:r w:rsidRPr="00EB65BF">
        <w:t>（</w:t>
      </w:r>
      <w:r w:rsidRPr="00EB65BF">
        <w:rPr>
          <w:rFonts w:hint="eastAsia"/>
        </w:rPr>
        <w:t>Gradient</w:t>
      </w:r>
      <w:r w:rsidRPr="00EB65BF">
        <w:t xml:space="preserve"> Boosting Decision Tree</w:t>
      </w:r>
      <w:r w:rsidRPr="00EB65BF">
        <w:t>）模型是一种用于解决回归问题的树模型。</w:t>
      </w:r>
      <w:r w:rsidR="00D23F67">
        <w:rPr>
          <w:rFonts w:hint="eastAsia"/>
        </w:rPr>
        <w:t>当设定</w:t>
      </w:r>
      <w:r w:rsidR="00D23F67">
        <w:t>阈值</w:t>
      </w:r>
      <w:r w:rsidR="00D23F67">
        <w:rPr>
          <w:rFonts w:hint="eastAsia"/>
        </w:rPr>
        <w:t>时也</w:t>
      </w:r>
      <w:r w:rsidR="00D23F67">
        <w:t>可以用于二分类任务，不太适合做多分类问题。</w:t>
      </w:r>
      <w:r w:rsidRPr="00EB65BF">
        <w:t>模型的输入是带标签的样本集合，输出是</w:t>
      </w:r>
      <w:r w:rsidRPr="00EB65BF">
        <w:rPr>
          <w:rFonts w:hint="eastAsia"/>
        </w:rPr>
        <w:t>n</w:t>
      </w:r>
      <w:r w:rsidRPr="00EB65BF">
        <w:rPr>
          <w:rFonts w:hint="eastAsia"/>
        </w:rPr>
        <w:t>棵树组成的回归树，每棵树都有若干个叶子结点，每个叶子结点都带有一个权值，该权值是本叶子结点上的样本的标签的平均值。具体算法步骤如算法</w:t>
      </w:r>
      <w:r w:rsidRPr="00EB65BF">
        <w:rPr>
          <w:rFonts w:hint="eastAsia"/>
        </w:rPr>
        <w:t>1</w:t>
      </w:r>
      <w:r w:rsidRPr="00EB65BF">
        <w:rPr>
          <w:rFonts w:hint="eastAsia"/>
        </w:rPr>
        <w:t>所示</w:t>
      </w:r>
      <w:r w:rsidRPr="00EB65BF">
        <w:rPr>
          <w:rFonts w:hint="eastAsia"/>
        </w:rPr>
        <w:t>[</w:t>
      </w:r>
      <w:r w:rsidRPr="00EB65BF">
        <w:t>12</w:t>
      </w:r>
      <w:r w:rsidRPr="00EB65BF">
        <w:rPr>
          <w:rFonts w:hint="eastAsia"/>
        </w:rPr>
        <w:t>]</w:t>
      </w:r>
      <w:r w:rsidRPr="00EB65BF">
        <w:rPr>
          <w:rFonts w:hint="eastAsia"/>
        </w:rPr>
        <w:t>。算法在第</w:t>
      </w:r>
      <w:r w:rsidRPr="00EB65BF">
        <w:rPr>
          <w:rFonts w:hint="eastAsia"/>
        </w:rPr>
        <w:t>1</w:t>
      </w:r>
      <w:r w:rsidRPr="00EB65BF">
        <w:rPr>
          <w:rFonts w:hint="eastAsia"/>
        </w:rPr>
        <w:t>步处初始化，得到使得损失函数极小化的一个常数，此时生成只有一个根结点的树。第</w:t>
      </w:r>
      <w:r w:rsidRPr="00EB65BF">
        <w:rPr>
          <w:rFonts w:hint="eastAsia"/>
        </w:rPr>
        <w:t>2(</w:t>
      </w:r>
      <w:r w:rsidRPr="00EB65BF">
        <w:t>a</w:t>
      </w:r>
      <w:r w:rsidRPr="00EB65BF">
        <w:rPr>
          <w:rFonts w:hint="eastAsia"/>
        </w:rPr>
        <w:t>)</w:t>
      </w:r>
      <w:r w:rsidRPr="00EB65BF">
        <w:rPr>
          <w:rFonts w:hint="eastAsia"/>
        </w:rPr>
        <w:t>步计算损失函数的负梯度在当前模型的值，将其作为残差的估计（对平方损失函数，它就是通常所说的残差，对于一般损失函数，它就是残差的近似值）。第</w:t>
      </w:r>
      <w:r w:rsidRPr="00EB65BF">
        <w:rPr>
          <w:rFonts w:hint="eastAsia"/>
        </w:rPr>
        <w:t>2(</w:t>
      </w:r>
      <w:r w:rsidRPr="00EB65BF">
        <w:t>b</w:t>
      </w:r>
      <w:r w:rsidRPr="00EB65BF">
        <w:rPr>
          <w:rFonts w:hint="eastAsia"/>
        </w:rPr>
        <w:t>)</w:t>
      </w:r>
      <w:r w:rsidRPr="00EB65BF">
        <w:rPr>
          <w:rFonts w:hint="eastAsia"/>
        </w:rPr>
        <w:t>步估计回归树叶结点区域，以拟合残差的近似值。第</w:t>
      </w:r>
      <w:r w:rsidRPr="00EB65BF">
        <w:rPr>
          <w:rFonts w:hint="eastAsia"/>
        </w:rPr>
        <w:t>2(</w:t>
      </w:r>
      <w:r w:rsidRPr="00EB65BF">
        <w:t>c</w:t>
      </w:r>
      <w:r w:rsidRPr="00EB65BF">
        <w:rPr>
          <w:rFonts w:hint="eastAsia"/>
        </w:rPr>
        <w:t>)</w:t>
      </w:r>
      <w:r w:rsidRPr="00EB65BF">
        <w:rPr>
          <w:rFonts w:hint="eastAsia"/>
        </w:rPr>
        <w:t>步更新回归树。第</w:t>
      </w:r>
      <w:r w:rsidRPr="00EB65BF">
        <w:rPr>
          <w:rFonts w:hint="eastAsia"/>
        </w:rPr>
        <w:t>3</w:t>
      </w:r>
      <w:r w:rsidRPr="00EB65BF">
        <w:rPr>
          <w:rFonts w:hint="eastAsia"/>
        </w:rPr>
        <w:t>步输出得到的最终模型。</w:t>
      </w:r>
      <w:r w:rsidRPr="00EB65BF">
        <w:rPr>
          <w:rFonts w:hint="eastAsia"/>
        </w:rPr>
        <w:t>GBDT</w:t>
      </w:r>
      <w:r w:rsidRPr="00EB65BF">
        <w:rPr>
          <w:rFonts w:hint="eastAsia"/>
        </w:rPr>
        <w:t>用到的参数如下所示：</w:t>
      </w:r>
    </w:p>
    <w:p w14:paraId="376BEC3C" w14:textId="77777777" w:rsidR="004553D4" w:rsidRDefault="004553D4" w:rsidP="004553D4">
      <w:pPr>
        <w:ind w:firstLine="420"/>
        <w:rPr>
          <w:rFonts w:ascii="宋体" w:hAnsi="宋体"/>
          <w:color w:val="000000"/>
          <w:szCs w:val="21"/>
        </w:rPr>
      </w:pPr>
      <w:r w:rsidRPr="00F30A50">
        <w:rPr>
          <w:color w:val="000000"/>
          <w:szCs w:val="21"/>
        </w:rPr>
        <w:t>L:</w:t>
      </w:r>
      <w:r>
        <w:rPr>
          <w:color w:val="000000"/>
          <w:szCs w:val="21"/>
        </w:rPr>
        <w:t xml:space="preserve"> </w:t>
      </w:r>
      <w:r>
        <w:rPr>
          <w:rFonts w:ascii="宋体" w:hAnsi="宋体"/>
          <w:color w:val="000000"/>
          <w:szCs w:val="21"/>
        </w:rPr>
        <w:t>损失函数</w:t>
      </w:r>
    </w:p>
    <w:p w14:paraId="4252949C" w14:textId="77777777" w:rsidR="004553D4" w:rsidRDefault="004553D4" w:rsidP="004553D4">
      <w:pPr>
        <w:ind w:firstLine="420"/>
        <w:rPr>
          <w:rFonts w:ascii="宋体" w:hAnsi="宋体"/>
          <w:color w:val="000000"/>
          <w:szCs w:val="21"/>
        </w:rPr>
      </w:pPr>
      <w:r w:rsidRPr="00F30A50">
        <w:rPr>
          <w:color w:val="000000"/>
          <w:szCs w:val="21"/>
        </w:rPr>
        <w:t>y:</w:t>
      </w:r>
      <w:r>
        <w:rPr>
          <w:color w:val="000000"/>
          <w:szCs w:val="21"/>
        </w:rPr>
        <w:t xml:space="preserve"> </w:t>
      </w:r>
      <w:r>
        <w:rPr>
          <w:rFonts w:ascii="宋体" w:hAnsi="宋体"/>
          <w:color w:val="000000"/>
          <w:szCs w:val="21"/>
        </w:rPr>
        <w:t>样本</w:t>
      </w:r>
      <w:r>
        <w:rPr>
          <w:rFonts w:ascii="宋体" w:hAnsi="宋体" w:hint="eastAsia"/>
          <w:color w:val="000000"/>
          <w:szCs w:val="21"/>
        </w:rPr>
        <w:t>x的真实值</w:t>
      </w:r>
    </w:p>
    <w:p w14:paraId="751C0434" w14:textId="77777777" w:rsidR="004553D4" w:rsidRDefault="004553D4" w:rsidP="004553D4">
      <w:pPr>
        <w:ind w:firstLine="420"/>
        <w:rPr>
          <w:rFonts w:ascii="宋体" w:hAnsi="宋体"/>
          <w:color w:val="000000"/>
          <w:szCs w:val="21"/>
        </w:rPr>
      </w:pPr>
      <m:oMath>
        <m:r>
          <m:rPr>
            <m:sty m:val="p"/>
          </m:rPr>
          <w:rPr>
            <w:rFonts w:ascii="Cambria Math" w:hAnsi="Cambria Math"/>
            <w:color w:val="000000"/>
            <w:szCs w:val="21"/>
          </w:rPr>
          <m:t>f(x)</m:t>
        </m:r>
      </m:oMath>
      <w:r w:rsidRPr="00F30A50">
        <w:rPr>
          <w:color w:val="000000"/>
          <w:szCs w:val="21"/>
        </w:rPr>
        <w:t>:</w:t>
      </w:r>
      <w:r>
        <w:rPr>
          <w:color w:val="000000"/>
          <w:szCs w:val="21"/>
        </w:rPr>
        <w:t xml:space="preserve"> </w:t>
      </w:r>
      <w:r>
        <w:rPr>
          <w:rFonts w:ascii="宋体" w:hAnsi="宋体"/>
          <w:color w:val="000000"/>
          <w:szCs w:val="21"/>
        </w:rPr>
        <w:t>当前的回归树模型</w:t>
      </w:r>
    </w:p>
    <w:p w14:paraId="4EDA2F6F" w14:textId="77777777" w:rsidR="004553D4" w:rsidRDefault="004553D4" w:rsidP="004553D4">
      <w:pPr>
        <w:ind w:firstLine="420"/>
        <w:rPr>
          <w:rFonts w:ascii="宋体" w:hAnsi="宋体"/>
          <w:color w:val="000000"/>
          <w:szCs w:val="21"/>
        </w:rPr>
      </w:pPr>
      <w:r w:rsidRPr="00F30A50">
        <w:rPr>
          <w:rFonts w:hint="eastAsia"/>
          <w:color w:val="000000"/>
          <w:szCs w:val="21"/>
        </w:rPr>
        <w:lastRenderedPageBreak/>
        <w:t>M</w:t>
      </w:r>
      <w:r w:rsidRPr="00F30A50">
        <w:rPr>
          <w:color w:val="000000"/>
          <w:szCs w:val="21"/>
        </w:rPr>
        <w:t>:</w:t>
      </w:r>
      <w:r>
        <w:rPr>
          <w:color w:val="000000"/>
          <w:szCs w:val="21"/>
        </w:rPr>
        <w:t xml:space="preserve"> </w:t>
      </w:r>
      <w:r>
        <w:rPr>
          <w:rFonts w:ascii="宋体" w:hAnsi="宋体" w:hint="eastAsia"/>
          <w:color w:val="000000"/>
          <w:szCs w:val="21"/>
        </w:rPr>
        <w:t>决策树棵树</w:t>
      </w:r>
    </w:p>
    <w:p w14:paraId="235A8892" w14:textId="77777777" w:rsidR="004553D4" w:rsidRDefault="000434FE"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r</m:t>
            </m:r>
          </m:e>
          <m:sub>
            <m:r>
              <w:rPr>
                <w:rFonts w:ascii="Cambria Math" w:hAnsi="Cambria Math"/>
                <w:color w:val="000000"/>
                <w:szCs w:val="21"/>
              </w:rPr>
              <m:t>mi</m:t>
            </m:r>
          </m:sub>
        </m:sSub>
      </m:oMath>
      <w:r w:rsidR="004553D4" w:rsidRPr="00F30A50">
        <w:rPr>
          <w:color w:val="000000"/>
          <w:szCs w:val="21"/>
        </w:rPr>
        <w:t>:</w:t>
      </w:r>
      <w:r w:rsidR="004553D4">
        <w:rPr>
          <w:color w:val="000000"/>
          <w:szCs w:val="21"/>
        </w:rPr>
        <w:t xml:space="preserve"> </w:t>
      </w:r>
      <w:r w:rsidR="004553D4" w:rsidRPr="00F30A50">
        <w:rPr>
          <w:color w:val="000000"/>
          <w:szCs w:val="21"/>
        </w:rPr>
        <w:t>L</w:t>
      </w:r>
      <w:r w:rsidR="004553D4">
        <w:rPr>
          <w:rFonts w:ascii="宋体" w:hAnsi="宋体"/>
          <w:color w:val="000000"/>
          <w:szCs w:val="21"/>
        </w:rPr>
        <w:t>负梯度在第</w:t>
      </w:r>
      <w:r w:rsidR="004553D4" w:rsidRPr="00F30A50">
        <w:rPr>
          <w:rFonts w:hint="eastAsia"/>
          <w:color w:val="000000"/>
          <w:szCs w:val="21"/>
        </w:rPr>
        <w:t>m</w:t>
      </w:r>
      <w:r w:rsidR="004553D4">
        <w:rPr>
          <w:rFonts w:ascii="宋体" w:hAnsi="宋体" w:hint="eastAsia"/>
          <w:color w:val="000000"/>
          <w:szCs w:val="21"/>
        </w:rPr>
        <w:t>棵决策树第</w:t>
      </w:r>
      <w:r w:rsidR="004553D4" w:rsidRPr="00F30A50">
        <w:rPr>
          <w:rFonts w:hint="eastAsia"/>
          <w:color w:val="000000"/>
          <w:szCs w:val="21"/>
        </w:rPr>
        <w:t>i</w:t>
      </w:r>
      <w:r w:rsidR="004553D4">
        <w:rPr>
          <w:rFonts w:ascii="宋体" w:hAnsi="宋体" w:hint="eastAsia"/>
          <w:color w:val="000000"/>
          <w:szCs w:val="21"/>
        </w:rPr>
        <w:t>个样本取值</w:t>
      </w:r>
    </w:p>
    <w:p w14:paraId="63361B4F" w14:textId="77777777" w:rsidR="004553D4" w:rsidRDefault="000434FE"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R</m:t>
            </m:r>
          </m:e>
          <m:sub>
            <m:r>
              <w:rPr>
                <w:rFonts w:ascii="Cambria Math" w:hAnsi="Cambria Math"/>
                <w:color w:val="000000"/>
                <w:szCs w:val="21"/>
              </w:rPr>
              <m:t>mj</m:t>
            </m:r>
          </m:sub>
        </m:sSub>
      </m:oMath>
      <w:r w:rsidR="004553D4" w:rsidRPr="00F30A50">
        <w:rPr>
          <w:color w:val="000000"/>
          <w:szCs w:val="21"/>
        </w:rPr>
        <w:t>:</w:t>
      </w:r>
      <w:r w:rsidR="004553D4">
        <w:rPr>
          <w:color w:val="000000"/>
          <w:szCs w:val="21"/>
        </w:rPr>
        <w:t xml:space="preserve"> </w:t>
      </w:r>
      <w:r w:rsidR="004553D4">
        <w:rPr>
          <w:rFonts w:ascii="宋体" w:hAnsi="宋体"/>
          <w:color w:val="000000"/>
          <w:szCs w:val="21"/>
        </w:rPr>
        <w:t>第</w:t>
      </w:r>
      <w:r w:rsidR="004553D4" w:rsidRPr="00F30A50">
        <w:rPr>
          <w:rFonts w:hint="eastAsia"/>
          <w:color w:val="000000"/>
          <w:szCs w:val="21"/>
        </w:rPr>
        <w:t>m</w:t>
      </w:r>
      <w:r w:rsidR="004553D4">
        <w:rPr>
          <w:rFonts w:ascii="宋体" w:hAnsi="宋体" w:hint="eastAsia"/>
          <w:color w:val="000000"/>
          <w:szCs w:val="21"/>
        </w:rPr>
        <w:t>棵树的叶结点区域</w:t>
      </w:r>
    </w:p>
    <w:p w14:paraId="2DC29079" w14:textId="77777777" w:rsidR="004553D4" w:rsidRDefault="000434FE" w:rsidP="004553D4">
      <w:pPr>
        <w:ind w:firstLine="420"/>
        <w:rPr>
          <w:rFonts w:ascii="宋体" w:hAnsi="宋体"/>
          <w:color w:val="000000"/>
          <w:szCs w:val="21"/>
        </w:rPr>
      </w:pPr>
      <m:oMath>
        <m:sSub>
          <m:sSubPr>
            <m:ctrlPr>
              <w:rPr>
                <w:rFonts w:ascii="Cambria Math" w:hAnsi="Cambria Math"/>
                <w:color w:val="000000"/>
                <w:szCs w:val="21"/>
              </w:rPr>
            </m:ctrlPr>
          </m:sSubPr>
          <m:e>
            <m:r>
              <w:rPr>
                <w:rFonts w:ascii="Cambria Math" w:hAnsi="Cambria Math"/>
                <w:color w:val="000000"/>
                <w:szCs w:val="21"/>
              </w:rPr>
              <m:t>c</m:t>
            </m:r>
          </m:e>
          <m:sub>
            <m:r>
              <w:rPr>
                <w:rFonts w:ascii="Cambria Math" w:hAnsi="Cambria Math"/>
                <w:color w:val="000000"/>
                <w:szCs w:val="21"/>
              </w:rPr>
              <m:t>mj</m:t>
            </m:r>
          </m:sub>
        </m:sSub>
      </m:oMath>
      <w:r w:rsidR="004553D4" w:rsidRPr="00F30A50">
        <w:rPr>
          <w:color w:val="000000"/>
          <w:szCs w:val="21"/>
        </w:rPr>
        <w:t>:</w:t>
      </w:r>
      <w:r w:rsidR="004553D4">
        <w:rPr>
          <w:color w:val="000000"/>
          <w:szCs w:val="21"/>
        </w:rPr>
        <w:t xml:space="preserve"> </w:t>
      </w:r>
      <w:r w:rsidR="004553D4">
        <w:rPr>
          <w:rFonts w:ascii="宋体" w:hAnsi="宋体"/>
          <w:color w:val="000000"/>
          <w:szCs w:val="21"/>
        </w:rPr>
        <w:t>第</w:t>
      </w:r>
      <w:r w:rsidR="004553D4" w:rsidRPr="00F30A50">
        <w:rPr>
          <w:rFonts w:hint="eastAsia"/>
          <w:color w:val="000000"/>
          <w:szCs w:val="21"/>
        </w:rPr>
        <w:t>m</w:t>
      </w:r>
      <w:r w:rsidR="004553D4">
        <w:rPr>
          <w:rFonts w:ascii="宋体" w:hAnsi="宋体" w:hint="eastAsia"/>
          <w:color w:val="000000"/>
          <w:szCs w:val="21"/>
        </w:rPr>
        <w:t>棵树第</w:t>
      </w:r>
      <w:r w:rsidR="004553D4" w:rsidRPr="00F30A50">
        <w:rPr>
          <w:rFonts w:hint="eastAsia"/>
          <w:color w:val="000000"/>
          <w:szCs w:val="21"/>
        </w:rPr>
        <w:t>j</w:t>
      </w:r>
      <w:r w:rsidR="004553D4">
        <w:rPr>
          <w:rFonts w:ascii="宋体" w:hAnsi="宋体" w:hint="eastAsia"/>
          <w:color w:val="000000"/>
          <w:szCs w:val="21"/>
        </w:rPr>
        <w:t>个叶子结点的权值</w:t>
      </w:r>
    </w:p>
    <w:p w14:paraId="306E33AF" w14:textId="05F79030" w:rsidR="002E6F9D" w:rsidRDefault="004553D4" w:rsidP="00FE4126">
      <w:pPr>
        <w:pStyle w:val="aff3"/>
        <w:ind w:firstLine="420"/>
        <w:rPr>
          <w:rFonts w:ascii="宋体" w:hAnsi="宋体"/>
          <w:color w:val="000000"/>
          <w:szCs w:val="21"/>
        </w:rPr>
      </w:pPr>
      <w:r w:rsidRPr="00F30A50">
        <w:rPr>
          <w:color w:val="000000"/>
          <w:szCs w:val="21"/>
        </w:rPr>
        <w:t>I:</w:t>
      </w:r>
      <w:r>
        <w:rPr>
          <w:color w:val="000000"/>
          <w:szCs w:val="21"/>
        </w:rPr>
        <w:t xml:space="preserve"> </w:t>
      </w:r>
      <w:r w:rsidRPr="004D5F30">
        <w:rPr>
          <w:rFonts w:ascii="宋体" w:hAnsi="宋体"/>
          <w:color w:val="000000"/>
          <w:szCs w:val="21"/>
        </w:rPr>
        <w:t>指示函数</w:t>
      </w:r>
    </w:p>
    <w:p w14:paraId="5C3C2465" w14:textId="67030DB1" w:rsidR="002E6F9D" w:rsidRDefault="002E6F9D" w:rsidP="002E6F9D">
      <w:pPr>
        <w:pStyle w:val="aff3"/>
        <w:ind w:firstLine="420"/>
        <w:rPr>
          <w:rFonts w:ascii="宋体" w:hAnsi="宋体"/>
          <w:color w:val="000000"/>
          <w:szCs w:val="21"/>
        </w:rPr>
      </w:pPr>
      <w:r w:rsidRPr="002E6F9D">
        <w:rPr>
          <w:rFonts w:ascii="宋体" w:hAnsi="宋体"/>
          <w:noProof/>
          <w:color w:val="000000"/>
          <w:szCs w:val="21"/>
        </w:rPr>
        <mc:AlternateContent>
          <mc:Choice Requires="wps">
            <w:drawing>
              <wp:inline distT="0" distB="0" distL="0" distR="0" wp14:anchorId="34D51154" wp14:editId="5EC0B038">
                <wp:extent cx="5198533" cy="4978400"/>
                <wp:effectExtent l="0" t="0" r="21590" b="12700"/>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533" cy="4978400"/>
                        </a:xfrm>
                        <a:prstGeom prst="rect">
                          <a:avLst/>
                        </a:prstGeom>
                        <a:solidFill>
                          <a:srgbClr val="FFFFFF"/>
                        </a:solidFill>
                        <a:ln w="9525">
                          <a:solidFill>
                            <a:srgbClr val="000000"/>
                          </a:solidFill>
                          <a:miter lim="800000"/>
                          <a:headEnd/>
                          <a:tailEnd/>
                        </a:ln>
                      </wps:spPr>
                      <wps:txbx>
                        <w:txbxContent>
                          <w:p w14:paraId="7A37DBEF" w14:textId="77777777" w:rsidR="00E07CFE" w:rsidRPr="00D7607B" w:rsidRDefault="00E07CFE" w:rsidP="002E6F9D">
                            <w:pPr>
                              <w:pStyle w:val="aff3"/>
                              <w:ind w:firstLine="420"/>
                              <w:rPr>
                                <w:rFonts w:hint="eastAsia"/>
                                <w:b/>
                              </w:rPr>
                            </w:pPr>
                            <w:r>
                              <w:rPr>
                                <w:rFonts w:ascii="宋体" w:hAnsi="宋体"/>
                                <w:color w:val="000000"/>
                                <w:szCs w:val="21"/>
                              </w:rPr>
                              <w:br/>
                            </w:r>
                            <w:r w:rsidRPr="00D7607B">
                              <w:rPr>
                                <w:rFonts w:hint="eastAsia"/>
                                <w:b/>
                              </w:rPr>
                              <w:t>算法</w:t>
                            </w:r>
                            <w:r w:rsidRPr="00D7607B">
                              <w:rPr>
                                <w:rFonts w:hint="eastAsia"/>
                                <w:b/>
                              </w:rPr>
                              <w:t>1</w:t>
                            </w:r>
                            <w:r w:rsidRPr="00D7607B">
                              <w:rPr>
                                <w:rFonts w:hint="eastAsia"/>
                                <w:b/>
                              </w:rPr>
                              <w:t>：</w:t>
                            </w:r>
                            <w:r w:rsidRPr="00D7607B">
                              <w:rPr>
                                <w:rFonts w:hint="eastAsia"/>
                                <w:b/>
                              </w:rPr>
                              <w:t>GBDT</w:t>
                            </w:r>
                            <w:r w:rsidRPr="00D7607B">
                              <w:rPr>
                                <w:b/>
                              </w:rPr>
                              <w:t>梯度提升决策树算法</w:t>
                            </w:r>
                          </w:p>
                          <w:p w14:paraId="4BFD5B15" w14:textId="77777777" w:rsidR="00E07CFE" w:rsidRDefault="00E07CFE" w:rsidP="002E6F9D">
                            <w:pPr>
                              <w:pStyle w:val="aff3"/>
                              <w:rPr>
                                <w:rFonts w:hint="eastAsia"/>
                              </w:rPr>
                            </w:pPr>
                            <w:r>
                              <w:rPr>
                                <w:b/>
                              </w:rPr>
                              <w:t>输入</w:t>
                            </w:r>
                            <w:r w:rsidRPr="004F50E2">
                              <w:rPr>
                                <w:rFonts w:hint="eastAsia"/>
                              </w:rPr>
                              <w:t xml:space="preserve">: </w:t>
                            </w:r>
                            <w:r>
                              <w:rPr>
                                <w:rFonts w:hint="eastAsia"/>
                              </w:rPr>
                              <w:t>训练集</w:t>
                            </w:r>
                            <m:oMath>
                              <m:r>
                                <m:rPr>
                                  <m:sty m:val="b"/>
                                </m:rPr>
                                <m:t>T</m:t>
                              </m:r>
                            </m:oMath>
                            <w:r>
                              <w:rPr>
                                <w:rFonts w:hint="eastAsia"/>
                              </w:rPr>
                              <w:t>，</w:t>
                            </w:r>
                            <w:r>
                              <w:t>损失函数</w:t>
                            </w:r>
                            <m:oMath>
                              <m:r>
                                <m:rPr>
                                  <m:sty m:val="b"/>
                                </m:rPr>
                                <m:t>L</m:t>
                              </m:r>
                              <m:r>
                                <m:rPr>
                                  <m:sty m:val="p"/>
                                </m:rPr>
                                <m:t>(</m:t>
                              </m:r>
                              <m:r>
                                <m:rPr>
                                  <m:sty m:val="b"/>
                                </m:rPr>
                                <m:t>y</m:t>
                              </m:r>
                              <m:r>
                                <m:rPr>
                                  <m:sty m:val="p"/>
                                </m:rPr>
                                <m:t>,</m:t>
                              </m:r>
                              <m:r>
                                <m:rPr>
                                  <m:sty m:val="b"/>
                                </m:rPr>
                                <m:t>f</m:t>
                              </m:r>
                              <m:r>
                                <m:rPr>
                                  <m:sty m:val="p"/>
                                </m:rPr>
                                <m:t>(</m:t>
                              </m:r>
                              <m:r>
                                <m:rPr>
                                  <m:sty m:val="b"/>
                                </m:rPr>
                                <m:t>x</m:t>
                              </m:r>
                              <m:r>
                                <m:rPr>
                                  <m:sty m:val="p"/>
                                </m:rPr>
                                <m:t>))</m:t>
                              </m:r>
                            </m:oMath>
                          </w:p>
                          <w:p w14:paraId="519C06D3" w14:textId="77777777" w:rsidR="00E07CFE" w:rsidRPr="004F50E2" w:rsidRDefault="00E07CFE" w:rsidP="002E6F9D">
                            <w:pPr>
                              <w:pStyle w:val="aff3"/>
                              <w:rPr>
                                <w:rFonts w:hint="eastAsia"/>
                              </w:rPr>
                            </w:pPr>
                            <w:r>
                              <w:rPr>
                                <w:b/>
                              </w:rPr>
                              <w:t>输出</w:t>
                            </w:r>
                            <w:r w:rsidRPr="00790657">
                              <w:rPr>
                                <w:rFonts w:hint="eastAsia"/>
                                <w:b/>
                              </w:rPr>
                              <w:t>:</w:t>
                            </w:r>
                            <w:r w:rsidRPr="004F50E2">
                              <w:rPr>
                                <w:rFonts w:hint="eastAsia"/>
                              </w:rPr>
                              <w:t xml:space="preserve"> </w:t>
                            </w:r>
                            <w:r>
                              <w:rPr>
                                <w:rFonts w:hint="eastAsia"/>
                              </w:rPr>
                              <w:t>回归树</w:t>
                            </w:r>
                            <m:oMath>
                              <m:acc>
                                <m:accPr>
                                  <m:ctrlPr/>
                                </m:accPr>
                                <m:e>
                                  <m:r>
                                    <m:rPr>
                                      <m:sty m:val="bi"/>
                                    </m:rPr>
                                    <m:t>f</m:t>
                                  </m:r>
                                </m:e>
                              </m:acc>
                              <m:r>
                                <m:t>(</m:t>
                              </m:r>
                              <m:r>
                                <m:rPr>
                                  <m:sty m:val="bi"/>
                                </m:rPr>
                                <m:t>x</m:t>
                              </m:r>
                              <m:r>
                                <m:t>)</m:t>
                              </m:r>
                            </m:oMath>
                          </w:p>
                          <w:p w14:paraId="69BEB074" w14:textId="77777777" w:rsidR="00E07CFE" w:rsidRDefault="00E07CFE" w:rsidP="002E6F9D">
                            <w:pPr>
                              <w:pStyle w:val="aff3"/>
                              <w:numPr>
                                <w:ilvl w:val="0"/>
                                <w:numId w:val="39"/>
                              </w:numPr>
                              <w:ind w:firstLine="420"/>
                              <w:rPr>
                                <w:rFonts w:hint="eastAsia"/>
                              </w:rPr>
                            </w:pPr>
                            <w:r w:rsidRPr="00BD0032">
                              <w:t>初始化</w:t>
                            </w:r>
                            <w:r>
                              <w:rPr>
                                <w:rFonts w:hint="eastAsia"/>
                              </w:rPr>
                              <w:t xml:space="preserve"> </w:t>
                            </w:r>
                          </w:p>
                          <w:p w14:paraId="5384503E" w14:textId="77777777" w:rsidR="00E07CFE" w:rsidRPr="00790657" w:rsidRDefault="00E07CFE" w:rsidP="002E6F9D">
                            <w:pPr>
                              <w:pStyle w:val="aff3"/>
                              <w:ind w:left="360" w:firstLine="420"/>
                              <w:rPr>
                                <w:rFonts w:hint="eastAsia"/>
                              </w:rPr>
                            </w:pPr>
                            <m:oMathPara>
                              <m:oMath>
                                <m:sSub>
                                  <m:sSubPr>
                                    <m:ctrlPr>
                                      <w:rPr>
                                        <w:i/>
                                      </w:rPr>
                                    </m:ctrlPr>
                                  </m:sSubPr>
                                  <m:e>
                                    <m:r>
                                      <m:t>f</m:t>
                                    </m:r>
                                  </m:e>
                                  <m:sub>
                                    <m:r>
                                      <m:t>0</m:t>
                                    </m:r>
                                  </m:sub>
                                </m:sSub>
                                <m:d>
                                  <m:dPr>
                                    <m:ctrlPr/>
                                  </m:dPr>
                                  <m:e>
                                    <m:r>
                                      <m:t>x</m:t>
                                    </m:r>
                                  </m:e>
                                </m:d>
                                <m:r>
                                  <m:rPr>
                                    <m:sty m:val="p"/>
                                  </m:rPr>
                                  <m:t>=</m:t>
                                </m:r>
                                <m:r>
                                  <m:t>arg</m:t>
                                </m:r>
                                <m:sSub>
                                  <m:sSubPr>
                                    <m:ctrlPr/>
                                  </m:sSubPr>
                                  <m:e>
                                    <m:r>
                                      <m:t>min</m:t>
                                    </m:r>
                                  </m:e>
                                  <m:sub>
                                    <m:r>
                                      <m:t>c</m:t>
                                    </m:r>
                                  </m:sub>
                                </m:sSub>
                                <m:nary>
                                  <m:naryPr>
                                    <m:chr m:val="∑"/>
                                    <m:limLoc m:val="undOvr"/>
                                    <m:ctrlPr/>
                                  </m:naryPr>
                                  <m:sub>
                                    <m:r>
                                      <m:t>i</m:t>
                                    </m:r>
                                    <m:r>
                                      <m:rPr>
                                        <m:sty m:val="p"/>
                                      </m:rPr>
                                      <m:t>=1</m:t>
                                    </m:r>
                                  </m:sub>
                                  <m:sup>
                                    <m:r>
                                      <m:t>N</m:t>
                                    </m:r>
                                  </m:sup>
                                  <m:e>
                                    <m:r>
                                      <m:t>L</m:t>
                                    </m:r>
                                    <m:r>
                                      <m:rPr>
                                        <m:sty m:val="p"/>
                                      </m:rPr>
                                      <m:t>(</m:t>
                                    </m:r>
                                    <m:sSub>
                                      <m:sSubPr>
                                        <m:ctrlPr/>
                                      </m:sSubPr>
                                      <m:e>
                                        <m:r>
                                          <m:t>y</m:t>
                                        </m:r>
                                      </m:e>
                                      <m:sub>
                                        <m:r>
                                          <m:t>i</m:t>
                                        </m:r>
                                      </m:sub>
                                    </m:sSub>
                                    <m:r>
                                      <m:rPr>
                                        <m:sty m:val="p"/>
                                      </m:rPr>
                                      <m:t>,</m:t>
                                    </m:r>
                                    <m:r>
                                      <m:t>c</m:t>
                                    </m:r>
                                    <m:r>
                                      <m:rPr>
                                        <m:sty m:val="p"/>
                                      </m:rPr>
                                      <m:t>)</m:t>
                                    </m:r>
                                  </m:e>
                                </m:nary>
                              </m:oMath>
                            </m:oMathPara>
                          </w:p>
                          <w:p w14:paraId="16074F44" w14:textId="0F48E528" w:rsidR="00E07CFE" w:rsidRDefault="00E07CFE" w:rsidP="002E6F9D">
                            <w:pPr>
                              <w:pStyle w:val="aff3"/>
                              <w:numPr>
                                <w:ilvl w:val="0"/>
                                <w:numId w:val="39"/>
                              </w:numPr>
                              <w:ind w:firstLine="420"/>
                              <w:rPr>
                                <w:rFonts w:hint="eastAsia"/>
                              </w:rPr>
                            </w:pPr>
                            <w:r>
                              <w:t>对</w:t>
                            </w:r>
                            <w:r>
                              <w:rPr>
                                <w:rFonts w:hint="eastAsia"/>
                              </w:rPr>
                              <w:t>m=1,2,</w:t>
                            </w:r>
                            <w:r>
                              <w:t>…,M</w:t>
                            </w:r>
                            <w:r w:rsidRPr="00925C1A">
                              <w:br/>
                            </w:r>
                            <w:r>
                              <w:t xml:space="preserve">        (a) </w:t>
                            </w:r>
                            <w:r>
                              <w:t>对</w:t>
                            </w:r>
                            <w:r>
                              <w:rPr>
                                <w:rFonts w:hint="eastAsia"/>
                              </w:rPr>
                              <w:t>i=1,2,</w:t>
                            </w:r>
                            <w:r>
                              <w:t xml:space="preserve">…N, </w:t>
                            </w:r>
                            <w:r>
                              <w:t>计算</w:t>
                            </w:r>
                            <w:r>
                              <w:rPr>
                                <w:rFonts w:hint="eastAsia"/>
                              </w:rPr>
                              <w:t>损失</w:t>
                            </w:r>
                            <w:r>
                              <w:t>函数的负</w:t>
                            </w:r>
                            <w:r>
                              <w:rPr>
                                <w:rFonts w:hint="eastAsia"/>
                              </w:rPr>
                              <w:t>梯度</w:t>
                            </w:r>
                            <w:r>
                              <w:t>在当前模型的值</w:t>
                            </w:r>
                          </w:p>
                          <w:p w14:paraId="31789708" w14:textId="77777777" w:rsidR="00E07CFE" w:rsidRPr="00C034D6" w:rsidRDefault="00E07CFE" w:rsidP="002E6F9D">
                            <w:pPr>
                              <w:pStyle w:val="aff3"/>
                              <w:ind w:firstLine="420"/>
                              <w:rPr>
                                <w:rFonts w:hint="eastAsia"/>
                              </w:rPr>
                            </w:pPr>
                            <m:oMathPara>
                              <m:oMath>
                                <m:sSub>
                                  <m:sSubPr>
                                    <m:ctrlPr/>
                                  </m:sSubPr>
                                  <m:e>
                                    <m:r>
                                      <m:t>r</m:t>
                                    </m:r>
                                  </m:e>
                                  <m:sub>
                                    <m:r>
                                      <m:t>mi</m:t>
                                    </m:r>
                                  </m:sub>
                                </m:sSub>
                                <m:r>
                                  <m:rPr>
                                    <m:sty m:val="p"/>
                                  </m:rPr>
                                  <m:t>=-</m:t>
                                </m:r>
                                <m:sSub>
                                  <m:sSubPr>
                                    <m:ctrlPr/>
                                  </m:sSubPr>
                                  <m:e>
                                    <m:r>
                                      <m:rPr>
                                        <m:sty m:val="p"/>
                                      </m:rPr>
                                      <m:t>[</m:t>
                                    </m:r>
                                    <m:f>
                                      <m:fPr>
                                        <m:ctrlPr/>
                                      </m:fPr>
                                      <m:num>
                                        <m:r>
                                          <m:t>∂L</m:t>
                                        </m:r>
                                        <m:d>
                                          <m:dPr>
                                            <m:ctrlPr/>
                                          </m:dPr>
                                          <m:e>
                                            <m:sSub>
                                              <m:sSubPr>
                                                <m:ctrlPr/>
                                              </m:sSubPr>
                                              <m:e>
                                                <m:r>
                                                  <m:t>y</m:t>
                                                </m:r>
                                              </m:e>
                                              <m:sub>
                                                <m:r>
                                                  <m:t>i</m:t>
                                                </m:r>
                                              </m:sub>
                                            </m:sSub>
                                            <m:r>
                                              <m:rPr>
                                                <m:sty m:val="p"/>
                                              </m:rPr>
                                              <m:t>,</m:t>
                                            </m:r>
                                            <m:r>
                                              <m:t>f</m:t>
                                            </m:r>
                                            <m:d>
                                              <m:dPr>
                                                <m:ctrlPr/>
                                              </m:dPr>
                                              <m:e>
                                                <m:sSub>
                                                  <m:sSubPr>
                                                    <m:ctrlPr/>
                                                  </m:sSubPr>
                                                  <m:e>
                                                    <m:r>
                                                      <m:t>x</m:t>
                                                    </m:r>
                                                  </m:e>
                                                  <m:sub>
                                                    <m:r>
                                                      <m:t>i</m:t>
                                                    </m:r>
                                                  </m:sub>
                                                </m:sSub>
                                              </m:e>
                                            </m:d>
                                          </m:e>
                                        </m:d>
                                      </m:num>
                                      <m:den>
                                        <m:r>
                                          <m:t>∂f</m:t>
                                        </m:r>
                                        <m:r>
                                          <m:rPr>
                                            <m:sty m:val="p"/>
                                          </m:rPr>
                                          <m:t>(</m:t>
                                        </m:r>
                                        <m:sSub>
                                          <m:sSubPr>
                                            <m:ctrlPr/>
                                          </m:sSubPr>
                                          <m:e>
                                            <m:r>
                                              <m:t>x</m:t>
                                            </m:r>
                                          </m:e>
                                          <m:sub>
                                            <m:r>
                                              <m:t>i</m:t>
                                            </m:r>
                                          </m:sub>
                                        </m:sSub>
                                        <m:r>
                                          <m:rPr>
                                            <m:sty m:val="p"/>
                                          </m:rPr>
                                          <m:t>)</m:t>
                                        </m:r>
                                      </m:den>
                                    </m:f>
                                    <m:r>
                                      <m:rPr>
                                        <m:sty m:val="p"/>
                                      </m:rPr>
                                      <m:t>]</m:t>
                                    </m:r>
                                  </m:e>
                                  <m:sub>
                                    <m:r>
                                      <m:t>f</m:t>
                                    </m:r>
                                    <m:d>
                                      <m:dPr>
                                        <m:ctrlPr/>
                                      </m:dPr>
                                      <m:e>
                                        <m:r>
                                          <m:t>x</m:t>
                                        </m:r>
                                      </m:e>
                                    </m:d>
                                    <m:r>
                                      <m:rPr>
                                        <m:sty m:val="p"/>
                                      </m:rPr>
                                      <m:t>=</m:t>
                                    </m:r>
                                    <m:sSub>
                                      <m:sSubPr>
                                        <m:ctrlPr/>
                                      </m:sSubPr>
                                      <m:e>
                                        <m:r>
                                          <m:t>f</m:t>
                                        </m:r>
                                      </m:e>
                                      <m:sub>
                                        <m:r>
                                          <m:t>m</m:t>
                                        </m:r>
                                        <m:r>
                                          <m:rPr>
                                            <m:sty m:val="p"/>
                                          </m:rPr>
                                          <m:t>-1</m:t>
                                        </m:r>
                                      </m:sub>
                                    </m:sSub>
                                    <m:r>
                                      <m:rPr>
                                        <m:sty m:val="p"/>
                                      </m:rPr>
                                      <m:t>(</m:t>
                                    </m:r>
                                    <m:r>
                                      <m:t>x</m:t>
                                    </m:r>
                                    <m:r>
                                      <m:rPr>
                                        <m:sty m:val="p"/>
                                      </m:rPr>
                                      <m:t>)</m:t>
                                    </m:r>
                                  </m:sub>
                                </m:sSub>
                              </m:oMath>
                            </m:oMathPara>
                          </w:p>
                          <w:p w14:paraId="7A46D1A3" w14:textId="77777777" w:rsidR="00E07CFE" w:rsidRPr="00A35706" w:rsidRDefault="00E07CFE" w:rsidP="002E6F9D">
                            <w:pPr>
                              <w:pStyle w:val="aff3"/>
                              <w:ind w:leftChars="350" w:left="735" w:firstLineChars="200" w:firstLine="420"/>
                              <w:rPr>
                                <w:rFonts w:hint="eastAsia"/>
                              </w:rPr>
                            </w:pPr>
                            <w:r>
                              <w:t>(b</w:t>
                            </w:r>
                            <w:r>
                              <w:rPr>
                                <w:rFonts w:hint="eastAsia"/>
                              </w:rPr>
                              <w:t>)</w:t>
                            </w:r>
                            <w:r>
                              <w:t>对</w:t>
                            </w:r>
                            <w:r>
                              <w:rPr>
                                <w:rFonts w:hint="eastAsia"/>
                              </w:rPr>
                              <w:t>r</w:t>
                            </w:r>
                            <w:r>
                              <w:rPr>
                                <w:vertAlign w:val="subscript"/>
                              </w:rPr>
                              <w:t>mi</w:t>
                            </w:r>
                            <w:r>
                              <w:t>拟合一个回归</w:t>
                            </w:r>
                            <w:r>
                              <w:rPr>
                                <w:rFonts w:hint="eastAsia"/>
                              </w:rPr>
                              <w:t>树</w:t>
                            </w:r>
                            <w:r>
                              <w:t>，得到第</w:t>
                            </w:r>
                            <w:r>
                              <w:rPr>
                                <w:rFonts w:hint="eastAsia"/>
                              </w:rPr>
                              <w:t>m</w:t>
                            </w:r>
                            <w:r>
                              <w:t>棵树的叶结点区域</w:t>
                            </w:r>
                            <w:r>
                              <w:rPr>
                                <w:rFonts w:hint="eastAsia"/>
                              </w:rPr>
                              <w:t>R</w:t>
                            </w:r>
                            <w:r>
                              <w:rPr>
                                <w:vertAlign w:val="subscript"/>
                              </w:rPr>
                              <w:t>mj</w:t>
                            </w:r>
                            <w:r>
                              <w:rPr>
                                <w:rFonts w:hint="eastAsia"/>
                              </w:rPr>
                              <w:t>，</w:t>
                            </w:r>
                            <w:r>
                              <w:rPr>
                                <w:rFonts w:hint="eastAsia"/>
                              </w:rPr>
                              <w:t>j=1,2,</w:t>
                            </w:r>
                            <w:r>
                              <w:t>…J</w:t>
                            </w:r>
                          </w:p>
                          <w:p w14:paraId="09E56237" w14:textId="77777777" w:rsidR="00E07CFE" w:rsidRDefault="00E07CFE" w:rsidP="002E6F9D">
                            <w:pPr>
                              <w:pStyle w:val="aff3"/>
                              <w:ind w:firstLineChars="550" w:firstLine="1155"/>
                              <w:rPr>
                                <w:rFonts w:hint="eastAsia"/>
                              </w:rPr>
                            </w:pPr>
                            <w:r>
                              <w:t>(c)</w:t>
                            </w:r>
                            <w:r>
                              <w:t>对</w:t>
                            </w:r>
                            <w:r>
                              <w:rPr>
                                <w:rFonts w:hint="eastAsia"/>
                              </w:rPr>
                              <w:t>j=1,2,</w:t>
                            </w:r>
                            <w:r>
                              <w:t>…J,</w:t>
                            </w:r>
                            <w:r>
                              <w:t>计算</w:t>
                            </w:r>
                          </w:p>
                          <w:p w14:paraId="3FF57F2B" w14:textId="77777777" w:rsidR="00E07CFE" w:rsidRPr="00790657" w:rsidRDefault="00E07CFE" w:rsidP="002E6F9D">
                            <w:pPr>
                              <w:pStyle w:val="aff3"/>
                              <w:ind w:firstLine="420"/>
                              <w:rPr>
                                <w:rFonts w:hint="eastAsia"/>
                              </w:rPr>
                            </w:pPr>
                            <m:oMathPara>
                              <m:oMath>
                                <m:r>
                                  <m:t xml:space="preserve">      </m:t>
                                </m:r>
                                <m:sSub>
                                  <m:sSubPr>
                                    <m:ctrlPr/>
                                  </m:sSubPr>
                                  <m:e>
                                    <m:r>
                                      <m:t>c</m:t>
                                    </m:r>
                                  </m:e>
                                  <m:sub>
                                    <m:r>
                                      <m:t>mj</m:t>
                                    </m:r>
                                  </m:sub>
                                </m:sSub>
                                <m:r>
                                  <m:rPr>
                                    <m:sty m:val="p"/>
                                  </m:rPr>
                                  <m:t>=</m:t>
                                </m:r>
                                <m:r>
                                  <m:t>arg</m:t>
                                </m:r>
                                <m:sSub>
                                  <m:sSubPr>
                                    <m:ctrlPr/>
                                  </m:sSubPr>
                                  <m:e>
                                    <m:r>
                                      <m:t>min</m:t>
                                    </m:r>
                                  </m:e>
                                  <m:sub>
                                    <m:r>
                                      <m:t>c</m:t>
                                    </m:r>
                                  </m:sub>
                                </m:sSub>
                                <m:nary>
                                  <m:naryPr>
                                    <m:chr m:val="∑"/>
                                    <m:limLoc m:val="undOvr"/>
                                    <m:supHide m:val="1"/>
                                    <m:ctrlPr/>
                                  </m:naryPr>
                                  <m:sub>
                                    <m:sSub>
                                      <m:sSubPr>
                                        <m:ctrlPr/>
                                      </m:sSubPr>
                                      <m:e>
                                        <m:r>
                                          <m:t>x</m:t>
                                        </m:r>
                                      </m:e>
                                      <m:sub>
                                        <m:r>
                                          <m:t>i</m:t>
                                        </m:r>
                                      </m:sub>
                                    </m:sSub>
                                    <m:r>
                                      <m:rPr>
                                        <m:sty m:val="p"/>
                                      </m:rPr>
                                      <m:t>∈</m:t>
                                    </m:r>
                                    <m:sSub>
                                      <m:sSubPr>
                                        <m:ctrlPr/>
                                      </m:sSubPr>
                                      <m:e>
                                        <m:r>
                                          <m:t>R</m:t>
                                        </m:r>
                                      </m:e>
                                      <m:sub>
                                        <m:r>
                                          <m:t>mj</m:t>
                                        </m:r>
                                      </m:sub>
                                    </m:sSub>
                                  </m:sub>
                                  <m:sup/>
                                  <m:e>
                                    <m:r>
                                      <m:t>L</m:t>
                                    </m:r>
                                    <m:r>
                                      <m:rPr>
                                        <m:sty m:val="p"/>
                                      </m:rPr>
                                      <m:t>(</m:t>
                                    </m:r>
                                    <m:sSub>
                                      <m:sSubPr>
                                        <m:ctrlPr/>
                                      </m:sSubPr>
                                      <m:e>
                                        <m:r>
                                          <m:t>y</m:t>
                                        </m:r>
                                      </m:e>
                                      <m:sub>
                                        <m:r>
                                          <m:t>i</m:t>
                                        </m:r>
                                      </m:sub>
                                    </m:sSub>
                                    <m:r>
                                      <m:rPr>
                                        <m:sty m:val="p"/>
                                      </m:rPr>
                                      <m:t>,</m:t>
                                    </m:r>
                                    <m:sSub>
                                      <m:sSubPr>
                                        <m:ctrlPr/>
                                      </m:sSubPr>
                                      <m:e>
                                        <m:r>
                                          <m:t>f</m:t>
                                        </m:r>
                                      </m:e>
                                      <m:sub>
                                        <m:r>
                                          <m:t>m</m:t>
                                        </m:r>
                                        <m:r>
                                          <m:rPr>
                                            <m:sty m:val="p"/>
                                          </m:rPr>
                                          <m:t>-1</m:t>
                                        </m:r>
                                      </m:sub>
                                    </m:sSub>
                                    <m:d>
                                      <m:dPr>
                                        <m:ctrlPr/>
                                      </m:dPr>
                                      <m:e>
                                        <m:sSub>
                                          <m:sSubPr>
                                            <m:ctrlPr/>
                                          </m:sSubPr>
                                          <m:e>
                                            <m:r>
                                              <m:t>x</m:t>
                                            </m:r>
                                          </m:e>
                                          <m:sub>
                                            <m:r>
                                              <m:t>i</m:t>
                                            </m:r>
                                          </m:sub>
                                        </m:sSub>
                                      </m:e>
                                    </m:d>
                                    <m:r>
                                      <m:rPr>
                                        <m:sty m:val="p"/>
                                      </m:rPr>
                                      <m:t>+</m:t>
                                    </m:r>
                                    <m:r>
                                      <m:t>c</m:t>
                                    </m:r>
                                    <m:r>
                                      <m:rPr>
                                        <m:sty m:val="p"/>
                                      </m:rPr>
                                      <m:t>)</m:t>
                                    </m:r>
                                  </m:e>
                                </m:nary>
                              </m:oMath>
                            </m:oMathPara>
                          </w:p>
                          <w:p w14:paraId="481C6E63" w14:textId="77777777" w:rsidR="00E07CFE" w:rsidRDefault="00E07CFE" w:rsidP="002E6F9D">
                            <w:pPr>
                              <w:pStyle w:val="aff3"/>
                              <w:ind w:firstLineChars="550" w:firstLine="1155"/>
                              <w:rPr>
                                <w:rFonts w:hint="eastAsia"/>
                              </w:rPr>
                            </w:pPr>
                            <w:r>
                              <w:rPr>
                                <w:rFonts w:hint="eastAsia"/>
                              </w:rPr>
                              <w:t>(</w:t>
                            </w:r>
                            <w:r>
                              <w:t>d</w:t>
                            </w:r>
                            <w:r>
                              <w:rPr>
                                <w:rFonts w:hint="eastAsia"/>
                              </w:rPr>
                              <w:t>)</w:t>
                            </w:r>
                            <w:r>
                              <w:t>更新</w:t>
                            </w:r>
                          </w:p>
                          <w:p w14:paraId="05C396AC" w14:textId="77777777" w:rsidR="00E07CFE" w:rsidRPr="00C034D6" w:rsidRDefault="00E07CFE" w:rsidP="002E6F9D">
                            <w:pPr>
                              <w:pStyle w:val="aff3"/>
                              <w:ind w:firstLine="420"/>
                              <w:rPr>
                                <w:rFonts w:hint="eastAsia"/>
                              </w:rPr>
                            </w:pPr>
                            <m:oMathPara>
                              <m:oMath>
                                <m:sSub>
                                  <m:sSubPr>
                                    <m:ctrlPr/>
                                  </m:sSubPr>
                                  <m:e>
                                    <m:r>
                                      <m:t>f</m:t>
                                    </m:r>
                                  </m:e>
                                  <m:sub>
                                    <m:r>
                                      <m:t>m</m:t>
                                    </m:r>
                                  </m:sub>
                                </m:sSub>
                                <m:d>
                                  <m:dPr>
                                    <m:ctrlPr/>
                                  </m:dPr>
                                  <m:e>
                                    <m:r>
                                      <m:t>x</m:t>
                                    </m:r>
                                  </m:e>
                                </m:d>
                                <m:r>
                                  <m:rPr>
                                    <m:sty m:val="p"/>
                                  </m:rPr>
                                  <m:t>=</m:t>
                                </m:r>
                                <m:sSub>
                                  <m:sSubPr>
                                    <m:ctrlPr/>
                                  </m:sSubPr>
                                  <m:e>
                                    <m:r>
                                      <m:t>f</m:t>
                                    </m:r>
                                  </m:e>
                                  <m:sub>
                                    <m:r>
                                      <m:t>m</m:t>
                                    </m:r>
                                    <m:r>
                                      <m:rPr>
                                        <m:sty m:val="p"/>
                                      </m:rPr>
                                      <m:t>-1</m:t>
                                    </m:r>
                                  </m:sub>
                                </m:sSub>
                                <m:d>
                                  <m:dPr>
                                    <m:ctrlPr/>
                                  </m:dPr>
                                  <m:e>
                                    <m:r>
                                      <m:t>x</m:t>
                                    </m:r>
                                  </m:e>
                                </m:d>
                                <m:r>
                                  <m:rPr>
                                    <m:sty m:val="p"/>
                                  </m:rPr>
                                  <m:t>+</m:t>
                                </m:r>
                                <m:nary>
                                  <m:naryPr>
                                    <m:chr m:val="∑"/>
                                    <m:limLoc m:val="undOvr"/>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oMath>
                            </m:oMathPara>
                          </w:p>
                          <w:p w14:paraId="3B77FBA2" w14:textId="77777777" w:rsidR="00E07CFE" w:rsidRDefault="00E07CFE" w:rsidP="002E6F9D">
                            <w:pPr>
                              <w:pStyle w:val="aff3"/>
                              <w:numPr>
                                <w:ilvl w:val="0"/>
                                <w:numId w:val="39"/>
                              </w:numPr>
                              <w:ind w:firstLine="420"/>
                              <w:rPr>
                                <w:rFonts w:hint="eastAsia"/>
                              </w:rPr>
                            </w:pPr>
                            <w:r>
                              <w:t>得到回归树</w:t>
                            </w:r>
                          </w:p>
                          <w:p w14:paraId="15A29CDE" w14:textId="7A8BFA02" w:rsidR="00E07CFE" w:rsidRDefault="00E07CFE" w:rsidP="002E6F9D">
                            <w:pPr>
                              <w:pStyle w:val="aff3"/>
                              <w:ind w:firstLine="420"/>
                              <w:rPr>
                                <w:rFonts w:hint="eastAsia"/>
                              </w:rPr>
                            </w:pPr>
                            <m:oMathPara>
                              <m:oMath>
                                <m:r>
                                  <m:t xml:space="preserve">   </m:t>
                                </m:r>
                                <m:acc>
                                  <m:accPr>
                                    <m:ctrlPr/>
                                  </m:accPr>
                                  <m:e>
                                    <m:r>
                                      <m:t>f</m:t>
                                    </m:r>
                                  </m:e>
                                </m:acc>
                                <m:d>
                                  <m:dPr>
                                    <m:ctrlPr/>
                                  </m:dPr>
                                  <m:e>
                                    <m:r>
                                      <m:t>x</m:t>
                                    </m:r>
                                  </m:e>
                                </m:d>
                                <m:r>
                                  <m:rPr>
                                    <m:sty m:val="p"/>
                                  </m:rPr>
                                  <m:t>=</m:t>
                                </m:r>
                                <m:sSub>
                                  <m:sSubPr>
                                    <m:ctrlPr/>
                                  </m:sSubPr>
                                  <m:e>
                                    <m:r>
                                      <m:t>f</m:t>
                                    </m:r>
                                  </m:e>
                                  <m:sub>
                                    <m:r>
                                      <m:t>M</m:t>
                                    </m:r>
                                  </m:sub>
                                </m:sSub>
                                <m:d>
                                  <m:dPr>
                                    <m:ctrlPr/>
                                  </m:dPr>
                                  <m:e>
                                    <m:r>
                                      <m:t>x</m:t>
                                    </m:r>
                                  </m:e>
                                </m:d>
                                <m:r>
                                  <m:rPr>
                                    <m:sty m:val="p"/>
                                  </m:rPr>
                                  <m:t>=</m:t>
                                </m:r>
                                <m:nary>
                                  <m:naryPr>
                                    <m:chr m:val="∑"/>
                                    <m:limLoc m:val="subSup"/>
                                    <m:ctrlPr/>
                                  </m:naryPr>
                                  <m:sub>
                                    <m:r>
                                      <m:t>m</m:t>
                                    </m:r>
                                    <m:r>
                                      <m:rPr>
                                        <m:sty m:val="p"/>
                                      </m:rPr>
                                      <m:t>=1</m:t>
                                    </m:r>
                                  </m:sub>
                                  <m:sup>
                                    <m:r>
                                      <m:t>M</m:t>
                                    </m:r>
                                  </m:sup>
                                  <m:e>
                                    <m:nary>
                                      <m:naryPr>
                                        <m:chr m:val="∑"/>
                                        <m:limLoc m:val="subSup"/>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e>
                                </m:nary>
                              </m:oMath>
                            </m:oMathPara>
                          </w:p>
                        </w:txbxContent>
                      </wps:txbx>
                      <wps:bodyPr rot="0" vert="horz" wrap="square" lIns="91440" tIns="45720" rIns="91440" bIns="45720" anchor="t" anchorCtr="0">
                        <a:noAutofit/>
                      </wps:bodyPr>
                    </wps:wsp>
                  </a:graphicData>
                </a:graphic>
              </wp:inline>
            </w:drawing>
          </mc:Choice>
          <mc:Fallback>
            <w:pict>
              <v:shape w14:anchorId="34D51154" id="_x0000_s1052" type="#_x0000_t202" style="width:409.3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">
                <v:textbox>
                  <w:txbxContent>
                    <w:p w14:paraId="7A37DBEF" w14:textId="77777777" w:rsidR="00E07CFE" w:rsidRPr="00D7607B" w:rsidRDefault="00E07CFE" w:rsidP="002E6F9D">
                      <w:pPr>
                        <w:pStyle w:val="aff3"/>
                        <w:ind w:firstLine="420"/>
                        <w:rPr>
                          <w:rFonts w:hint="eastAsia"/>
                          <w:b/>
                        </w:rPr>
                      </w:pPr>
                      <w:r>
                        <w:rPr>
                          <w:rFonts w:ascii="宋体" w:hAnsi="宋体"/>
                          <w:color w:val="000000"/>
                          <w:szCs w:val="21"/>
                        </w:rPr>
                        <w:br/>
                      </w:r>
                      <w:r w:rsidRPr="00D7607B">
                        <w:rPr>
                          <w:rFonts w:hint="eastAsia"/>
                          <w:b/>
                        </w:rPr>
                        <w:t>算法</w:t>
                      </w:r>
                      <w:r w:rsidRPr="00D7607B">
                        <w:rPr>
                          <w:rFonts w:hint="eastAsia"/>
                          <w:b/>
                        </w:rPr>
                        <w:t>1</w:t>
                      </w:r>
                      <w:r w:rsidRPr="00D7607B">
                        <w:rPr>
                          <w:rFonts w:hint="eastAsia"/>
                          <w:b/>
                        </w:rPr>
                        <w:t>：</w:t>
                      </w:r>
                      <w:r w:rsidRPr="00D7607B">
                        <w:rPr>
                          <w:rFonts w:hint="eastAsia"/>
                          <w:b/>
                        </w:rPr>
                        <w:t>GBDT</w:t>
                      </w:r>
                      <w:r w:rsidRPr="00D7607B">
                        <w:rPr>
                          <w:b/>
                        </w:rPr>
                        <w:t>梯度提升决策树算法</w:t>
                      </w:r>
                    </w:p>
                    <w:p w14:paraId="4BFD5B15" w14:textId="77777777" w:rsidR="00E07CFE" w:rsidRDefault="00E07CFE" w:rsidP="002E6F9D">
                      <w:pPr>
                        <w:pStyle w:val="aff3"/>
                        <w:rPr>
                          <w:rFonts w:hint="eastAsia"/>
                        </w:rPr>
                      </w:pPr>
                      <w:r>
                        <w:rPr>
                          <w:b/>
                        </w:rPr>
                        <w:t>输入</w:t>
                      </w:r>
                      <w:r w:rsidRPr="004F50E2">
                        <w:rPr>
                          <w:rFonts w:hint="eastAsia"/>
                        </w:rPr>
                        <w:t xml:space="preserve">: </w:t>
                      </w:r>
                      <w:r>
                        <w:rPr>
                          <w:rFonts w:hint="eastAsia"/>
                        </w:rPr>
                        <w:t>训练集</w:t>
                      </w:r>
                      <m:oMath>
                        <m:r>
                          <m:rPr>
                            <m:sty m:val="b"/>
                          </m:rPr>
                          <m:t>T</m:t>
                        </m:r>
                      </m:oMath>
                      <w:r>
                        <w:rPr>
                          <w:rFonts w:hint="eastAsia"/>
                        </w:rPr>
                        <w:t>，</w:t>
                      </w:r>
                      <w:r>
                        <w:t>损失函数</w:t>
                      </w:r>
                      <m:oMath>
                        <m:r>
                          <m:rPr>
                            <m:sty m:val="b"/>
                          </m:rPr>
                          <m:t>L</m:t>
                        </m:r>
                        <m:r>
                          <m:rPr>
                            <m:sty m:val="p"/>
                          </m:rPr>
                          <m:t>(</m:t>
                        </m:r>
                        <m:r>
                          <m:rPr>
                            <m:sty m:val="b"/>
                          </m:rPr>
                          <m:t>y</m:t>
                        </m:r>
                        <m:r>
                          <m:rPr>
                            <m:sty m:val="p"/>
                          </m:rPr>
                          <m:t>,</m:t>
                        </m:r>
                        <m:r>
                          <m:rPr>
                            <m:sty m:val="b"/>
                          </m:rPr>
                          <m:t>f</m:t>
                        </m:r>
                        <m:r>
                          <m:rPr>
                            <m:sty m:val="p"/>
                          </m:rPr>
                          <m:t>(</m:t>
                        </m:r>
                        <m:r>
                          <m:rPr>
                            <m:sty m:val="b"/>
                          </m:rPr>
                          <m:t>x</m:t>
                        </m:r>
                        <m:r>
                          <m:rPr>
                            <m:sty m:val="p"/>
                          </m:rPr>
                          <m:t>))</m:t>
                        </m:r>
                      </m:oMath>
                    </w:p>
                    <w:p w14:paraId="519C06D3" w14:textId="77777777" w:rsidR="00E07CFE" w:rsidRPr="004F50E2" w:rsidRDefault="00E07CFE" w:rsidP="002E6F9D">
                      <w:pPr>
                        <w:pStyle w:val="aff3"/>
                        <w:rPr>
                          <w:rFonts w:hint="eastAsia"/>
                        </w:rPr>
                      </w:pPr>
                      <w:r>
                        <w:rPr>
                          <w:b/>
                        </w:rPr>
                        <w:t>输出</w:t>
                      </w:r>
                      <w:r w:rsidRPr="00790657">
                        <w:rPr>
                          <w:rFonts w:hint="eastAsia"/>
                          <w:b/>
                        </w:rPr>
                        <w:t>:</w:t>
                      </w:r>
                      <w:r w:rsidRPr="004F50E2">
                        <w:rPr>
                          <w:rFonts w:hint="eastAsia"/>
                        </w:rPr>
                        <w:t xml:space="preserve"> </w:t>
                      </w:r>
                      <w:r>
                        <w:rPr>
                          <w:rFonts w:hint="eastAsia"/>
                        </w:rPr>
                        <w:t>回归树</w:t>
                      </w:r>
                      <m:oMath>
                        <m:acc>
                          <m:accPr>
                            <m:ctrlPr/>
                          </m:accPr>
                          <m:e>
                            <m:r>
                              <m:rPr>
                                <m:sty m:val="bi"/>
                              </m:rPr>
                              <m:t>f</m:t>
                            </m:r>
                          </m:e>
                        </m:acc>
                        <m:r>
                          <m:t>(</m:t>
                        </m:r>
                        <m:r>
                          <m:rPr>
                            <m:sty m:val="bi"/>
                          </m:rPr>
                          <m:t>x</m:t>
                        </m:r>
                        <m:r>
                          <m:t>)</m:t>
                        </m:r>
                      </m:oMath>
                    </w:p>
                    <w:p w14:paraId="69BEB074" w14:textId="77777777" w:rsidR="00E07CFE" w:rsidRDefault="00E07CFE" w:rsidP="002E6F9D">
                      <w:pPr>
                        <w:pStyle w:val="aff3"/>
                        <w:numPr>
                          <w:ilvl w:val="0"/>
                          <w:numId w:val="39"/>
                        </w:numPr>
                        <w:ind w:firstLine="420"/>
                        <w:rPr>
                          <w:rFonts w:hint="eastAsia"/>
                        </w:rPr>
                      </w:pPr>
                      <w:r w:rsidRPr="00BD0032">
                        <w:t>初始化</w:t>
                      </w:r>
                      <w:r>
                        <w:rPr>
                          <w:rFonts w:hint="eastAsia"/>
                        </w:rPr>
                        <w:t xml:space="preserve"> </w:t>
                      </w:r>
                    </w:p>
                    <w:p w14:paraId="5384503E" w14:textId="77777777" w:rsidR="00E07CFE" w:rsidRPr="00790657" w:rsidRDefault="00E07CFE" w:rsidP="002E6F9D">
                      <w:pPr>
                        <w:pStyle w:val="aff3"/>
                        <w:ind w:left="360" w:firstLine="420"/>
                        <w:rPr>
                          <w:rFonts w:hint="eastAsia"/>
                        </w:rPr>
                      </w:pPr>
                      <m:oMathPara>
                        <m:oMath>
                          <m:sSub>
                            <m:sSubPr>
                              <m:ctrlPr>
                                <w:rPr>
                                  <w:i/>
                                </w:rPr>
                              </m:ctrlPr>
                            </m:sSubPr>
                            <m:e>
                              <m:r>
                                <m:t>f</m:t>
                              </m:r>
                            </m:e>
                            <m:sub>
                              <m:r>
                                <m:t>0</m:t>
                              </m:r>
                            </m:sub>
                          </m:sSub>
                          <m:d>
                            <m:dPr>
                              <m:ctrlPr/>
                            </m:dPr>
                            <m:e>
                              <m:r>
                                <m:t>x</m:t>
                              </m:r>
                            </m:e>
                          </m:d>
                          <m:r>
                            <m:rPr>
                              <m:sty m:val="p"/>
                            </m:rPr>
                            <m:t>=</m:t>
                          </m:r>
                          <m:r>
                            <m:t>arg</m:t>
                          </m:r>
                          <m:sSub>
                            <m:sSubPr>
                              <m:ctrlPr/>
                            </m:sSubPr>
                            <m:e>
                              <m:r>
                                <m:t>min</m:t>
                              </m:r>
                            </m:e>
                            <m:sub>
                              <m:r>
                                <m:t>c</m:t>
                              </m:r>
                            </m:sub>
                          </m:sSub>
                          <m:nary>
                            <m:naryPr>
                              <m:chr m:val="∑"/>
                              <m:limLoc m:val="undOvr"/>
                              <m:ctrlPr/>
                            </m:naryPr>
                            <m:sub>
                              <m:r>
                                <m:t>i</m:t>
                              </m:r>
                              <m:r>
                                <m:rPr>
                                  <m:sty m:val="p"/>
                                </m:rPr>
                                <m:t>=1</m:t>
                              </m:r>
                            </m:sub>
                            <m:sup>
                              <m:r>
                                <m:t>N</m:t>
                              </m:r>
                            </m:sup>
                            <m:e>
                              <m:r>
                                <m:t>L</m:t>
                              </m:r>
                              <m:r>
                                <m:rPr>
                                  <m:sty m:val="p"/>
                                </m:rPr>
                                <m:t>(</m:t>
                              </m:r>
                              <m:sSub>
                                <m:sSubPr>
                                  <m:ctrlPr/>
                                </m:sSubPr>
                                <m:e>
                                  <m:r>
                                    <m:t>y</m:t>
                                  </m:r>
                                </m:e>
                                <m:sub>
                                  <m:r>
                                    <m:t>i</m:t>
                                  </m:r>
                                </m:sub>
                              </m:sSub>
                              <m:r>
                                <m:rPr>
                                  <m:sty m:val="p"/>
                                </m:rPr>
                                <m:t>,</m:t>
                              </m:r>
                              <m:r>
                                <m:t>c</m:t>
                              </m:r>
                              <m:r>
                                <m:rPr>
                                  <m:sty m:val="p"/>
                                </m:rPr>
                                <m:t>)</m:t>
                              </m:r>
                            </m:e>
                          </m:nary>
                        </m:oMath>
                      </m:oMathPara>
                    </w:p>
                    <w:p w14:paraId="16074F44" w14:textId="0F48E528" w:rsidR="00E07CFE" w:rsidRDefault="00E07CFE" w:rsidP="002E6F9D">
                      <w:pPr>
                        <w:pStyle w:val="aff3"/>
                        <w:numPr>
                          <w:ilvl w:val="0"/>
                          <w:numId w:val="39"/>
                        </w:numPr>
                        <w:ind w:firstLine="420"/>
                        <w:rPr>
                          <w:rFonts w:hint="eastAsia"/>
                        </w:rPr>
                      </w:pPr>
                      <w:r>
                        <w:t>对</w:t>
                      </w:r>
                      <w:r>
                        <w:rPr>
                          <w:rFonts w:hint="eastAsia"/>
                        </w:rPr>
                        <w:t>m=1,2,</w:t>
                      </w:r>
                      <w:r>
                        <w:t>…,M</w:t>
                      </w:r>
                      <w:r w:rsidRPr="00925C1A">
                        <w:br/>
                      </w:r>
                      <w:r>
                        <w:t xml:space="preserve">        (a) </w:t>
                      </w:r>
                      <w:r>
                        <w:t>对</w:t>
                      </w:r>
                      <w:r>
                        <w:rPr>
                          <w:rFonts w:hint="eastAsia"/>
                        </w:rPr>
                        <w:t>i=1,2,</w:t>
                      </w:r>
                      <w:r>
                        <w:t xml:space="preserve">…N, </w:t>
                      </w:r>
                      <w:r>
                        <w:t>计算</w:t>
                      </w:r>
                      <w:r>
                        <w:rPr>
                          <w:rFonts w:hint="eastAsia"/>
                        </w:rPr>
                        <w:t>损失</w:t>
                      </w:r>
                      <w:r>
                        <w:t>函数的负</w:t>
                      </w:r>
                      <w:r>
                        <w:rPr>
                          <w:rFonts w:hint="eastAsia"/>
                        </w:rPr>
                        <w:t>梯度</w:t>
                      </w:r>
                      <w:r>
                        <w:t>在当前模型的值</w:t>
                      </w:r>
                    </w:p>
                    <w:p w14:paraId="31789708" w14:textId="77777777" w:rsidR="00E07CFE" w:rsidRPr="00C034D6" w:rsidRDefault="00E07CFE" w:rsidP="002E6F9D">
                      <w:pPr>
                        <w:pStyle w:val="aff3"/>
                        <w:ind w:firstLine="420"/>
                        <w:rPr>
                          <w:rFonts w:hint="eastAsia"/>
                        </w:rPr>
                      </w:pPr>
                      <m:oMathPara>
                        <m:oMath>
                          <m:sSub>
                            <m:sSubPr>
                              <m:ctrlPr/>
                            </m:sSubPr>
                            <m:e>
                              <m:r>
                                <m:t>r</m:t>
                              </m:r>
                            </m:e>
                            <m:sub>
                              <m:r>
                                <m:t>mi</m:t>
                              </m:r>
                            </m:sub>
                          </m:sSub>
                          <m:r>
                            <m:rPr>
                              <m:sty m:val="p"/>
                            </m:rPr>
                            <m:t>=-</m:t>
                          </m:r>
                          <m:sSub>
                            <m:sSubPr>
                              <m:ctrlPr/>
                            </m:sSubPr>
                            <m:e>
                              <m:r>
                                <m:rPr>
                                  <m:sty m:val="p"/>
                                </m:rPr>
                                <m:t>[</m:t>
                              </m:r>
                              <m:f>
                                <m:fPr>
                                  <m:ctrlPr/>
                                </m:fPr>
                                <m:num>
                                  <m:r>
                                    <m:t>∂L</m:t>
                                  </m:r>
                                  <m:d>
                                    <m:dPr>
                                      <m:ctrlPr/>
                                    </m:dPr>
                                    <m:e>
                                      <m:sSub>
                                        <m:sSubPr>
                                          <m:ctrlPr/>
                                        </m:sSubPr>
                                        <m:e>
                                          <m:r>
                                            <m:t>y</m:t>
                                          </m:r>
                                        </m:e>
                                        <m:sub>
                                          <m:r>
                                            <m:t>i</m:t>
                                          </m:r>
                                        </m:sub>
                                      </m:sSub>
                                      <m:r>
                                        <m:rPr>
                                          <m:sty m:val="p"/>
                                        </m:rPr>
                                        <m:t>,</m:t>
                                      </m:r>
                                      <m:r>
                                        <m:t>f</m:t>
                                      </m:r>
                                      <m:d>
                                        <m:dPr>
                                          <m:ctrlPr/>
                                        </m:dPr>
                                        <m:e>
                                          <m:sSub>
                                            <m:sSubPr>
                                              <m:ctrlPr/>
                                            </m:sSubPr>
                                            <m:e>
                                              <m:r>
                                                <m:t>x</m:t>
                                              </m:r>
                                            </m:e>
                                            <m:sub>
                                              <m:r>
                                                <m:t>i</m:t>
                                              </m:r>
                                            </m:sub>
                                          </m:sSub>
                                        </m:e>
                                      </m:d>
                                    </m:e>
                                  </m:d>
                                </m:num>
                                <m:den>
                                  <m:r>
                                    <m:t>∂f</m:t>
                                  </m:r>
                                  <m:r>
                                    <m:rPr>
                                      <m:sty m:val="p"/>
                                    </m:rPr>
                                    <m:t>(</m:t>
                                  </m:r>
                                  <m:sSub>
                                    <m:sSubPr>
                                      <m:ctrlPr/>
                                    </m:sSubPr>
                                    <m:e>
                                      <m:r>
                                        <m:t>x</m:t>
                                      </m:r>
                                    </m:e>
                                    <m:sub>
                                      <m:r>
                                        <m:t>i</m:t>
                                      </m:r>
                                    </m:sub>
                                  </m:sSub>
                                  <m:r>
                                    <m:rPr>
                                      <m:sty m:val="p"/>
                                    </m:rPr>
                                    <m:t>)</m:t>
                                  </m:r>
                                </m:den>
                              </m:f>
                              <m:r>
                                <m:rPr>
                                  <m:sty m:val="p"/>
                                </m:rPr>
                                <m:t>]</m:t>
                              </m:r>
                            </m:e>
                            <m:sub>
                              <m:r>
                                <m:t>f</m:t>
                              </m:r>
                              <m:d>
                                <m:dPr>
                                  <m:ctrlPr/>
                                </m:dPr>
                                <m:e>
                                  <m:r>
                                    <m:t>x</m:t>
                                  </m:r>
                                </m:e>
                              </m:d>
                              <m:r>
                                <m:rPr>
                                  <m:sty m:val="p"/>
                                </m:rPr>
                                <m:t>=</m:t>
                              </m:r>
                              <m:sSub>
                                <m:sSubPr>
                                  <m:ctrlPr/>
                                </m:sSubPr>
                                <m:e>
                                  <m:r>
                                    <m:t>f</m:t>
                                  </m:r>
                                </m:e>
                                <m:sub>
                                  <m:r>
                                    <m:t>m</m:t>
                                  </m:r>
                                  <m:r>
                                    <m:rPr>
                                      <m:sty m:val="p"/>
                                    </m:rPr>
                                    <m:t>-1</m:t>
                                  </m:r>
                                </m:sub>
                              </m:sSub>
                              <m:r>
                                <m:rPr>
                                  <m:sty m:val="p"/>
                                </m:rPr>
                                <m:t>(</m:t>
                              </m:r>
                              <m:r>
                                <m:t>x</m:t>
                              </m:r>
                              <m:r>
                                <m:rPr>
                                  <m:sty m:val="p"/>
                                </m:rPr>
                                <m:t>)</m:t>
                              </m:r>
                            </m:sub>
                          </m:sSub>
                        </m:oMath>
                      </m:oMathPara>
                    </w:p>
                    <w:p w14:paraId="7A46D1A3" w14:textId="77777777" w:rsidR="00E07CFE" w:rsidRPr="00A35706" w:rsidRDefault="00E07CFE" w:rsidP="002E6F9D">
                      <w:pPr>
                        <w:pStyle w:val="aff3"/>
                        <w:ind w:leftChars="350" w:left="735" w:firstLineChars="200" w:firstLine="420"/>
                        <w:rPr>
                          <w:rFonts w:hint="eastAsia"/>
                        </w:rPr>
                      </w:pPr>
                      <w:r>
                        <w:t>(b</w:t>
                      </w:r>
                      <w:r>
                        <w:rPr>
                          <w:rFonts w:hint="eastAsia"/>
                        </w:rPr>
                        <w:t>)</w:t>
                      </w:r>
                      <w:r>
                        <w:t>对</w:t>
                      </w:r>
                      <w:r>
                        <w:rPr>
                          <w:rFonts w:hint="eastAsia"/>
                        </w:rPr>
                        <w:t>r</w:t>
                      </w:r>
                      <w:r>
                        <w:rPr>
                          <w:vertAlign w:val="subscript"/>
                        </w:rPr>
                        <w:t>mi</w:t>
                      </w:r>
                      <w:r>
                        <w:t>拟合一个回归</w:t>
                      </w:r>
                      <w:r>
                        <w:rPr>
                          <w:rFonts w:hint="eastAsia"/>
                        </w:rPr>
                        <w:t>树</w:t>
                      </w:r>
                      <w:r>
                        <w:t>，得到第</w:t>
                      </w:r>
                      <w:r>
                        <w:rPr>
                          <w:rFonts w:hint="eastAsia"/>
                        </w:rPr>
                        <w:t>m</w:t>
                      </w:r>
                      <w:r>
                        <w:t>棵树的叶结点区域</w:t>
                      </w:r>
                      <w:r>
                        <w:rPr>
                          <w:rFonts w:hint="eastAsia"/>
                        </w:rPr>
                        <w:t>R</w:t>
                      </w:r>
                      <w:r>
                        <w:rPr>
                          <w:vertAlign w:val="subscript"/>
                        </w:rPr>
                        <w:t>mj</w:t>
                      </w:r>
                      <w:r>
                        <w:rPr>
                          <w:rFonts w:hint="eastAsia"/>
                        </w:rPr>
                        <w:t>，</w:t>
                      </w:r>
                      <w:r>
                        <w:rPr>
                          <w:rFonts w:hint="eastAsia"/>
                        </w:rPr>
                        <w:t>j=1,2,</w:t>
                      </w:r>
                      <w:r>
                        <w:t>…J</w:t>
                      </w:r>
                    </w:p>
                    <w:p w14:paraId="09E56237" w14:textId="77777777" w:rsidR="00E07CFE" w:rsidRDefault="00E07CFE" w:rsidP="002E6F9D">
                      <w:pPr>
                        <w:pStyle w:val="aff3"/>
                        <w:ind w:firstLineChars="550" w:firstLine="1155"/>
                        <w:rPr>
                          <w:rFonts w:hint="eastAsia"/>
                        </w:rPr>
                      </w:pPr>
                      <w:r>
                        <w:t>(c)</w:t>
                      </w:r>
                      <w:r>
                        <w:t>对</w:t>
                      </w:r>
                      <w:r>
                        <w:rPr>
                          <w:rFonts w:hint="eastAsia"/>
                        </w:rPr>
                        <w:t>j=1,2,</w:t>
                      </w:r>
                      <w:r>
                        <w:t>…J,</w:t>
                      </w:r>
                      <w:r>
                        <w:t>计算</w:t>
                      </w:r>
                    </w:p>
                    <w:p w14:paraId="3FF57F2B" w14:textId="77777777" w:rsidR="00E07CFE" w:rsidRPr="00790657" w:rsidRDefault="00E07CFE" w:rsidP="002E6F9D">
                      <w:pPr>
                        <w:pStyle w:val="aff3"/>
                        <w:ind w:firstLine="420"/>
                        <w:rPr>
                          <w:rFonts w:hint="eastAsia"/>
                        </w:rPr>
                      </w:pPr>
                      <m:oMathPara>
                        <m:oMath>
                          <m:r>
                            <m:t xml:space="preserve">      </m:t>
                          </m:r>
                          <m:sSub>
                            <m:sSubPr>
                              <m:ctrlPr/>
                            </m:sSubPr>
                            <m:e>
                              <m:r>
                                <m:t>c</m:t>
                              </m:r>
                            </m:e>
                            <m:sub>
                              <m:r>
                                <m:t>mj</m:t>
                              </m:r>
                            </m:sub>
                          </m:sSub>
                          <m:r>
                            <m:rPr>
                              <m:sty m:val="p"/>
                            </m:rPr>
                            <m:t>=</m:t>
                          </m:r>
                          <m:r>
                            <m:t>arg</m:t>
                          </m:r>
                          <m:sSub>
                            <m:sSubPr>
                              <m:ctrlPr/>
                            </m:sSubPr>
                            <m:e>
                              <m:r>
                                <m:t>min</m:t>
                              </m:r>
                            </m:e>
                            <m:sub>
                              <m:r>
                                <m:t>c</m:t>
                              </m:r>
                            </m:sub>
                          </m:sSub>
                          <m:nary>
                            <m:naryPr>
                              <m:chr m:val="∑"/>
                              <m:limLoc m:val="undOvr"/>
                              <m:supHide m:val="1"/>
                              <m:ctrlPr/>
                            </m:naryPr>
                            <m:sub>
                              <m:sSub>
                                <m:sSubPr>
                                  <m:ctrlPr/>
                                </m:sSubPr>
                                <m:e>
                                  <m:r>
                                    <m:t>x</m:t>
                                  </m:r>
                                </m:e>
                                <m:sub>
                                  <m:r>
                                    <m:t>i</m:t>
                                  </m:r>
                                </m:sub>
                              </m:sSub>
                              <m:r>
                                <m:rPr>
                                  <m:sty m:val="p"/>
                                </m:rPr>
                                <m:t>∈</m:t>
                              </m:r>
                              <m:sSub>
                                <m:sSubPr>
                                  <m:ctrlPr/>
                                </m:sSubPr>
                                <m:e>
                                  <m:r>
                                    <m:t>R</m:t>
                                  </m:r>
                                </m:e>
                                <m:sub>
                                  <m:r>
                                    <m:t>mj</m:t>
                                  </m:r>
                                </m:sub>
                              </m:sSub>
                            </m:sub>
                            <m:sup/>
                            <m:e>
                              <m:r>
                                <m:t>L</m:t>
                              </m:r>
                              <m:r>
                                <m:rPr>
                                  <m:sty m:val="p"/>
                                </m:rPr>
                                <m:t>(</m:t>
                              </m:r>
                              <m:sSub>
                                <m:sSubPr>
                                  <m:ctrlPr/>
                                </m:sSubPr>
                                <m:e>
                                  <m:r>
                                    <m:t>y</m:t>
                                  </m:r>
                                </m:e>
                                <m:sub>
                                  <m:r>
                                    <m:t>i</m:t>
                                  </m:r>
                                </m:sub>
                              </m:sSub>
                              <m:r>
                                <m:rPr>
                                  <m:sty m:val="p"/>
                                </m:rPr>
                                <m:t>,</m:t>
                              </m:r>
                              <m:sSub>
                                <m:sSubPr>
                                  <m:ctrlPr/>
                                </m:sSubPr>
                                <m:e>
                                  <m:r>
                                    <m:t>f</m:t>
                                  </m:r>
                                </m:e>
                                <m:sub>
                                  <m:r>
                                    <m:t>m</m:t>
                                  </m:r>
                                  <m:r>
                                    <m:rPr>
                                      <m:sty m:val="p"/>
                                    </m:rPr>
                                    <m:t>-1</m:t>
                                  </m:r>
                                </m:sub>
                              </m:sSub>
                              <m:d>
                                <m:dPr>
                                  <m:ctrlPr/>
                                </m:dPr>
                                <m:e>
                                  <m:sSub>
                                    <m:sSubPr>
                                      <m:ctrlPr/>
                                    </m:sSubPr>
                                    <m:e>
                                      <m:r>
                                        <m:t>x</m:t>
                                      </m:r>
                                    </m:e>
                                    <m:sub>
                                      <m:r>
                                        <m:t>i</m:t>
                                      </m:r>
                                    </m:sub>
                                  </m:sSub>
                                </m:e>
                              </m:d>
                              <m:r>
                                <m:rPr>
                                  <m:sty m:val="p"/>
                                </m:rPr>
                                <m:t>+</m:t>
                              </m:r>
                              <m:r>
                                <m:t>c</m:t>
                              </m:r>
                              <m:r>
                                <m:rPr>
                                  <m:sty m:val="p"/>
                                </m:rPr>
                                <m:t>)</m:t>
                              </m:r>
                            </m:e>
                          </m:nary>
                        </m:oMath>
                      </m:oMathPara>
                    </w:p>
                    <w:p w14:paraId="481C6E63" w14:textId="77777777" w:rsidR="00E07CFE" w:rsidRDefault="00E07CFE" w:rsidP="002E6F9D">
                      <w:pPr>
                        <w:pStyle w:val="aff3"/>
                        <w:ind w:firstLineChars="550" w:firstLine="1155"/>
                        <w:rPr>
                          <w:rFonts w:hint="eastAsia"/>
                        </w:rPr>
                      </w:pPr>
                      <w:r>
                        <w:rPr>
                          <w:rFonts w:hint="eastAsia"/>
                        </w:rPr>
                        <w:t>(</w:t>
                      </w:r>
                      <w:r>
                        <w:t>d</w:t>
                      </w:r>
                      <w:r>
                        <w:rPr>
                          <w:rFonts w:hint="eastAsia"/>
                        </w:rPr>
                        <w:t>)</w:t>
                      </w:r>
                      <w:r>
                        <w:t>更新</w:t>
                      </w:r>
                    </w:p>
                    <w:p w14:paraId="05C396AC" w14:textId="77777777" w:rsidR="00E07CFE" w:rsidRPr="00C034D6" w:rsidRDefault="00E07CFE" w:rsidP="002E6F9D">
                      <w:pPr>
                        <w:pStyle w:val="aff3"/>
                        <w:ind w:firstLine="420"/>
                        <w:rPr>
                          <w:rFonts w:hint="eastAsia"/>
                        </w:rPr>
                      </w:pPr>
                      <m:oMathPara>
                        <m:oMath>
                          <m:sSub>
                            <m:sSubPr>
                              <m:ctrlPr/>
                            </m:sSubPr>
                            <m:e>
                              <m:r>
                                <m:t>f</m:t>
                              </m:r>
                            </m:e>
                            <m:sub>
                              <m:r>
                                <m:t>m</m:t>
                              </m:r>
                            </m:sub>
                          </m:sSub>
                          <m:d>
                            <m:dPr>
                              <m:ctrlPr/>
                            </m:dPr>
                            <m:e>
                              <m:r>
                                <m:t>x</m:t>
                              </m:r>
                            </m:e>
                          </m:d>
                          <m:r>
                            <m:rPr>
                              <m:sty m:val="p"/>
                            </m:rPr>
                            <m:t>=</m:t>
                          </m:r>
                          <m:sSub>
                            <m:sSubPr>
                              <m:ctrlPr/>
                            </m:sSubPr>
                            <m:e>
                              <m:r>
                                <m:t>f</m:t>
                              </m:r>
                            </m:e>
                            <m:sub>
                              <m:r>
                                <m:t>m</m:t>
                              </m:r>
                              <m:r>
                                <m:rPr>
                                  <m:sty m:val="p"/>
                                </m:rPr>
                                <m:t>-1</m:t>
                              </m:r>
                            </m:sub>
                          </m:sSub>
                          <m:d>
                            <m:dPr>
                              <m:ctrlPr/>
                            </m:dPr>
                            <m:e>
                              <m:r>
                                <m:t>x</m:t>
                              </m:r>
                            </m:e>
                          </m:d>
                          <m:r>
                            <m:rPr>
                              <m:sty m:val="p"/>
                            </m:rPr>
                            <m:t>+</m:t>
                          </m:r>
                          <m:nary>
                            <m:naryPr>
                              <m:chr m:val="∑"/>
                              <m:limLoc m:val="undOvr"/>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oMath>
                      </m:oMathPara>
                    </w:p>
                    <w:p w14:paraId="3B77FBA2" w14:textId="77777777" w:rsidR="00E07CFE" w:rsidRDefault="00E07CFE" w:rsidP="002E6F9D">
                      <w:pPr>
                        <w:pStyle w:val="aff3"/>
                        <w:numPr>
                          <w:ilvl w:val="0"/>
                          <w:numId w:val="39"/>
                        </w:numPr>
                        <w:ind w:firstLine="420"/>
                        <w:rPr>
                          <w:rFonts w:hint="eastAsia"/>
                        </w:rPr>
                      </w:pPr>
                      <w:r>
                        <w:t>得到回归树</w:t>
                      </w:r>
                    </w:p>
                    <w:p w14:paraId="15A29CDE" w14:textId="7A8BFA02" w:rsidR="00E07CFE" w:rsidRDefault="00E07CFE" w:rsidP="002E6F9D">
                      <w:pPr>
                        <w:pStyle w:val="aff3"/>
                        <w:ind w:firstLine="420"/>
                        <w:rPr>
                          <w:rFonts w:hint="eastAsia"/>
                        </w:rPr>
                      </w:pPr>
                      <m:oMathPara>
                        <m:oMath>
                          <m:r>
                            <m:t xml:space="preserve">   </m:t>
                          </m:r>
                          <m:acc>
                            <m:accPr>
                              <m:ctrlPr/>
                            </m:accPr>
                            <m:e>
                              <m:r>
                                <m:t>f</m:t>
                              </m:r>
                            </m:e>
                          </m:acc>
                          <m:d>
                            <m:dPr>
                              <m:ctrlPr/>
                            </m:dPr>
                            <m:e>
                              <m:r>
                                <m:t>x</m:t>
                              </m:r>
                            </m:e>
                          </m:d>
                          <m:r>
                            <m:rPr>
                              <m:sty m:val="p"/>
                            </m:rPr>
                            <m:t>=</m:t>
                          </m:r>
                          <m:sSub>
                            <m:sSubPr>
                              <m:ctrlPr/>
                            </m:sSubPr>
                            <m:e>
                              <m:r>
                                <m:t>f</m:t>
                              </m:r>
                            </m:e>
                            <m:sub>
                              <m:r>
                                <m:t>M</m:t>
                              </m:r>
                            </m:sub>
                          </m:sSub>
                          <m:d>
                            <m:dPr>
                              <m:ctrlPr/>
                            </m:dPr>
                            <m:e>
                              <m:r>
                                <m:t>x</m:t>
                              </m:r>
                            </m:e>
                          </m:d>
                          <m:r>
                            <m:rPr>
                              <m:sty m:val="p"/>
                            </m:rPr>
                            <m:t>=</m:t>
                          </m:r>
                          <m:nary>
                            <m:naryPr>
                              <m:chr m:val="∑"/>
                              <m:limLoc m:val="subSup"/>
                              <m:ctrlPr/>
                            </m:naryPr>
                            <m:sub>
                              <m:r>
                                <m:t>m</m:t>
                              </m:r>
                              <m:r>
                                <m:rPr>
                                  <m:sty m:val="p"/>
                                </m:rPr>
                                <m:t>=1</m:t>
                              </m:r>
                            </m:sub>
                            <m:sup>
                              <m:r>
                                <m:t>M</m:t>
                              </m:r>
                            </m:sup>
                            <m:e>
                              <m:nary>
                                <m:naryPr>
                                  <m:chr m:val="∑"/>
                                  <m:limLoc m:val="subSup"/>
                                  <m:ctrlPr/>
                                </m:naryPr>
                                <m:sub>
                                  <m:r>
                                    <m:t>j</m:t>
                                  </m:r>
                                  <m:r>
                                    <m:rPr>
                                      <m:sty m:val="p"/>
                                    </m:rPr>
                                    <m:t>=1</m:t>
                                  </m:r>
                                </m:sub>
                                <m:sup>
                                  <m:r>
                                    <m:t>J</m:t>
                                  </m:r>
                                </m:sup>
                                <m:e>
                                  <m:sSub>
                                    <m:sSubPr>
                                      <m:ctrlPr/>
                                    </m:sSubPr>
                                    <m:e>
                                      <m:r>
                                        <m:t>c</m:t>
                                      </m:r>
                                    </m:e>
                                    <m:sub>
                                      <m:r>
                                        <m:t>mj</m:t>
                                      </m:r>
                                    </m:sub>
                                  </m:sSub>
                                  <m:r>
                                    <m:t>I</m:t>
                                  </m:r>
                                  <m:r>
                                    <m:rPr>
                                      <m:sty m:val="p"/>
                                    </m:rPr>
                                    <m:t>(</m:t>
                                  </m:r>
                                  <m:r>
                                    <m:t>x</m:t>
                                  </m:r>
                                  <m:r>
                                    <m:rPr>
                                      <m:sty m:val="p"/>
                                    </m:rPr>
                                    <m:t>∈</m:t>
                                  </m:r>
                                  <m:sSub>
                                    <m:sSubPr>
                                      <m:ctrlPr/>
                                    </m:sSubPr>
                                    <m:e>
                                      <m:r>
                                        <m:t>R</m:t>
                                      </m:r>
                                    </m:e>
                                    <m:sub>
                                      <m:r>
                                        <m:t>mj</m:t>
                                      </m:r>
                                    </m:sub>
                                  </m:sSub>
                                  <m:r>
                                    <m:rPr>
                                      <m:sty m:val="p"/>
                                    </m:rPr>
                                    <m:t>)</m:t>
                                  </m:r>
                                </m:e>
                              </m:nary>
                            </m:e>
                          </m:nary>
                        </m:oMath>
                      </m:oMathPara>
                    </w:p>
                  </w:txbxContent>
                </v:textbox>
                <w10:anchorlock/>
              </v:shape>
            </w:pict>
          </mc:Fallback>
        </mc:AlternateContent>
      </w:r>
    </w:p>
    <w:p w14:paraId="2B544B35" w14:textId="4D14B861" w:rsidR="00593C5D" w:rsidRPr="00593C5D" w:rsidRDefault="008178D1" w:rsidP="008178D1">
      <w:pPr>
        <w:pStyle w:val="3"/>
      </w:pPr>
      <w:r>
        <w:rPr>
          <w:rFonts w:hint="eastAsia"/>
        </w:rPr>
        <w:t>XGBOOST</w:t>
      </w:r>
    </w:p>
    <w:p w14:paraId="1D3659AC" w14:textId="3FE26C5A" w:rsidR="00593C5D" w:rsidRDefault="00B943FD" w:rsidP="00593C5D">
      <w:pPr>
        <w:ind w:firstLine="420"/>
      </w:pPr>
      <w:r>
        <w:rPr>
          <w:rFonts w:hint="eastAsia"/>
        </w:rPr>
        <w:t>XGBOOST</w:t>
      </w:r>
      <w:r>
        <w:rPr>
          <w:rFonts w:hint="eastAsia"/>
        </w:rPr>
        <w:t>（</w:t>
      </w:r>
      <w:r>
        <w:rPr>
          <w:rFonts w:hint="eastAsia"/>
        </w:rPr>
        <w:t>e</w:t>
      </w:r>
      <w:r>
        <w:t>Xtreme Gradient Boost</w:t>
      </w:r>
      <w:r>
        <w:rPr>
          <w:rFonts w:hint="eastAsia"/>
        </w:rPr>
        <w:t>）由</w:t>
      </w:r>
      <w:r>
        <w:t>陈天奇在</w:t>
      </w:r>
      <w:r>
        <w:rPr>
          <w:rFonts w:hint="eastAsia"/>
        </w:rPr>
        <w:t>2015</w:t>
      </w:r>
      <w:r>
        <w:rPr>
          <w:rFonts w:hint="eastAsia"/>
        </w:rPr>
        <w:t>年</w:t>
      </w:r>
      <w:r>
        <w:t>提出</w:t>
      </w:r>
      <w:r>
        <w:rPr>
          <w:rFonts w:hint="eastAsia"/>
        </w:rPr>
        <w:t>[</w:t>
      </w:r>
      <w:r>
        <w:t>24</w:t>
      </w:r>
      <w:r>
        <w:rPr>
          <w:rFonts w:hint="eastAsia"/>
        </w:rPr>
        <w:t>]</w:t>
      </w:r>
      <w:r>
        <w:rPr>
          <w:rFonts w:hint="eastAsia"/>
        </w:rPr>
        <w:t>，</w:t>
      </w:r>
      <w:r>
        <w:t>该算法是在传统的</w:t>
      </w:r>
      <w:r>
        <w:rPr>
          <w:rFonts w:hint="eastAsia"/>
        </w:rPr>
        <w:t>GBDT</w:t>
      </w:r>
      <w:r>
        <w:rPr>
          <w:rFonts w:hint="eastAsia"/>
        </w:rPr>
        <w:t>上</w:t>
      </w:r>
      <w:r>
        <w:t>改进</w:t>
      </w:r>
      <w:r>
        <w:rPr>
          <w:rFonts w:hint="eastAsia"/>
        </w:rPr>
        <w:t>而来</w:t>
      </w:r>
      <w:r w:rsidR="00190DB1">
        <w:rPr>
          <w:rFonts w:hint="eastAsia"/>
        </w:rPr>
        <w:t>，</w:t>
      </w:r>
      <w:r w:rsidR="00190DB1">
        <w:t>是</w:t>
      </w:r>
      <w:r w:rsidR="00190DB1">
        <w:rPr>
          <w:rFonts w:hint="eastAsia"/>
        </w:rPr>
        <w:t>GBDT</w:t>
      </w:r>
      <w:r w:rsidR="00190DB1">
        <w:rPr>
          <w:rFonts w:hint="eastAsia"/>
        </w:rPr>
        <w:t>的</w:t>
      </w:r>
      <w:r w:rsidR="00190DB1">
        <w:t>一种快速实现。它</w:t>
      </w:r>
      <w:r w:rsidR="00190DB1">
        <w:rPr>
          <w:rFonts w:hint="eastAsia"/>
        </w:rPr>
        <w:t>能够</w:t>
      </w:r>
      <w:r w:rsidR="00190DB1">
        <w:t>充分利用计算资源进行并行计算，</w:t>
      </w:r>
      <w:r w:rsidR="00190DB1">
        <w:rPr>
          <w:rFonts w:hint="eastAsia"/>
        </w:rPr>
        <w:t>因此</w:t>
      </w:r>
      <w:r w:rsidR="00190DB1">
        <w:t>速度快</w:t>
      </w:r>
      <w:r w:rsidR="00190DB1">
        <w:rPr>
          <w:rFonts w:hint="eastAsia"/>
        </w:rPr>
        <w:t>；</w:t>
      </w:r>
      <w:r w:rsidR="00190DB1">
        <w:t>同时</w:t>
      </w:r>
      <w:r w:rsidR="00190DB1">
        <w:rPr>
          <w:rFonts w:hint="eastAsia"/>
        </w:rPr>
        <w:t>由于</w:t>
      </w:r>
      <w:r w:rsidR="00190DB1">
        <w:t>改进了算法的整体框架逻辑，因此</w:t>
      </w:r>
      <w:r w:rsidR="00190DB1">
        <w:rPr>
          <w:rFonts w:hint="eastAsia"/>
        </w:rPr>
        <w:t>可</w:t>
      </w:r>
      <w:r w:rsidR="00190DB1">
        <w:t>跨平台进行运算</w:t>
      </w:r>
      <w:r w:rsidR="00190DB1">
        <w:rPr>
          <w:rFonts w:hint="eastAsia"/>
        </w:rPr>
        <w:t>且</w:t>
      </w:r>
      <w:r w:rsidR="00190DB1">
        <w:t>容错性能更好。还能提高算法的精度</w:t>
      </w:r>
    </w:p>
    <w:p w14:paraId="3D6C3C6A" w14:textId="20AA6696" w:rsidR="00190DB1" w:rsidRPr="00593C5D" w:rsidRDefault="00190DB1" w:rsidP="00593C5D">
      <w:pPr>
        <w:ind w:firstLine="420"/>
      </w:pPr>
      <w:r>
        <w:rPr>
          <w:rFonts w:hint="eastAsia"/>
        </w:rPr>
        <w:t>X</w:t>
      </w:r>
      <w:r>
        <w:t>GBOOST</w:t>
      </w:r>
      <w:r>
        <w:rPr>
          <w:rFonts w:hint="eastAsia"/>
        </w:rPr>
        <w:t>算法在</w:t>
      </w:r>
      <w:r>
        <w:rPr>
          <w:rFonts w:hint="eastAsia"/>
        </w:rPr>
        <w:t>GBDT</w:t>
      </w:r>
      <w:r>
        <w:rPr>
          <w:rFonts w:hint="eastAsia"/>
        </w:rPr>
        <w:t>上</w:t>
      </w:r>
      <w:r>
        <w:t>改进的主要有两点。一</w:t>
      </w:r>
      <w:r>
        <w:rPr>
          <w:rFonts w:hint="eastAsia"/>
        </w:rPr>
        <w:t>是</w:t>
      </w:r>
      <w:r>
        <w:t>在损失函数中做了二阶泰勒展开，</w:t>
      </w:r>
      <w:r>
        <w:rPr>
          <w:rFonts w:hint="eastAsia"/>
        </w:rPr>
        <w:t>二是</w:t>
      </w:r>
      <w:r>
        <w:t>在目标函数之外加入正则项</w:t>
      </w:r>
      <w:r>
        <w:rPr>
          <w:rFonts w:hint="eastAsia"/>
        </w:rPr>
        <w:t>，</w:t>
      </w:r>
      <w:r>
        <w:t>用来权衡目标函数的下降和模型的复杂度，以避免过拟合。</w:t>
      </w:r>
    </w:p>
    <w:p w14:paraId="20936686" w14:textId="4BA29F8D" w:rsidR="00916BE4" w:rsidRDefault="00E6163C" w:rsidP="00916BE4">
      <w:pPr>
        <w:pStyle w:val="2"/>
      </w:pPr>
      <w:r>
        <w:rPr>
          <w:rFonts w:hint="eastAsia"/>
        </w:rPr>
        <w:t>集成</w:t>
      </w:r>
      <w:r>
        <w:t>学习</w:t>
      </w:r>
    </w:p>
    <w:p w14:paraId="4B249E51" w14:textId="77777777" w:rsidR="002E6F9D" w:rsidRPr="00756053" w:rsidRDefault="002E6F9D" w:rsidP="002E6F9D">
      <w:pPr>
        <w:widowControl/>
        <w:ind w:firstLine="420"/>
        <w:rPr>
          <w:rFonts w:ascii="宋体" w:hAnsi="宋体"/>
          <w:color w:val="000000"/>
          <w:szCs w:val="21"/>
        </w:rPr>
      </w:pPr>
      <w:r w:rsidRPr="00756053">
        <w:rPr>
          <w:rFonts w:ascii="宋体" w:hAnsi="宋体"/>
          <w:color w:val="000000"/>
          <w:szCs w:val="21"/>
        </w:rPr>
        <w:t>集成学习（</w:t>
      </w:r>
      <w:r w:rsidRPr="00756053">
        <w:rPr>
          <w:rFonts w:ascii="宋体" w:hAnsi="宋体" w:hint="eastAsia"/>
          <w:color w:val="000000"/>
          <w:szCs w:val="21"/>
        </w:rPr>
        <w:t>ensemble learning</w:t>
      </w:r>
      <w:r w:rsidRPr="00756053">
        <w:rPr>
          <w:rFonts w:ascii="宋体" w:hAnsi="宋体"/>
          <w:color w:val="000000"/>
          <w:szCs w:val="21"/>
        </w:rPr>
        <w:t>）是一种通过生成多个学习器来完成学习任务，它也被称之为多分类器系统（</w:t>
      </w:r>
      <w:r w:rsidRPr="00756053">
        <w:rPr>
          <w:rFonts w:ascii="宋体" w:hAnsi="宋体" w:hint="eastAsia"/>
          <w:color w:val="000000"/>
          <w:szCs w:val="21"/>
        </w:rPr>
        <w:t>multi-classifier system</w:t>
      </w:r>
      <w:r w:rsidRPr="00756053">
        <w:rPr>
          <w:rFonts w:ascii="宋体" w:hAnsi="宋体"/>
          <w:color w:val="000000"/>
          <w:szCs w:val="21"/>
        </w:rPr>
        <w:t>），基于委员会的学习（committee-based learning）。</w:t>
      </w:r>
    </w:p>
    <w:p w14:paraId="209B59E9" w14:textId="1244E8AE" w:rsidR="009F6655" w:rsidRDefault="002E6F9D" w:rsidP="002E6F9D">
      <w:pPr>
        <w:widowControl/>
        <w:ind w:firstLine="420"/>
        <w:rPr>
          <w:rFonts w:ascii="宋体" w:hAnsi="宋体"/>
          <w:color w:val="000000"/>
          <w:szCs w:val="21"/>
        </w:rPr>
      </w:pPr>
      <w:r w:rsidRPr="00756053">
        <w:rPr>
          <w:rFonts w:ascii="宋体" w:hAnsi="宋体"/>
          <w:color w:val="000000"/>
          <w:szCs w:val="21"/>
        </w:rPr>
        <w:lastRenderedPageBreak/>
        <w:t>集成学习的学习过程可以分为两个部分：首先生成一组个体学习器（</w:t>
      </w:r>
      <w:r w:rsidRPr="00756053">
        <w:rPr>
          <w:rFonts w:ascii="宋体" w:hAnsi="宋体" w:hint="eastAsia"/>
          <w:color w:val="000000"/>
          <w:szCs w:val="21"/>
        </w:rPr>
        <w:t>individual learner</w:t>
      </w:r>
      <w:r w:rsidRPr="00756053">
        <w:rPr>
          <w:rFonts w:ascii="宋体" w:hAnsi="宋体"/>
          <w:color w:val="000000"/>
          <w:szCs w:val="21"/>
        </w:rPr>
        <w:t>），然后通过结合策略将这些个体学习器产生的结果结合起来（如对个体学习器产生的结果简单取平均）产生最后的输出。</w:t>
      </w:r>
    </w:p>
    <w:p w14:paraId="56DA64D6" w14:textId="02D4F4C6" w:rsidR="002E6F9D" w:rsidRDefault="002E6F9D" w:rsidP="002E6F9D">
      <w:pPr>
        <w:widowControl/>
        <w:ind w:firstLine="420"/>
        <w:rPr>
          <w:rFonts w:ascii="宋体" w:hAnsi="宋体"/>
          <w:color w:val="000000"/>
          <w:szCs w:val="21"/>
        </w:rPr>
      </w:pPr>
      <w:r w:rsidRPr="00756053">
        <w:rPr>
          <w:rFonts w:ascii="宋体" w:hAnsi="宋体"/>
          <w:color w:val="000000"/>
          <w:szCs w:val="21"/>
        </w:rPr>
        <w:t>个体学习器包括同质</w:t>
      </w:r>
      <w:r w:rsidRPr="00756053">
        <w:rPr>
          <w:rFonts w:ascii="宋体" w:hAnsi="宋体" w:hint="eastAsia"/>
          <w:color w:val="000000"/>
          <w:szCs w:val="21"/>
        </w:rPr>
        <w:t>（homogeneous）</w:t>
      </w:r>
      <w:r w:rsidRPr="00756053">
        <w:rPr>
          <w:rFonts w:ascii="宋体" w:hAnsi="宋体"/>
          <w:color w:val="000000"/>
          <w:szCs w:val="21"/>
        </w:rPr>
        <w:t>的学习器，如神经网络集成的个体学习器全是神经网络，</w:t>
      </w:r>
      <w:r w:rsidRPr="00756053">
        <w:rPr>
          <w:rFonts w:ascii="宋体" w:hAnsi="宋体" w:hint="eastAsia"/>
          <w:color w:val="000000"/>
          <w:szCs w:val="21"/>
        </w:rPr>
        <w:t>梯度提升决策树中的个体学习器全是决策树，此时的个体学习器又称为基学习器（base</w:t>
      </w:r>
      <w:r w:rsidRPr="00756053">
        <w:rPr>
          <w:rFonts w:ascii="宋体" w:hAnsi="宋体"/>
          <w:color w:val="000000"/>
          <w:szCs w:val="21"/>
        </w:rPr>
        <w:t xml:space="preserve"> learnner</w:t>
      </w:r>
      <w:r w:rsidRPr="00756053">
        <w:rPr>
          <w:rFonts w:ascii="宋体" w:hAnsi="宋体" w:hint="eastAsia"/>
          <w:color w:val="000000"/>
          <w:szCs w:val="21"/>
        </w:rPr>
        <w:t>）。个体学习器也可以是不同类型的，如同时包括神经网络和决策树，此时的集成学习是异质的（heterogenous）。根据个体学习器生成的不同方式，</w:t>
      </w:r>
      <w:r w:rsidR="00A01FA6">
        <w:rPr>
          <w:rFonts w:ascii="宋体" w:hAnsi="宋体" w:hint="eastAsia"/>
          <w:color w:val="000000"/>
          <w:szCs w:val="21"/>
        </w:rPr>
        <w:t>集成学习可以分为两大类，一类是个体学习器以串行方式生成，这以B</w:t>
      </w:r>
      <w:r w:rsidR="00A01FA6">
        <w:rPr>
          <w:rFonts w:ascii="宋体" w:hAnsi="宋体"/>
          <w:color w:val="000000"/>
          <w:szCs w:val="21"/>
        </w:rPr>
        <w:t>oosting</w:t>
      </w:r>
      <w:r w:rsidRPr="00756053">
        <w:rPr>
          <w:rFonts w:ascii="宋体" w:hAnsi="宋体" w:hint="eastAsia"/>
          <w:color w:val="000000"/>
          <w:szCs w:val="21"/>
        </w:rPr>
        <w:t>为代表；一类是个体学习器之间以并行方式生成，以Bagging为代表。</w:t>
      </w:r>
    </w:p>
    <w:p w14:paraId="3AF8BA0C" w14:textId="62F56EFE" w:rsidR="00B02C53" w:rsidRDefault="00A01FA6" w:rsidP="00B02C53">
      <w:pPr>
        <w:widowControl/>
        <w:ind w:firstLine="420"/>
        <w:rPr>
          <w:rFonts w:ascii="宋体" w:hAnsi="宋体"/>
          <w:color w:val="000000"/>
          <w:szCs w:val="21"/>
        </w:rPr>
      </w:pPr>
      <w:r>
        <w:rPr>
          <w:rFonts w:ascii="宋体" w:hAnsi="宋体"/>
          <w:color w:val="000000"/>
          <w:szCs w:val="21"/>
        </w:rPr>
        <w:t>Boosting</w:t>
      </w:r>
      <w:r w:rsidR="00596AEF">
        <w:rPr>
          <w:rFonts w:ascii="宋体" w:hAnsi="宋体"/>
          <w:color w:val="000000"/>
          <w:szCs w:val="21"/>
        </w:rPr>
        <w:t>的训练过程呈现</w:t>
      </w:r>
      <w:r w:rsidR="00596AEF">
        <w:rPr>
          <w:rFonts w:ascii="宋体" w:hAnsi="宋体" w:hint="eastAsia"/>
          <w:color w:val="000000"/>
          <w:szCs w:val="21"/>
        </w:rPr>
        <w:t>阶梯</w:t>
      </w:r>
      <w:r w:rsidR="00596AEF">
        <w:rPr>
          <w:rFonts w:ascii="宋体" w:hAnsi="宋体"/>
          <w:color w:val="000000"/>
          <w:szCs w:val="21"/>
        </w:rPr>
        <w:t>状，</w:t>
      </w:r>
      <w:r w:rsidR="00596AEF">
        <w:rPr>
          <w:rFonts w:ascii="宋体" w:hAnsi="宋体" w:hint="eastAsia"/>
          <w:color w:val="000000"/>
          <w:szCs w:val="21"/>
        </w:rPr>
        <w:t>基</w:t>
      </w:r>
      <w:r w:rsidR="00596AEF">
        <w:rPr>
          <w:rFonts w:ascii="宋体" w:hAnsi="宋体"/>
          <w:color w:val="000000"/>
          <w:szCs w:val="21"/>
        </w:rPr>
        <w:t>学习器</w:t>
      </w:r>
      <w:r w:rsidR="00596AEF">
        <w:rPr>
          <w:rFonts w:ascii="宋体" w:hAnsi="宋体" w:hint="eastAsia"/>
          <w:color w:val="000000"/>
          <w:szCs w:val="21"/>
        </w:rPr>
        <w:t>按</w:t>
      </w:r>
      <w:r w:rsidR="00596AEF">
        <w:rPr>
          <w:rFonts w:ascii="宋体" w:hAnsi="宋体"/>
          <w:color w:val="000000"/>
          <w:szCs w:val="21"/>
        </w:rPr>
        <w:t>次序逐次生成（</w:t>
      </w:r>
      <w:r w:rsidR="00596AEF">
        <w:rPr>
          <w:rFonts w:ascii="宋体" w:hAnsi="宋体" w:hint="eastAsia"/>
          <w:color w:val="000000"/>
          <w:szCs w:val="21"/>
        </w:rPr>
        <w:t>在</w:t>
      </w:r>
      <w:r w:rsidR="00596AEF">
        <w:rPr>
          <w:rFonts w:ascii="宋体" w:hAnsi="宋体"/>
          <w:color w:val="000000"/>
          <w:szCs w:val="21"/>
        </w:rPr>
        <w:t>具体的实现上可以达到并行生成</w:t>
      </w:r>
      <w:r w:rsidR="00596AEF">
        <w:rPr>
          <w:rFonts w:ascii="宋体" w:hAnsi="宋体" w:hint="eastAsia"/>
          <w:color w:val="000000"/>
          <w:szCs w:val="21"/>
        </w:rPr>
        <w:t>，</w:t>
      </w:r>
      <w:r w:rsidR="00596AEF">
        <w:rPr>
          <w:rFonts w:ascii="宋体" w:hAnsi="宋体"/>
          <w:color w:val="000000"/>
          <w:szCs w:val="21"/>
        </w:rPr>
        <w:t>如</w:t>
      </w:r>
      <w:r w:rsidR="00596AEF">
        <w:rPr>
          <w:rFonts w:ascii="宋体" w:hAnsi="宋体" w:hint="eastAsia"/>
          <w:color w:val="000000"/>
          <w:szCs w:val="21"/>
        </w:rPr>
        <w:t>XGBOOST</w:t>
      </w:r>
      <w:r w:rsidR="00596AEF">
        <w:rPr>
          <w:rFonts w:ascii="宋体" w:hAnsi="宋体"/>
          <w:color w:val="000000"/>
          <w:szCs w:val="21"/>
        </w:rPr>
        <w:t>）</w:t>
      </w:r>
      <w:r w:rsidR="00596AEF">
        <w:rPr>
          <w:rFonts w:ascii="宋体" w:hAnsi="宋体" w:hint="eastAsia"/>
          <w:color w:val="000000"/>
          <w:szCs w:val="21"/>
        </w:rPr>
        <w:t>，基</w:t>
      </w:r>
      <w:r w:rsidR="00596AEF">
        <w:rPr>
          <w:rFonts w:ascii="宋体" w:hAnsi="宋体"/>
          <w:color w:val="000000"/>
          <w:szCs w:val="21"/>
        </w:rPr>
        <w:t>学习</w:t>
      </w:r>
      <w:r w:rsidR="00596AEF">
        <w:rPr>
          <w:rFonts w:ascii="宋体" w:hAnsi="宋体" w:hint="eastAsia"/>
          <w:color w:val="000000"/>
          <w:szCs w:val="21"/>
        </w:rPr>
        <w:t>器</w:t>
      </w:r>
      <w:r w:rsidR="00596AEF">
        <w:rPr>
          <w:rFonts w:ascii="宋体" w:hAnsi="宋体"/>
          <w:color w:val="000000"/>
          <w:szCs w:val="21"/>
        </w:rPr>
        <w:t>的训练</w:t>
      </w:r>
      <w:r w:rsidR="00596AEF">
        <w:rPr>
          <w:rFonts w:ascii="宋体" w:hAnsi="宋体" w:hint="eastAsia"/>
          <w:color w:val="000000"/>
          <w:szCs w:val="21"/>
        </w:rPr>
        <w:t>集</w:t>
      </w:r>
      <w:r w:rsidR="00596AEF">
        <w:rPr>
          <w:rFonts w:ascii="宋体" w:hAnsi="宋体"/>
          <w:color w:val="000000"/>
          <w:szCs w:val="21"/>
        </w:rPr>
        <w:t>在每次</w:t>
      </w:r>
      <w:r w:rsidR="00596AEF">
        <w:rPr>
          <w:rFonts w:ascii="宋体" w:hAnsi="宋体" w:hint="eastAsia"/>
          <w:color w:val="000000"/>
          <w:szCs w:val="21"/>
        </w:rPr>
        <w:t>训练</w:t>
      </w:r>
      <w:r w:rsidR="00596AEF">
        <w:rPr>
          <w:rFonts w:ascii="宋体" w:hAnsi="宋体"/>
          <w:color w:val="000000"/>
          <w:szCs w:val="21"/>
        </w:rPr>
        <w:t>的过程中都会按照某种策略</w:t>
      </w:r>
      <w:r w:rsidR="00596AEF">
        <w:rPr>
          <w:rFonts w:ascii="宋体" w:hAnsi="宋体" w:hint="eastAsia"/>
          <w:color w:val="000000"/>
          <w:szCs w:val="21"/>
        </w:rPr>
        <w:t>重新</w:t>
      </w:r>
      <w:r w:rsidR="00596AEF">
        <w:rPr>
          <w:rFonts w:ascii="宋体" w:hAnsi="宋体"/>
          <w:color w:val="000000"/>
          <w:szCs w:val="21"/>
        </w:rPr>
        <w:t>生成，通过</w:t>
      </w:r>
      <w:r w:rsidR="00596AEF">
        <w:rPr>
          <w:rFonts w:ascii="宋体" w:hAnsi="宋体" w:hint="eastAsia"/>
          <w:color w:val="000000"/>
          <w:szCs w:val="21"/>
        </w:rPr>
        <w:t>对</w:t>
      </w:r>
      <w:r w:rsidR="00596AEF">
        <w:rPr>
          <w:rFonts w:ascii="宋体" w:hAnsi="宋体"/>
          <w:color w:val="000000"/>
          <w:szCs w:val="21"/>
        </w:rPr>
        <w:t>所有基学习</w:t>
      </w:r>
      <w:r w:rsidR="00596AEF">
        <w:rPr>
          <w:rFonts w:ascii="宋体" w:hAnsi="宋体" w:hint="eastAsia"/>
          <w:color w:val="000000"/>
          <w:szCs w:val="21"/>
        </w:rPr>
        <w:t>器</w:t>
      </w:r>
      <w:r w:rsidR="00596AEF">
        <w:rPr>
          <w:rFonts w:ascii="宋体" w:hAnsi="宋体"/>
          <w:color w:val="000000"/>
          <w:szCs w:val="21"/>
        </w:rPr>
        <w:t>的预测结果进行综合而产生</w:t>
      </w:r>
      <w:r w:rsidR="00596AEF">
        <w:rPr>
          <w:rFonts w:ascii="宋体" w:hAnsi="宋体" w:hint="eastAsia"/>
          <w:color w:val="000000"/>
          <w:szCs w:val="21"/>
        </w:rPr>
        <w:t>最后</w:t>
      </w:r>
      <w:r w:rsidR="00596AEF">
        <w:rPr>
          <w:rFonts w:ascii="宋体" w:hAnsi="宋体"/>
          <w:color w:val="000000"/>
          <w:szCs w:val="21"/>
        </w:rPr>
        <w:t>的预测结果</w:t>
      </w:r>
      <w:r>
        <w:rPr>
          <w:rFonts w:ascii="宋体" w:hAnsi="宋体" w:hint="eastAsia"/>
          <w:color w:val="000000"/>
          <w:szCs w:val="21"/>
        </w:rPr>
        <w:t>。</w:t>
      </w:r>
      <w:r w:rsidR="00B02C53">
        <w:rPr>
          <w:rFonts w:ascii="宋体" w:hAnsi="宋体" w:hint="eastAsia"/>
          <w:color w:val="000000"/>
          <w:szCs w:val="21"/>
        </w:rPr>
        <w:t>其中</w:t>
      </w:r>
      <w:r w:rsidR="00B02C53">
        <w:rPr>
          <w:rFonts w:ascii="宋体" w:hAnsi="宋体"/>
          <w:color w:val="000000"/>
          <w:szCs w:val="21"/>
        </w:rPr>
        <w:t>，</w:t>
      </w:r>
      <w:r w:rsidR="00B02C53">
        <w:rPr>
          <w:rFonts w:ascii="宋体" w:hAnsi="宋体" w:hint="eastAsia"/>
          <w:color w:val="000000"/>
          <w:szCs w:val="21"/>
        </w:rPr>
        <w:t>B</w:t>
      </w:r>
      <w:r w:rsidR="00B02C53">
        <w:rPr>
          <w:rFonts w:ascii="宋体" w:hAnsi="宋体"/>
          <w:color w:val="000000"/>
          <w:szCs w:val="21"/>
        </w:rPr>
        <w:t>oosting中的基学习器都是</w:t>
      </w:r>
      <w:r w:rsidR="00B02C53">
        <w:rPr>
          <w:rFonts w:ascii="宋体" w:hAnsi="宋体" w:hint="eastAsia"/>
          <w:color w:val="000000"/>
          <w:szCs w:val="21"/>
        </w:rPr>
        <w:t>弱</w:t>
      </w:r>
      <w:r w:rsidR="00B02C53">
        <w:rPr>
          <w:rFonts w:ascii="宋体" w:hAnsi="宋体"/>
          <w:color w:val="000000"/>
          <w:szCs w:val="21"/>
        </w:rPr>
        <w:t>学习器，所谓弱学习器是</w:t>
      </w:r>
      <w:r w:rsidR="00B02C53">
        <w:rPr>
          <w:rFonts w:ascii="宋体" w:hAnsi="宋体" w:hint="eastAsia"/>
          <w:color w:val="000000"/>
          <w:szCs w:val="21"/>
        </w:rPr>
        <w:t>指泛化</w:t>
      </w:r>
      <w:r w:rsidR="00B02C53">
        <w:rPr>
          <w:rFonts w:ascii="宋体" w:hAnsi="宋体"/>
          <w:color w:val="000000"/>
          <w:szCs w:val="21"/>
        </w:rPr>
        <w:t>性能略好于随机预测的学习器，如在二分类问题中的预测精度略高于</w:t>
      </w:r>
      <w:r w:rsidR="00B02C53">
        <w:rPr>
          <w:rFonts w:ascii="宋体" w:hAnsi="宋体" w:hint="eastAsia"/>
          <w:color w:val="000000"/>
          <w:szCs w:val="21"/>
        </w:rPr>
        <w:t>50</w:t>
      </w:r>
      <w:r w:rsidR="00B02C53">
        <w:rPr>
          <w:rFonts w:ascii="宋体" w:hAnsi="宋体"/>
          <w:color w:val="000000"/>
          <w:szCs w:val="21"/>
        </w:rPr>
        <w:t>%的学习器</w:t>
      </w:r>
      <w:r w:rsidR="00B02C53">
        <w:rPr>
          <w:rFonts w:ascii="宋体" w:hAnsi="宋体" w:hint="eastAsia"/>
          <w:color w:val="000000"/>
          <w:szCs w:val="21"/>
        </w:rPr>
        <w:t>。</w:t>
      </w:r>
      <w:r w:rsidR="00B02C53">
        <w:rPr>
          <w:rFonts w:ascii="宋体" w:hAnsi="宋体"/>
          <w:color w:val="000000"/>
          <w:szCs w:val="21"/>
        </w:rPr>
        <w:t>因而</w:t>
      </w:r>
      <w:r w:rsidR="00B02C53">
        <w:rPr>
          <w:rFonts w:ascii="宋体" w:hAnsi="宋体" w:hint="eastAsia"/>
          <w:color w:val="000000"/>
          <w:szCs w:val="21"/>
        </w:rPr>
        <w:t>，</w:t>
      </w:r>
      <w:r w:rsidR="00B02C53">
        <w:rPr>
          <w:rFonts w:ascii="宋体" w:hAnsi="宋体"/>
          <w:color w:val="000000"/>
          <w:szCs w:val="21"/>
        </w:rPr>
        <w:t>弱学习器具有偏差高，方差小的特点，</w:t>
      </w:r>
      <w:r w:rsidR="00B02C53">
        <w:rPr>
          <w:rFonts w:ascii="宋体" w:hAnsi="宋体" w:hint="eastAsia"/>
          <w:color w:val="000000"/>
          <w:szCs w:val="21"/>
        </w:rPr>
        <w:t>即</w:t>
      </w:r>
      <w:r w:rsidR="00B02C53">
        <w:rPr>
          <w:rFonts w:ascii="宋体" w:hAnsi="宋体"/>
          <w:color w:val="000000"/>
          <w:szCs w:val="21"/>
        </w:rPr>
        <w:t>泛化</w:t>
      </w:r>
      <w:r w:rsidR="00B02C53">
        <w:rPr>
          <w:rFonts w:ascii="宋体" w:hAnsi="宋体" w:hint="eastAsia"/>
          <w:color w:val="000000"/>
          <w:szCs w:val="21"/>
        </w:rPr>
        <w:t>性能</w:t>
      </w:r>
      <w:r w:rsidR="00B02C53">
        <w:rPr>
          <w:rFonts w:ascii="宋体" w:hAnsi="宋体"/>
          <w:color w:val="000000"/>
          <w:szCs w:val="21"/>
        </w:rPr>
        <w:t>弱</w:t>
      </w:r>
      <w:r w:rsidR="00B02C53">
        <w:rPr>
          <w:rFonts w:ascii="宋体" w:hAnsi="宋体" w:hint="eastAsia"/>
          <w:color w:val="000000"/>
          <w:szCs w:val="21"/>
        </w:rPr>
        <w:t>，</w:t>
      </w:r>
      <w:r w:rsidR="00B02C53">
        <w:rPr>
          <w:rFonts w:ascii="宋体" w:hAnsi="宋体"/>
          <w:color w:val="000000"/>
          <w:szCs w:val="21"/>
        </w:rPr>
        <w:t>防止过拟合能力强的特点。</w:t>
      </w:r>
    </w:p>
    <w:p w14:paraId="18049426" w14:textId="6DC5090A" w:rsidR="00596AEF" w:rsidRDefault="00A01FA6" w:rsidP="002E6F9D">
      <w:pPr>
        <w:widowControl/>
        <w:ind w:firstLine="420"/>
        <w:rPr>
          <w:rFonts w:ascii="宋体" w:hAnsi="宋体"/>
          <w:color w:val="000000"/>
          <w:szCs w:val="21"/>
        </w:rPr>
      </w:pPr>
      <w:r>
        <w:rPr>
          <w:rFonts w:ascii="宋体" w:hAnsi="宋体"/>
          <w:color w:val="000000"/>
          <w:szCs w:val="21"/>
        </w:rPr>
        <w:t>提升树</w:t>
      </w:r>
      <w:r>
        <w:rPr>
          <w:rFonts w:ascii="宋体" w:hAnsi="宋体" w:hint="eastAsia"/>
          <w:color w:val="000000"/>
          <w:szCs w:val="21"/>
        </w:rPr>
        <w:t>模型</w:t>
      </w:r>
      <w:r>
        <w:rPr>
          <w:rFonts w:ascii="宋体" w:hAnsi="宋体"/>
          <w:color w:val="000000"/>
          <w:szCs w:val="21"/>
        </w:rPr>
        <w:t>如图</w:t>
      </w:r>
      <w:r>
        <w:rPr>
          <w:rFonts w:ascii="宋体" w:hAnsi="宋体" w:hint="eastAsia"/>
          <w:color w:val="000000"/>
          <w:szCs w:val="21"/>
        </w:rPr>
        <w:t>2-1所示</w:t>
      </w:r>
      <w:r>
        <w:rPr>
          <w:rFonts w:ascii="宋体" w:hAnsi="宋体"/>
          <w:color w:val="000000"/>
          <w:szCs w:val="21"/>
        </w:rPr>
        <w:t>。</w:t>
      </w:r>
    </w:p>
    <w:p w14:paraId="433F8EE9" w14:textId="0A66A4FF" w:rsidR="004466D7" w:rsidRDefault="004466D7" w:rsidP="009F6655">
      <w:pPr>
        <w:widowControl/>
        <w:spacing w:line="240" w:lineRule="auto"/>
        <w:ind w:firstLineChars="0" w:firstLine="0"/>
        <w:jc w:val="center"/>
        <w:rPr>
          <w:rFonts w:ascii="宋体" w:hAnsi="宋体" w:cs="宋体"/>
          <w:kern w:val="0"/>
          <w:sz w:val="24"/>
          <w:szCs w:val="24"/>
        </w:rPr>
      </w:pPr>
      <w:r w:rsidRPr="004466D7">
        <w:rPr>
          <w:rFonts w:ascii="宋体" w:hAnsi="宋体" w:cs="宋体"/>
          <w:noProof/>
          <w:kern w:val="0"/>
          <w:sz w:val="24"/>
          <w:szCs w:val="24"/>
        </w:rPr>
        <w:drawing>
          <wp:inline distT="0" distB="0" distL="0" distR="0" wp14:anchorId="64F5C2D0" wp14:editId="71D2C64B">
            <wp:extent cx="5410200" cy="3106330"/>
            <wp:effectExtent l="0" t="0" r="0" b="0"/>
            <wp:docPr id="47" name="图片 47" descr="C:\Users\Lael\AppData\Roaming\Tencent\Users\1802341839\QQ\WinTemp\RichOle\}(AKN9GE[_T2TB7JW5}4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el\AppData\Roaming\Tencent\Users\1802341839\QQ\WinTemp\RichOle\}(AKN9GE[_T2TB7JW5}4EX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689" cy="3111778"/>
                    </a:xfrm>
                    <a:prstGeom prst="rect">
                      <a:avLst/>
                    </a:prstGeom>
                    <a:noFill/>
                    <a:ln>
                      <a:noFill/>
                    </a:ln>
                  </pic:spPr>
                </pic:pic>
              </a:graphicData>
            </a:graphic>
          </wp:inline>
        </w:drawing>
      </w:r>
    </w:p>
    <w:p w14:paraId="48A79CA1" w14:textId="2CC8782C" w:rsidR="00A01FA6" w:rsidRPr="004466D7" w:rsidRDefault="00A01FA6" w:rsidP="004466D7">
      <w:pPr>
        <w:widowControl/>
        <w:spacing w:line="240" w:lineRule="auto"/>
        <w:ind w:firstLineChars="0" w:firstLine="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 xml:space="preserve">图2-1  </w:t>
      </w:r>
      <w:r w:rsidR="00756788">
        <w:rPr>
          <w:rFonts w:ascii="宋体" w:hAnsi="宋体" w:cs="宋体" w:hint="eastAsia"/>
          <w:kern w:val="0"/>
          <w:sz w:val="24"/>
          <w:szCs w:val="24"/>
        </w:rPr>
        <w:t>Boosting</w:t>
      </w:r>
      <w:r>
        <w:rPr>
          <w:rFonts w:ascii="宋体" w:hAnsi="宋体" w:cs="宋体"/>
          <w:kern w:val="0"/>
          <w:sz w:val="24"/>
          <w:szCs w:val="24"/>
        </w:rPr>
        <w:t>模型</w:t>
      </w:r>
    </w:p>
    <w:p w14:paraId="0C98A7AF" w14:textId="3003852F" w:rsidR="004466D7" w:rsidRDefault="004466D7" w:rsidP="002E6F9D">
      <w:pPr>
        <w:widowControl/>
        <w:ind w:firstLine="420"/>
        <w:rPr>
          <w:rFonts w:ascii="宋体" w:hAnsi="宋体"/>
          <w:color w:val="000000"/>
          <w:szCs w:val="21"/>
        </w:rPr>
      </w:pPr>
      <w:r>
        <w:rPr>
          <w:rFonts w:ascii="宋体" w:hAnsi="宋体"/>
          <w:color w:val="000000"/>
          <w:szCs w:val="21"/>
        </w:rPr>
        <w:t>B</w:t>
      </w:r>
      <w:r>
        <w:rPr>
          <w:rFonts w:ascii="宋体" w:hAnsi="宋体" w:hint="eastAsia"/>
          <w:color w:val="000000"/>
          <w:szCs w:val="21"/>
        </w:rPr>
        <w:t>agging</w:t>
      </w:r>
      <w:r w:rsidR="00A01FA6">
        <w:rPr>
          <w:rFonts w:ascii="宋体" w:hAnsi="宋体" w:hint="eastAsia"/>
          <w:color w:val="000000"/>
          <w:szCs w:val="21"/>
        </w:rPr>
        <w:t>在</w:t>
      </w:r>
      <w:r w:rsidR="00A01FA6">
        <w:rPr>
          <w:rFonts w:ascii="宋体" w:hAnsi="宋体"/>
          <w:color w:val="000000"/>
          <w:szCs w:val="21"/>
        </w:rPr>
        <w:t>训练过程中，通过对训练</w:t>
      </w:r>
      <w:r w:rsidR="00A01FA6">
        <w:rPr>
          <w:rFonts w:ascii="宋体" w:hAnsi="宋体" w:hint="eastAsia"/>
          <w:color w:val="000000"/>
          <w:szCs w:val="21"/>
        </w:rPr>
        <w:t>集有</w:t>
      </w:r>
      <w:r w:rsidR="00A01FA6">
        <w:rPr>
          <w:rFonts w:ascii="宋体" w:hAnsi="宋体"/>
          <w:color w:val="000000"/>
          <w:szCs w:val="21"/>
        </w:rPr>
        <w:t>放回的重复采样，</w:t>
      </w:r>
      <w:r w:rsidR="00A01FA6">
        <w:rPr>
          <w:rFonts w:ascii="宋体" w:hAnsi="宋体" w:hint="eastAsia"/>
          <w:color w:val="000000"/>
          <w:szCs w:val="21"/>
        </w:rPr>
        <w:t>采样</w:t>
      </w:r>
      <w:r w:rsidR="00A01FA6">
        <w:rPr>
          <w:rFonts w:ascii="宋体" w:hAnsi="宋体"/>
          <w:color w:val="000000"/>
          <w:szCs w:val="21"/>
        </w:rPr>
        <w:t>出</w:t>
      </w:r>
      <w:r w:rsidR="00A01FA6">
        <w:rPr>
          <w:rFonts w:ascii="宋体" w:hAnsi="宋体" w:hint="eastAsia"/>
          <w:color w:val="000000"/>
          <w:szCs w:val="21"/>
        </w:rPr>
        <w:t>T个</w:t>
      </w:r>
      <w:r w:rsidR="00A01FA6">
        <w:rPr>
          <w:rFonts w:ascii="宋体" w:hAnsi="宋体"/>
          <w:color w:val="000000"/>
          <w:szCs w:val="21"/>
        </w:rPr>
        <w:t>含</w:t>
      </w:r>
      <w:r w:rsidR="00A01FA6">
        <w:rPr>
          <w:rFonts w:ascii="宋体" w:hAnsi="宋体" w:hint="eastAsia"/>
          <w:color w:val="000000"/>
          <w:szCs w:val="21"/>
        </w:rPr>
        <w:t>m个</w:t>
      </w:r>
      <w:r w:rsidR="00A01FA6">
        <w:rPr>
          <w:rFonts w:ascii="宋体" w:hAnsi="宋体"/>
          <w:color w:val="000000"/>
          <w:szCs w:val="21"/>
        </w:rPr>
        <w:t>样本的采样集合，对</w:t>
      </w:r>
      <w:r w:rsidR="00A01FA6">
        <w:rPr>
          <w:rFonts w:ascii="宋体" w:hAnsi="宋体" w:hint="eastAsia"/>
          <w:color w:val="000000"/>
          <w:szCs w:val="21"/>
        </w:rPr>
        <w:t>这T个</w:t>
      </w:r>
      <w:r w:rsidR="00A01FA6">
        <w:rPr>
          <w:rFonts w:ascii="宋体" w:hAnsi="宋体"/>
          <w:color w:val="000000"/>
          <w:szCs w:val="21"/>
        </w:rPr>
        <w:t>采样集合分别训练，得到</w:t>
      </w:r>
      <w:r w:rsidR="00A01FA6">
        <w:rPr>
          <w:rFonts w:ascii="宋体" w:hAnsi="宋体" w:hint="eastAsia"/>
          <w:color w:val="000000"/>
          <w:szCs w:val="21"/>
        </w:rPr>
        <w:t>T个</w:t>
      </w:r>
      <w:r w:rsidR="00A01FA6">
        <w:rPr>
          <w:rFonts w:ascii="宋体" w:hAnsi="宋体"/>
          <w:color w:val="000000"/>
          <w:szCs w:val="21"/>
        </w:rPr>
        <w:t>基学习器</w:t>
      </w:r>
      <w:r w:rsidR="00A01FA6">
        <w:rPr>
          <w:rFonts w:ascii="宋体" w:hAnsi="宋体" w:hint="eastAsia"/>
          <w:color w:val="000000"/>
          <w:szCs w:val="21"/>
        </w:rPr>
        <w:t>。</w:t>
      </w:r>
      <w:r w:rsidR="00A01FA6">
        <w:rPr>
          <w:rFonts w:ascii="宋体" w:hAnsi="宋体"/>
          <w:color w:val="000000"/>
          <w:szCs w:val="21"/>
        </w:rPr>
        <w:t>对于</w:t>
      </w:r>
      <w:r w:rsidR="00A01FA6">
        <w:rPr>
          <w:rFonts w:ascii="宋体" w:hAnsi="宋体" w:hint="eastAsia"/>
          <w:color w:val="000000"/>
          <w:szCs w:val="21"/>
        </w:rPr>
        <w:t>分类</w:t>
      </w:r>
      <w:r w:rsidR="00A01FA6">
        <w:rPr>
          <w:rFonts w:ascii="宋体" w:hAnsi="宋体"/>
          <w:color w:val="000000"/>
          <w:szCs w:val="21"/>
        </w:rPr>
        <w:t>问题，</w:t>
      </w:r>
      <w:r w:rsidR="00A01FA6">
        <w:rPr>
          <w:rFonts w:ascii="宋体" w:hAnsi="宋体" w:hint="eastAsia"/>
          <w:color w:val="000000"/>
          <w:szCs w:val="21"/>
        </w:rPr>
        <w:t>B</w:t>
      </w:r>
      <w:r w:rsidR="00A01FA6">
        <w:rPr>
          <w:rFonts w:ascii="宋体" w:hAnsi="宋体"/>
          <w:color w:val="000000"/>
          <w:szCs w:val="21"/>
        </w:rPr>
        <w:t>agging通常采用简单</w:t>
      </w:r>
      <w:r w:rsidR="00A01FA6">
        <w:rPr>
          <w:rFonts w:ascii="宋体" w:hAnsi="宋体" w:hint="eastAsia"/>
          <w:color w:val="000000"/>
          <w:szCs w:val="21"/>
        </w:rPr>
        <w:t>投票法；</w:t>
      </w:r>
      <w:r w:rsidR="00A01FA6">
        <w:rPr>
          <w:rFonts w:ascii="宋体" w:hAnsi="宋体"/>
          <w:color w:val="000000"/>
          <w:szCs w:val="21"/>
        </w:rPr>
        <w:t>对于回归问题，</w:t>
      </w:r>
      <w:r w:rsidR="00A01FA6">
        <w:rPr>
          <w:rFonts w:ascii="宋体" w:hAnsi="宋体" w:hint="eastAsia"/>
          <w:color w:val="000000"/>
          <w:szCs w:val="21"/>
        </w:rPr>
        <w:t>使用</w:t>
      </w:r>
      <w:r w:rsidR="00A01FA6">
        <w:rPr>
          <w:rFonts w:ascii="宋体" w:hAnsi="宋体"/>
          <w:color w:val="000000"/>
          <w:szCs w:val="21"/>
        </w:rPr>
        <w:t>简单平均法来得到最后的预测结果。</w:t>
      </w:r>
      <w:r w:rsidR="00B02C53">
        <w:rPr>
          <w:rFonts w:ascii="宋体" w:hAnsi="宋体" w:hint="eastAsia"/>
          <w:color w:val="000000"/>
          <w:szCs w:val="21"/>
        </w:rPr>
        <w:t>B</w:t>
      </w:r>
      <w:r w:rsidR="00B02C53">
        <w:rPr>
          <w:rFonts w:ascii="宋体" w:hAnsi="宋体"/>
          <w:color w:val="000000"/>
          <w:szCs w:val="21"/>
        </w:rPr>
        <w:t>agging中的基学习器通常都是强学习器，具有</w:t>
      </w:r>
      <w:r w:rsidR="00B660C4">
        <w:rPr>
          <w:rFonts w:ascii="宋体" w:hAnsi="宋体" w:hint="eastAsia"/>
          <w:color w:val="000000"/>
          <w:szCs w:val="21"/>
        </w:rPr>
        <w:t>偏差低</w:t>
      </w:r>
      <w:r w:rsidR="00B660C4">
        <w:rPr>
          <w:rFonts w:ascii="宋体" w:hAnsi="宋体"/>
          <w:color w:val="000000"/>
          <w:szCs w:val="21"/>
        </w:rPr>
        <w:t>而方差高的特点，</w:t>
      </w:r>
      <w:r w:rsidR="00B660C4">
        <w:rPr>
          <w:rFonts w:ascii="宋体" w:hAnsi="宋体" w:hint="eastAsia"/>
          <w:color w:val="000000"/>
          <w:szCs w:val="21"/>
        </w:rPr>
        <w:t>即</w:t>
      </w:r>
      <w:r w:rsidR="00B660C4">
        <w:rPr>
          <w:rFonts w:ascii="宋体" w:hAnsi="宋体"/>
          <w:color w:val="000000"/>
          <w:szCs w:val="21"/>
        </w:rPr>
        <w:t>泛化性能强，</w:t>
      </w:r>
      <w:r w:rsidR="00C45093">
        <w:rPr>
          <w:rFonts w:ascii="宋体" w:hAnsi="宋体" w:hint="eastAsia"/>
          <w:color w:val="000000"/>
          <w:szCs w:val="21"/>
        </w:rPr>
        <w:t>防止</w:t>
      </w:r>
      <w:r w:rsidR="00B660C4">
        <w:rPr>
          <w:rFonts w:ascii="宋体" w:hAnsi="宋体"/>
          <w:color w:val="000000"/>
          <w:szCs w:val="21"/>
        </w:rPr>
        <w:t>过拟合能力弱的特点。</w:t>
      </w:r>
      <w:r w:rsidR="00D7487A">
        <w:rPr>
          <w:rFonts w:ascii="宋体" w:hAnsi="宋体" w:hint="eastAsia"/>
          <w:color w:val="000000"/>
          <w:szCs w:val="21"/>
        </w:rPr>
        <w:t>Bagging模型</w:t>
      </w:r>
      <w:r w:rsidR="00D7487A">
        <w:rPr>
          <w:rFonts w:ascii="宋体" w:hAnsi="宋体"/>
          <w:color w:val="000000"/>
          <w:szCs w:val="21"/>
        </w:rPr>
        <w:t>如图</w:t>
      </w:r>
      <w:r w:rsidR="00D7487A">
        <w:rPr>
          <w:rFonts w:ascii="宋体" w:hAnsi="宋体" w:hint="eastAsia"/>
          <w:color w:val="000000"/>
          <w:szCs w:val="21"/>
        </w:rPr>
        <w:t>2-2所示</w:t>
      </w:r>
      <w:r w:rsidR="00D7487A">
        <w:rPr>
          <w:rFonts w:ascii="宋体" w:hAnsi="宋体"/>
          <w:color w:val="000000"/>
          <w:szCs w:val="21"/>
        </w:rPr>
        <w:t>。</w:t>
      </w:r>
    </w:p>
    <w:p w14:paraId="00D1DCE9" w14:textId="4535D2DD" w:rsidR="00D7487A" w:rsidRPr="00D7487A" w:rsidRDefault="00D7487A" w:rsidP="00D7487A">
      <w:pPr>
        <w:widowControl/>
        <w:spacing w:line="240" w:lineRule="auto"/>
        <w:ind w:firstLineChars="0" w:firstLine="0"/>
        <w:jc w:val="left"/>
        <w:rPr>
          <w:rFonts w:ascii="宋体" w:hAnsi="宋体" w:cs="宋体"/>
          <w:kern w:val="0"/>
          <w:sz w:val="24"/>
          <w:szCs w:val="24"/>
        </w:rPr>
      </w:pPr>
      <w:r w:rsidRPr="00D7487A">
        <w:rPr>
          <w:rFonts w:ascii="宋体" w:hAnsi="宋体" w:cs="宋体"/>
          <w:noProof/>
          <w:kern w:val="0"/>
          <w:sz w:val="24"/>
          <w:szCs w:val="24"/>
        </w:rPr>
        <w:lastRenderedPageBreak/>
        <w:drawing>
          <wp:inline distT="0" distB="0" distL="0" distR="0" wp14:anchorId="30A9E563" wp14:editId="36ED35CD">
            <wp:extent cx="6604000" cy="2370455"/>
            <wp:effectExtent l="0" t="0" r="6350" b="0"/>
            <wp:docPr id="48" name="图片 48" descr="C:\Users\Lael\AppData\Roaming\Tencent\Users\471312709\QQ\WinTemp\RichOle\(KOBP77$A}6_H6Q9V@`5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el\AppData\Roaming\Tencent\Users\471312709\QQ\WinTemp\RichOle\(KOBP77$A}6_H6Q9V@`5LL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04000" cy="2370455"/>
                    </a:xfrm>
                    <a:prstGeom prst="rect">
                      <a:avLst/>
                    </a:prstGeom>
                    <a:noFill/>
                    <a:ln>
                      <a:noFill/>
                    </a:ln>
                  </pic:spPr>
                </pic:pic>
              </a:graphicData>
            </a:graphic>
          </wp:inline>
        </w:drawing>
      </w:r>
    </w:p>
    <w:p w14:paraId="27F49072" w14:textId="02C9A5AC" w:rsidR="00A01FA6" w:rsidRPr="00A01FA6" w:rsidRDefault="00D7487A" w:rsidP="002E6F9D">
      <w:pPr>
        <w:widowControl/>
        <w:ind w:firstLine="420"/>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图2-3  B</w:t>
      </w:r>
      <w:r>
        <w:rPr>
          <w:rFonts w:ascii="宋体" w:hAnsi="宋体"/>
          <w:color w:val="000000"/>
          <w:szCs w:val="21"/>
        </w:rPr>
        <w:t>agging模型</w:t>
      </w:r>
    </w:p>
    <w:p w14:paraId="135B56AA" w14:textId="3B97CC8F" w:rsidR="002E6F9D" w:rsidRPr="00756053" w:rsidRDefault="002E6F9D" w:rsidP="002E6F9D">
      <w:pPr>
        <w:widowControl/>
        <w:ind w:firstLine="420"/>
        <w:rPr>
          <w:rFonts w:ascii="宋体" w:hAnsi="宋体"/>
          <w:color w:val="000000"/>
          <w:szCs w:val="21"/>
        </w:rPr>
      </w:pPr>
      <w:r w:rsidRPr="00756053">
        <w:rPr>
          <w:rFonts w:ascii="宋体" w:hAnsi="宋体" w:hint="eastAsia"/>
          <w:color w:val="000000"/>
          <w:szCs w:val="21"/>
        </w:rPr>
        <w:t>本文采用个体学习器为同质决策树的梯度提升决策树作为</w:t>
      </w:r>
      <w:r w:rsidR="008B2643">
        <w:rPr>
          <w:rFonts w:ascii="宋体" w:hAnsi="宋体" w:hint="eastAsia"/>
          <w:color w:val="000000"/>
          <w:szCs w:val="21"/>
        </w:rPr>
        <w:t>本文</w:t>
      </w:r>
      <w:r w:rsidR="008B2643">
        <w:rPr>
          <w:rFonts w:ascii="宋体" w:hAnsi="宋体"/>
          <w:color w:val="000000"/>
          <w:szCs w:val="21"/>
        </w:rPr>
        <w:t>提出的模型</w:t>
      </w:r>
      <w:r w:rsidR="008B2643">
        <w:rPr>
          <w:rFonts w:ascii="宋体" w:hAnsi="宋体" w:hint="eastAsia"/>
          <w:color w:val="000000"/>
          <w:szCs w:val="21"/>
        </w:rPr>
        <w:t>-</w:t>
      </w:r>
      <w:r w:rsidR="008B2643">
        <w:rPr>
          <w:rFonts w:ascii="宋体" w:hAnsi="宋体"/>
          <w:color w:val="000000"/>
          <w:szCs w:val="21"/>
        </w:rPr>
        <w:t>分层集成模型（</w:t>
      </w:r>
      <w:r w:rsidR="008B2643">
        <w:rPr>
          <w:sz w:val="18"/>
        </w:rPr>
        <w:t>Hierachrical Ensemble Learning Model, HELM</w:t>
      </w:r>
      <w:r w:rsidR="008B2643">
        <w:rPr>
          <w:rFonts w:ascii="宋体" w:hAnsi="宋体"/>
          <w:color w:val="000000"/>
          <w:szCs w:val="21"/>
        </w:rPr>
        <w:t>）</w:t>
      </w:r>
      <w:r w:rsidR="004466D7">
        <w:rPr>
          <w:rFonts w:ascii="宋体" w:hAnsi="宋体" w:hint="eastAsia"/>
          <w:color w:val="000000"/>
          <w:szCs w:val="21"/>
        </w:rPr>
        <w:t>模型的核心，并在</w:t>
      </w:r>
      <w:r w:rsidRPr="00756053">
        <w:rPr>
          <w:rFonts w:ascii="宋体" w:hAnsi="宋体" w:hint="eastAsia"/>
          <w:color w:val="000000"/>
          <w:szCs w:val="21"/>
        </w:rPr>
        <w:t>二分k-均值的基础上对酒店价格进行预测。本文的价格预测模型定义如下：</w:t>
      </w:r>
    </w:p>
    <w:p w14:paraId="321860F8" w14:textId="486A9BA6" w:rsidR="002E6F9D" w:rsidRDefault="002E6F9D" w:rsidP="002E6F9D">
      <w:pPr>
        <w:widowControl/>
        <w:ind w:firstLine="420"/>
        <w:rPr>
          <w:rFonts w:ascii="宋体" w:hAnsi="宋体"/>
          <w:color w:val="000000"/>
          <w:szCs w:val="21"/>
        </w:rPr>
      </w:pPr>
      <w:r w:rsidRPr="00756053">
        <w:rPr>
          <w:rFonts w:ascii="宋体" w:hAnsi="宋体"/>
          <w:color w:val="000000"/>
          <w:szCs w:val="21"/>
        </w:rPr>
        <w:t>用</w:t>
      </w:r>
      <m:oMath>
        <m:r>
          <m:rPr>
            <m:sty m:val="p"/>
          </m:rPr>
          <w:rPr>
            <w:rFonts w:ascii="Cambria Math" w:hAnsi="Cambria Math"/>
            <w:color w:val="000000"/>
            <w:szCs w:val="21"/>
          </w:rPr>
          <m:t>T=</m:t>
        </m:r>
        <m:d>
          <m:dPr>
            <m:begChr m:val="{"/>
            <m:endChr m:val="}"/>
            <m:ctrlPr>
              <w:rPr>
                <w:rFonts w:ascii="Cambria Math" w:hAnsi="Cambria Math"/>
                <w:color w:val="000000"/>
                <w:szCs w:val="21"/>
              </w:rPr>
            </m:ctrlPr>
          </m:dPr>
          <m:e>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1</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1</m:t>
                    </m:r>
                  </m:sub>
                </m:sSub>
              </m:e>
            </m:d>
            <m:r>
              <m:rPr>
                <m:sty m:val="p"/>
              </m:rPr>
              <w:rPr>
                <w:rFonts w:ascii="Cambria Math" w:hAnsi="Cambria Math"/>
                <w:color w:val="000000"/>
                <w:szCs w:val="21"/>
              </w:rPr>
              <m:t>,</m:t>
            </m:r>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2</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2</m:t>
                    </m:r>
                  </m:sub>
                </m:sSub>
              </m:e>
            </m:d>
            <m:r>
              <m:rPr>
                <m:sty m:val="p"/>
              </m:rPr>
              <w:rPr>
                <w:rFonts w:ascii="Cambria Math" w:hAnsi="Cambria Math"/>
                <w:color w:val="000000"/>
                <w:szCs w:val="21"/>
              </w:rPr>
              <m:t>,…,</m:t>
            </m:r>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N</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N</m:t>
                    </m:r>
                  </m:sub>
                </m:sSub>
              </m:e>
            </m:d>
          </m:e>
        </m:d>
      </m:oMath>
      <w:r w:rsidRPr="00756053">
        <w:rPr>
          <w:rFonts w:ascii="宋体" w:hAnsi="宋体"/>
          <w:color w:val="000000"/>
          <w:szCs w:val="21"/>
        </w:rPr>
        <w:t>表示获取到的所有酒店价格样本集合。每一个样本</w:t>
      </w:r>
      <m:oMath>
        <m:d>
          <m:dPr>
            <m:ctrlPr>
              <w:rPr>
                <w:rFonts w:ascii="Cambria Math" w:hAnsi="Cambria Math"/>
                <w:color w:val="000000"/>
                <w:szCs w:val="21"/>
              </w:rPr>
            </m:ctrlPr>
          </m:dPr>
          <m:e>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r>
              <m:rPr>
                <m:sty m:val="p"/>
              </m:rPr>
              <w:rPr>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i</m:t>
                </m:r>
              </m:sub>
            </m:sSub>
          </m:e>
        </m:d>
      </m:oMath>
      <w:r w:rsidRPr="00756053">
        <w:rPr>
          <w:rFonts w:ascii="宋体" w:hAnsi="宋体"/>
          <w:color w:val="000000"/>
          <w:szCs w:val="21"/>
        </w:rPr>
        <w:t>包括两个部分，</w:t>
      </w:r>
      <m:oMath>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sidRPr="00756053">
        <w:rPr>
          <w:rFonts w:ascii="宋体" w:hAnsi="宋体" w:hint="eastAsia"/>
          <w:color w:val="000000"/>
          <w:szCs w:val="21"/>
        </w:rPr>
        <w:t>表示某酒店在某时刻的各项特征（酒店ID,</w:t>
      </w:r>
      <w:r w:rsidR="008B2643">
        <w:rPr>
          <w:rFonts w:ascii="宋体" w:hAnsi="宋体" w:hint="eastAsia"/>
          <w:color w:val="000000"/>
          <w:szCs w:val="21"/>
        </w:rPr>
        <w:t>数据获取时间，酒店各项基本信息，当前显示的价格至未来第七</w:t>
      </w:r>
      <w:r w:rsidRPr="00756053">
        <w:rPr>
          <w:rFonts w:ascii="宋体" w:hAnsi="宋体" w:hint="eastAsia"/>
          <w:color w:val="000000"/>
          <w:szCs w:val="21"/>
        </w:rPr>
        <w:t>天的价格）,</w:t>
      </w:r>
      <m:oMath>
        <m:sSub>
          <m:sSubPr>
            <m:ctrlPr>
              <w:rPr>
                <w:rFonts w:ascii="Cambria Math" w:hAnsi="Cambria Math"/>
                <w:color w:val="000000"/>
                <w:szCs w:val="21"/>
              </w:rPr>
            </m:ctrlPr>
          </m:sSubPr>
          <m:e>
            <m:r>
              <w:rPr>
                <w:rFonts w:ascii="Cambria Math" w:hAnsi="Cambria Math"/>
                <w:color w:val="000000"/>
                <w:szCs w:val="21"/>
              </w:rPr>
              <m:t>y</m:t>
            </m:r>
          </m:e>
          <m:sub>
            <m:r>
              <w:rPr>
                <w:rFonts w:ascii="Cambria Math" w:hAnsi="Cambria Math"/>
                <w:color w:val="000000"/>
                <w:szCs w:val="21"/>
              </w:rPr>
              <m:t>i</m:t>
            </m:r>
          </m:sub>
        </m:sSub>
      </m:oMath>
      <w:r w:rsidRPr="00756053">
        <w:rPr>
          <w:rFonts w:ascii="宋体" w:hAnsi="宋体"/>
          <w:color w:val="000000"/>
          <w:szCs w:val="21"/>
        </w:rPr>
        <w:t>表示样本</w:t>
      </w:r>
      <m:oMath>
        <m:sSub>
          <m:sSubPr>
            <m:ctrlPr>
              <w:rPr>
                <w:rFonts w:ascii="Cambria Math" w:hAnsi="Cambria Math"/>
                <w:color w:val="000000"/>
                <w:szCs w:val="21"/>
              </w:rPr>
            </m:ctrlPr>
          </m:sSubPr>
          <m:e>
            <m:r>
              <w:rPr>
                <w:rFonts w:ascii="Cambria Math" w:hAnsi="Cambria Math"/>
                <w:color w:val="000000"/>
                <w:szCs w:val="21"/>
              </w:rPr>
              <m:t>x</m:t>
            </m:r>
          </m:e>
          <m:sub>
            <m:r>
              <w:rPr>
                <w:rFonts w:ascii="Cambria Math" w:hAnsi="Cambria Math"/>
                <w:color w:val="000000"/>
                <w:szCs w:val="21"/>
              </w:rPr>
              <m:t>i</m:t>
            </m:r>
          </m:sub>
        </m:sSub>
      </m:oMath>
      <w:r w:rsidRPr="00756053">
        <w:rPr>
          <w:rFonts w:ascii="宋体" w:hAnsi="宋体" w:hint="eastAsia"/>
          <w:color w:val="000000"/>
          <w:szCs w:val="21"/>
        </w:rPr>
        <w:t>对应的标签，即未来第八天的真实价格。本文的研究目标即是需要通过对训练集进行训练而得到最优的回归树</w:t>
      </w:r>
      <m:oMath>
        <m:acc>
          <m:accPr>
            <m:ctrlPr>
              <w:rPr>
                <w:rFonts w:ascii="Cambria Math" w:hAnsi="Cambria Math"/>
                <w:color w:val="000000"/>
                <w:szCs w:val="21"/>
              </w:rPr>
            </m:ctrlPr>
          </m:accPr>
          <m:e>
            <m:r>
              <w:rPr>
                <w:rFonts w:ascii="Cambria Math" w:hAnsi="Cambria Math"/>
                <w:color w:val="000000"/>
                <w:szCs w:val="21"/>
              </w:rPr>
              <m:t>f</m:t>
            </m:r>
          </m:e>
        </m:acc>
        <m:r>
          <w:rPr>
            <w:rFonts w:ascii="Cambria Math" w:hAnsi="Cambria Math"/>
            <w:color w:val="000000"/>
            <w:szCs w:val="21"/>
          </w:rPr>
          <m:t>(x)</m:t>
        </m:r>
      </m:oMath>
      <w:r w:rsidRPr="00756053">
        <w:rPr>
          <w:rFonts w:ascii="宋体" w:hAnsi="宋体"/>
          <w:color w:val="000000"/>
          <w:szCs w:val="21"/>
        </w:rPr>
        <w:t>，即得到对酒店价格的预测模型。</w:t>
      </w:r>
    </w:p>
    <w:p w14:paraId="6C4CE02F" w14:textId="77777777" w:rsidR="002E6F9D" w:rsidRDefault="002E6F9D" w:rsidP="002E6F9D">
      <w:pPr>
        <w:widowControl/>
        <w:ind w:firstLine="420"/>
      </w:pPr>
      <w:r w:rsidRPr="00756053">
        <w:rPr>
          <w:rFonts w:hint="eastAsia"/>
        </w:rPr>
        <w:t>价格预测结果</w:t>
      </w:r>
      <w:r w:rsidRPr="00756053">
        <w:t>以</w:t>
      </w:r>
      <w:r w:rsidRPr="00756053">
        <w:rPr>
          <w:rFonts w:hint="eastAsia"/>
        </w:rPr>
        <w:t>平均</w:t>
      </w:r>
      <w:r w:rsidRPr="00756053">
        <w:t>绝对百分误差</w:t>
      </w:r>
      <w:r w:rsidRPr="00756053">
        <w:rPr>
          <w:rFonts w:hint="eastAsia"/>
        </w:rPr>
        <w:t>(</w:t>
      </w:r>
      <w:r w:rsidRPr="00756053">
        <w:t>Mean absolute percent error, MAPE</w:t>
      </w:r>
      <w:r w:rsidRPr="00756053">
        <w:rPr>
          <w:rFonts w:hint="eastAsia"/>
        </w:rPr>
        <w:t>)</w:t>
      </w:r>
      <w:r w:rsidRPr="00756053">
        <w:rPr>
          <w:rFonts w:hint="eastAsia"/>
        </w:rPr>
        <w:t>作为评价标准</w:t>
      </w:r>
      <w:r w:rsidRPr="00756053">
        <w:t>.</w:t>
      </w:r>
      <w:r w:rsidRPr="00756053">
        <w:rPr>
          <w:rFonts w:hint="eastAsia"/>
        </w:rPr>
        <w:t>其中</w:t>
      </w:r>
      <w:r w:rsidRPr="00756053">
        <w:rPr>
          <w:rFonts w:hint="eastAsia"/>
        </w:rPr>
        <w:t>A</w:t>
      </w:r>
      <w:r w:rsidRPr="00756053">
        <w:rPr>
          <w:vertAlign w:val="subscript"/>
        </w:rPr>
        <w:t>t</w:t>
      </w:r>
      <w:r w:rsidRPr="00756053">
        <w:t>表示样本的真实标签，</w:t>
      </w:r>
      <w:r w:rsidRPr="00756053">
        <w:rPr>
          <w:rFonts w:hint="eastAsia"/>
        </w:rPr>
        <w:t>F</w:t>
      </w:r>
      <w:r w:rsidRPr="00756053">
        <w:rPr>
          <w:vertAlign w:val="subscript"/>
        </w:rPr>
        <w:t>t</w:t>
      </w:r>
      <w:r w:rsidRPr="00756053">
        <w:rPr>
          <w:rFonts w:hint="eastAsia"/>
        </w:rPr>
        <w:t>表示</w:t>
      </w:r>
      <w:r w:rsidRPr="00756053">
        <w:t>样本的预测值</w:t>
      </w:r>
      <w:r w:rsidRPr="00756053">
        <w:rPr>
          <w:rFonts w:hint="eastAsia"/>
        </w:rPr>
        <w:t>。</w:t>
      </w:r>
      <w:r>
        <w:rPr>
          <w:rFonts w:hint="eastAsia"/>
        </w:rPr>
        <w:t>其计算公式如下所示：</w:t>
      </w:r>
    </w:p>
    <w:p w14:paraId="5C415FF6" w14:textId="13D54535" w:rsidR="002E6F9D" w:rsidRPr="00750440" w:rsidRDefault="002E6F9D" w:rsidP="002E6F9D">
      <w:pPr>
        <w:widowControl/>
        <w:wordWrap w:val="0"/>
        <w:ind w:firstLine="420"/>
        <w:jc w:val="right"/>
        <w:rPr>
          <w:rFonts w:ascii="宋体" w:hAnsi="宋体"/>
          <w:color w:val="000000"/>
          <w:szCs w:val="21"/>
        </w:rPr>
      </w:pPr>
      <m:oMath>
        <m:r>
          <m:rPr>
            <m:sty m:val="p"/>
          </m:rPr>
          <w:rPr>
            <w:rFonts w:ascii="Cambria Math" w:hAnsi="Cambria Math"/>
          </w:rPr>
          <m:t xml:space="preserve">MAPE= </m:t>
        </m:r>
        <m:f>
          <m:fPr>
            <m:ctrlPr>
              <w:rPr>
                <w:rFonts w:ascii="Cambria Math" w:hAnsi="Cambria Math"/>
              </w:rPr>
            </m:ctrlPr>
          </m:fPr>
          <m:num>
            <m:r>
              <w:rPr>
                <w:rFonts w:ascii="Cambria Math" w:hAnsi="Cambria Math"/>
              </w:rPr>
              <m:t>100</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m:t>
                        </m:r>
                      </m:sub>
                    </m:sSub>
                  </m:den>
                </m:f>
              </m:e>
            </m:d>
            <m:r>
              <w:rPr>
                <w:rFonts w:ascii="Cambria Math" w:hAnsi="Cambria Math"/>
              </w:rPr>
              <m:t xml:space="preserve">  </m:t>
            </m:r>
          </m:e>
        </m:nary>
      </m:oMath>
      <w:r>
        <w:rPr>
          <w:rFonts w:ascii="宋体" w:hAnsi="宋体" w:hint="eastAsia"/>
        </w:rPr>
        <w:t xml:space="preserve"> </w:t>
      </w:r>
      <w:r>
        <w:rPr>
          <w:rFonts w:ascii="宋体" w:hAnsi="宋体"/>
        </w:rPr>
        <w:t xml:space="preserve">                                 2-7</w:t>
      </w:r>
    </w:p>
    <w:p w14:paraId="607B0E40" w14:textId="2879AC6F" w:rsidR="00E6163C" w:rsidRPr="00E6163C" w:rsidRDefault="00E6163C" w:rsidP="00E6163C">
      <w:pPr>
        <w:pStyle w:val="2"/>
      </w:pPr>
      <w:r>
        <w:rPr>
          <w:rFonts w:hint="eastAsia"/>
        </w:rPr>
        <w:t>本章</w:t>
      </w:r>
      <w:r>
        <w:t>小结</w:t>
      </w:r>
    </w:p>
    <w:p w14:paraId="544425E6" w14:textId="1E4CF656" w:rsidR="002E6F9D" w:rsidRPr="002E6F9D" w:rsidRDefault="00593C5D" w:rsidP="002E6F9D">
      <w:pPr>
        <w:ind w:firstLine="420"/>
      </w:pPr>
      <w:r>
        <w:rPr>
          <w:rFonts w:hint="eastAsia"/>
        </w:rPr>
        <w:t>本</w:t>
      </w:r>
      <w:r w:rsidR="002E6F9D">
        <w:rPr>
          <w:rFonts w:hint="eastAsia"/>
        </w:rPr>
        <w:t>章介绍</w:t>
      </w:r>
      <w:r w:rsidR="002E6F9D">
        <w:t>了与本文研究相关的背景知识。</w:t>
      </w:r>
      <w:r w:rsidR="002E6F9D">
        <w:rPr>
          <w:rFonts w:hint="eastAsia"/>
        </w:rPr>
        <w:t>首先介绍</w:t>
      </w:r>
      <w:r w:rsidR="002E6F9D">
        <w:t>了机器学习的概念</w:t>
      </w:r>
      <w:r w:rsidR="002E6F9D">
        <w:rPr>
          <w:rFonts w:hint="eastAsia"/>
        </w:rPr>
        <w:t>和</w:t>
      </w:r>
      <w:r w:rsidR="002E6F9D">
        <w:t>类别，随后重点介绍了</w:t>
      </w:r>
      <w:r w:rsidR="002E6F9D">
        <w:rPr>
          <w:rFonts w:hint="eastAsia"/>
        </w:rPr>
        <w:t>聚类</w:t>
      </w:r>
      <w:r w:rsidR="002E6F9D">
        <w:t>算法中的二分</w:t>
      </w:r>
      <w:r w:rsidR="002E6F9D">
        <w:t>k</w:t>
      </w:r>
      <w:r w:rsidR="002E6F9D">
        <w:t>均值算法</w:t>
      </w:r>
      <w:r w:rsidR="002E6F9D">
        <w:rPr>
          <w:rFonts w:hint="eastAsia"/>
        </w:rPr>
        <w:t>，</w:t>
      </w:r>
      <w:r w:rsidR="002E6F9D">
        <w:t>本文用到的四个机器学习算法</w:t>
      </w:r>
      <w:r w:rsidR="00065F3D">
        <w:rPr>
          <w:rFonts w:hint="eastAsia"/>
        </w:rPr>
        <w:t>，</w:t>
      </w:r>
      <w:r w:rsidR="00065F3D">
        <w:t>最后介绍了</w:t>
      </w:r>
      <w:r w:rsidR="002E6F9D">
        <w:t>集成学习的概念</w:t>
      </w:r>
      <w:r w:rsidR="00065F3D">
        <w:rPr>
          <w:rFonts w:hint="eastAsia"/>
        </w:rPr>
        <w:t>。</w:t>
      </w:r>
    </w:p>
    <w:p w14:paraId="2952DC7F" w14:textId="6527CF7F" w:rsidR="00F92F09" w:rsidRDefault="00F92F09" w:rsidP="00FA7B83">
      <w:pPr>
        <w:ind w:firstLine="420"/>
        <w:sectPr w:rsidR="00F92F09" w:rsidSect="00A929F2">
          <w:headerReference w:type="default" r:id="rId30"/>
          <w:headerReference w:type="first" r:id="rId31"/>
          <w:pgSz w:w="11906" w:h="16838" w:code="9"/>
          <w:pgMar w:top="1134" w:right="1418" w:bottom="1134" w:left="1418" w:header="851" w:footer="992" w:gutter="0"/>
          <w:cols w:space="425"/>
          <w:titlePg/>
          <w:docGrid w:type="lines" w:linePitch="312"/>
        </w:sectPr>
      </w:pPr>
      <w:bookmarkStart w:id="46" w:name="_Toc437030183"/>
    </w:p>
    <w:bookmarkEnd w:id="46"/>
    <w:p w14:paraId="51D0DB40" w14:textId="36FC3444" w:rsidR="00916BE4" w:rsidRDefault="006F32D2" w:rsidP="00F92F09">
      <w:pPr>
        <w:pStyle w:val="a0"/>
        <w:spacing w:before="156" w:after="312"/>
      </w:pPr>
      <w:r>
        <w:rPr>
          <w:rFonts w:hint="eastAsia"/>
        </w:rPr>
        <w:lastRenderedPageBreak/>
        <w:t>数据采集</w:t>
      </w:r>
      <w:r>
        <w:t>与预处理</w:t>
      </w:r>
      <w:r w:rsidR="00EE3656">
        <w:rPr>
          <w:rFonts w:hint="eastAsia"/>
        </w:rPr>
        <w:t>分析</w:t>
      </w:r>
    </w:p>
    <w:p w14:paraId="54780568" w14:textId="748BF90C" w:rsidR="008F480C" w:rsidRPr="008F480C" w:rsidRDefault="008F480C" w:rsidP="00A44626">
      <w:pPr>
        <w:ind w:firstLine="420"/>
      </w:pPr>
      <w:r>
        <w:rPr>
          <w:rFonts w:hint="eastAsia"/>
        </w:rPr>
        <w:t>本章</w:t>
      </w:r>
      <w:r w:rsidR="00655FC8">
        <w:rPr>
          <w:rFonts w:hint="eastAsia"/>
        </w:rPr>
        <w:t>将</w:t>
      </w:r>
      <w:r w:rsidR="008B2643">
        <w:rPr>
          <w:rFonts w:hint="eastAsia"/>
        </w:rPr>
        <w:t>主要</w:t>
      </w:r>
      <w:r w:rsidR="008B2643">
        <w:t>介绍酒店</w:t>
      </w:r>
      <w:r w:rsidR="008B2643">
        <w:rPr>
          <w:rFonts w:hint="eastAsia"/>
        </w:rPr>
        <w:t>及其</w:t>
      </w:r>
      <w:r w:rsidR="008B2643">
        <w:t>价格的基本特征</w:t>
      </w:r>
      <w:r w:rsidR="008B2643">
        <w:rPr>
          <w:rFonts w:hint="eastAsia"/>
        </w:rPr>
        <w:t>，价格</w:t>
      </w:r>
      <w:r w:rsidR="008B2643">
        <w:t>变动规律</w:t>
      </w:r>
      <w:r w:rsidR="008B2643">
        <w:rPr>
          <w:rFonts w:hint="eastAsia"/>
        </w:rPr>
        <w:t>。</w:t>
      </w:r>
      <w:r w:rsidR="008B2643">
        <w:t>我们</w:t>
      </w:r>
      <w:r w:rsidR="00EE3656">
        <w:rPr>
          <w:rFonts w:hint="eastAsia"/>
        </w:rPr>
        <w:t>依次</w:t>
      </w:r>
      <w:r w:rsidR="008B2643">
        <w:rPr>
          <w:rFonts w:hint="eastAsia"/>
        </w:rPr>
        <w:t>从</w:t>
      </w:r>
      <w:r w:rsidR="008B2643">
        <w:t>数据的获取、数据预处理和</w:t>
      </w:r>
      <w:r w:rsidR="00EE3656">
        <w:rPr>
          <w:rFonts w:hint="eastAsia"/>
        </w:rPr>
        <w:t>数据</w:t>
      </w:r>
      <w:r w:rsidR="00EE3656">
        <w:t>分析来进行介绍。</w:t>
      </w:r>
    </w:p>
    <w:p w14:paraId="1B745AD9" w14:textId="1E981106" w:rsidR="00916BE4" w:rsidRDefault="00EE3656" w:rsidP="00916BE4">
      <w:pPr>
        <w:pStyle w:val="2"/>
      </w:pPr>
      <w:r>
        <w:rPr>
          <w:rFonts w:hint="eastAsia"/>
        </w:rPr>
        <w:t>数据</w:t>
      </w:r>
      <w:r>
        <w:t>的获取</w:t>
      </w:r>
    </w:p>
    <w:p w14:paraId="4AD1C78E" w14:textId="21F80A47" w:rsidR="00EE3656" w:rsidRDefault="00B54944" w:rsidP="00655FC8">
      <w:pPr>
        <w:ind w:firstLineChars="0" w:firstLine="420"/>
      </w:pPr>
      <w:r>
        <w:rPr>
          <w:rFonts w:hint="eastAsia"/>
        </w:rPr>
        <w:t>我们</w:t>
      </w:r>
      <w:r>
        <w:t>基于携程的酒店搜索</w:t>
      </w:r>
      <w:r>
        <w:rPr>
          <w:rFonts w:hint="eastAsia"/>
        </w:rPr>
        <w:t>接口</w:t>
      </w:r>
      <w:r>
        <w:t>编写了多线程爬虫程序来抓取酒店的价格数据。</w:t>
      </w:r>
      <w:r>
        <w:rPr>
          <w:rFonts w:hint="eastAsia"/>
        </w:rPr>
        <w:t>由于</w:t>
      </w:r>
      <w:r>
        <w:t>我们要获取带有时间因素的价格数据，</w:t>
      </w:r>
      <w:r>
        <w:rPr>
          <w:rFonts w:hint="eastAsia"/>
        </w:rPr>
        <w:t>因此</w:t>
      </w:r>
      <w:r w:rsidR="002374C5">
        <w:rPr>
          <w:rFonts w:hint="eastAsia"/>
        </w:rPr>
        <w:t>程序</w:t>
      </w:r>
      <w:r w:rsidR="002374C5">
        <w:t>固定在每日的</w:t>
      </w:r>
      <w:r w:rsidR="002374C5">
        <w:rPr>
          <w:rFonts w:hint="eastAsia"/>
        </w:rPr>
        <w:t>0</w:t>
      </w:r>
      <w:r w:rsidR="002374C5">
        <w:rPr>
          <w:rFonts w:hint="eastAsia"/>
        </w:rPr>
        <w:t>点</w:t>
      </w:r>
      <w:r w:rsidR="002374C5">
        <w:t>、</w:t>
      </w:r>
      <w:r w:rsidR="002374C5">
        <w:t>4</w:t>
      </w:r>
      <w:r w:rsidR="002374C5">
        <w:t>点、</w:t>
      </w:r>
      <w:r w:rsidR="002374C5">
        <w:t>8</w:t>
      </w:r>
      <w:r w:rsidR="002374C5">
        <w:t>点、</w:t>
      </w:r>
      <w:r w:rsidR="002374C5">
        <w:t>12</w:t>
      </w:r>
      <w:r w:rsidR="002374C5">
        <w:rPr>
          <w:rFonts w:hint="eastAsia"/>
        </w:rPr>
        <w:t>点</w:t>
      </w:r>
      <w:r w:rsidR="002374C5">
        <w:t>、</w:t>
      </w:r>
      <w:r w:rsidR="002374C5">
        <w:t>16</w:t>
      </w:r>
      <w:r w:rsidR="002374C5">
        <w:rPr>
          <w:rFonts w:hint="eastAsia"/>
        </w:rPr>
        <w:t>点</w:t>
      </w:r>
      <w:r w:rsidR="002374C5">
        <w:t>和</w:t>
      </w:r>
      <w:r w:rsidR="002374C5">
        <w:rPr>
          <w:rFonts w:hint="eastAsia"/>
        </w:rPr>
        <w:t>20</w:t>
      </w:r>
      <w:r w:rsidR="002374C5">
        <w:rPr>
          <w:rFonts w:hint="eastAsia"/>
        </w:rPr>
        <w:t>点</w:t>
      </w:r>
      <w:r w:rsidR="002374C5">
        <w:t>启动，每次并行爬</w:t>
      </w:r>
      <w:r w:rsidR="002374C5">
        <w:rPr>
          <w:rFonts w:hint="eastAsia"/>
        </w:rPr>
        <w:t>取</w:t>
      </w:r>
      <w:r w:rsidR="002374C5">
        <w:rPr>
          <w:rFonts w:hint="eastAsia"/>
        </w:rPr>
        <w:t>18</w:t>
      </w:r>
      <w:r w:rsidR="002374C5">
        <w:rPr>
          <w:rFonts w:hint="eastAsia"/>
        </w:rPr>
        <w:t>个</w:t>
      </w:r>
      <w:r w:rsidR="002374C5">
        <w:t>城市的价格数据。</w:t>
      </w:r>
      <w:r w:rsidR="002374C5">
        <w:rPr>
          <w:rFonts w:hint="eastAsia"/>
        </w:rPr>
        <w:t>对于</w:t>
      </w:r>
      <w:r w:rsidR="002374C5">
        <w:t>每一个城市，</w:t>
      </w:r>
      <w:r w:rsidR="002374C5">
        <w:rPr>
          <w:rFonts w:hint="eastAsia"/>
        </w:rPr>
        <w:t>爬取</w:t>
      </w:r>
      <w:r w:rsidR="002374C5">
        <w:t>最热门的</w:t>
      </w:r>
      <w:r w:rsidR="002374C5">
        <w:rPr>
          <w:rFonts w:hint="eastAsia"/>
        </w:rPr>
        <w:t>400</w:t>
      </w:r>
      <w:r w:rsidR="002374C5">
        <w:rPr>
          <w:rFonts w:hint="eastAsia"/>
        </w:rPr>
        <w:t>家</w:t>
      </w:r>
      <w:r w:rsidR="002374C5">
        <w:t>酒店的当前</w:t>
      </w:r>
      <w:r w:rsidR="002374C5">
        <w:rPr>
          <w:rFonts w:hint="eastAsia"/>
        </w:rPr>
        <w:t>预定</w:t>
      </w:r>
      <w:r w:rsidR="002374C5">
        <w:t>当日至未来第八天的价格。</w:t>
      </w:r>
      <w:r w:rsidR="002374C5">
        <w:rPr>
          <w:rFonts w:hint="eastAsia"/>
        </w:rPr>
        <w:t>由于</w:t>
      </w:r>
      <w:r w:rsidR="002374C5">
        <w:t>携程网的</w:t>
      </w:r>
      <w:r w:rsidR="002374C5">
        <w:rPr>
          <w:rFonts w:hint="eastAsia"/>
        </w:rPr>
        <w:t>酒店</w:t>
      </w:r>
      <w:r w:rsidR="002374C5">
        <w:t>展示界面每页只有</w:t>
      </w:r>
      <w:r w:rsidR="002374C5">
        <w:rPr>
          <w:rFonts w:hint="eastAsia"/>
        </w:rPr>
        <w:t>15</w:t>
      </w:r>
      <w:r w:rsidR="002374C5">
        <w:rPr>
          <w:rFonts w:hint="eastAsia"/>
        </w:rPr>
        <w:t>家</w:t>
      </w:r>
      <w:r w:rsidR="002374C5">
        <w:t>酒店，因此</w:t>
      </w:r>
      <w:r w:rsidR="002374C5">
        <w:rPr>
          <w:rFonts w:hint="eastAsia"/>
        </w:rPr>
        <w:t>在</w:t>
      </w:r>
      <w:r w:rsidR="002374C5">
        <w:t>每个时间点，需要进行</w:t>
      </w:r>
      <m:oMath>
        <m:d>
          <m:dPr>
            <m:begChr m:val="⌈"/>
            <m:endChr m:val="⌉"/>
            <m:ctrlPr>
              <w:rPr>
                <w:rFonts w:ascii="Cambria Math" w:hAnsi="Cambria Math"/>
              </w:rPr>
            </m:ctrlPr>
          </m:dPr>
          <m:e>
            <m:r>
              <w:rPr>
                <w:rFonts w:ascii="Cambria Math" w:hAnsi="Cambria Math"/>
              </w:rPr>
              <m:t>400/15</m:t>
            </m:r>
          </m:e>
        </m:d>
        <m:r>
          <w:rPr>
            <w:rFonts w:ascii="Cambria Math" w:hAnsi="Cambria Math"/>
          </w:rPr>
          <m:t>*8*18=3888</m:t>
        </m:r>
      </m:oMath>
      <w:r w:rsidR="002374C5">
        <w:rPr>
          <w:rFonts w:hint="eastAsia"/>
        </w:rPr>
        <w:t>次访问搜索</w:t>
      </w:r>
      <w:r w:rsidR="00147EA6">
        <w:rPr>
          <w:rFonts w:hint="eastAsia"/>
        </w:rPr>
        <w:t>接口</w:t>
      </w:r>
      <w:r w:rsidR="00147EA6">
        <w:t>。整个</w:t>
      </w:r>
      <w:r w:rsidR="00147EA6">
        <w:rPr>
          <w:rFonts w:hint="eastAsia"/>
        </w:rPr>
        <w:t>程序</w:t>
      </w:r>
      <w:r w:rsidR="00147EA6">
        <w:t>从</w:t>
      </w:r>
      <w:r w:rsidR="00147EA6">
        <w:rPr>
          <w:rFonts w:hint="eastAsia"/>
        </w:rPr>
        <w:t>2016</w:t>
      </w:r>
      <w:r w:rsidR="00147EA6">
        <w:rPr>
          <w:rFonts w:hint="eastAsia"/>
        </w:rPr>
        <w:t>年</w:t>
      </w:r>
      <w:r w:rsidR="00147EA6">
        <w:rPr>
          <w:rFonts w:hint="eastAsia"/>
        </w:rPr>
        <w:t>3</w:t>
      </w:r>
      <w:r w:rsidR="00147EA6">
        <w:rPr>
          <w:rFonts w:hint="eastAsia"/>
        </w:rPr>
        <w:t>月</w:t>
      </w:r>
      <w:r w:rsidR="00147EA6">
        <w:rPr>
          <w:rFonts w:hint="eastAsia"/>
        </w:rPr>
        <w:t>18</w:t>
      </w:r>
      <w:r w:rsidR="00147EA6">
        <w:rPr>
          <w:rFonts w:hint="eastAsia"/>
        </w:rPr>
        <w:t>日一直</w:t>
      </w:r>
      <w:r w:rsidR="00147EA6">
        <w:t>运行至</w:t>
      </w:r>
      <w:r w:rsidR="00147EA6">
        <w:rPr>
          <w:rFonts w:hint="eastAsia"/>
        </w:rPr>
        <w:t>2016</w:t>
      </w:r>
      <w:r w:rsidR="00147EA6">
        <w:rPr>
          <w:rFonts w:hint="eastAsia"/>
        </w:rPr>
        <w:t>年</w:t>
      </w:r>
      <w:r w:rsidR="00147EA6">
        <w:rPr>
          <w:rFonts w:hint="eastAsia"/>
        </w:rPr>
        <w:t>5</w:t>
      </w:r>
      <w:r w:rsidR="00147EA6">
        <w:rPr>
          <w:rFonts w:hint="eastAsia"/>
        </w:rPr>
        <w:t>月</w:t>
      </w:r>
      <w:r w:rsidR="00147EA6">
        <w:rPr>
          <w:rFonts w:hint="eastAsia"/>
        </w:rPr>
        <w:t>16</w:t>
      </w:r>
      <w:r w:rsidR="00147EA6">
        <w:rPr>
          <w:rFonts w:hint="eastAsia"/>
        </w:rPr>
        <w:t>日</w:t>
      </w:r>
      <w:r w:rsidR="00147EA6">
        <w:t>。</w:t>
      </w:r>
      <w:r w:rsidR="00147EA6">
        <w:rPr>
          <w:rFonts w:hint="eastAsia"/>
        </w:rPr>
        <w:t>爬虫</w:t>
      </w:r>
      <w:r w:rsidR="00147EA6">
        <w:t>架构如图</w:t>
      </w:r>
      <w:r w:rsidR="00147EA6">
        <w:rPr>
          <w:rFonts w:hint="eastAsia"/>
        </w:rPr>
        <w:t>3</w:t>
      </w:r>
      <w:r w:rsidR="00147EA6">
        <w:t>-1</w:t>
      </w:r>
      <w:r w:rsidR="00147EA6">
        <w:rPr>
          <w:rFonts w:hint="eastAsia"/>
        </w:rPr>
        <w:t>所示</w:t>
      </w:r>
      <w:r w:rsidR="00147EA6">
        <w:t>。</w:t>
      </w:r>
    </w:p>
    <w:p w14:paraId="43AEFFA3" w14:textId="5F939026" w:rsidR="00147EA6" w:rsidRDefault="00147EA6" w:rsidP="00655FC8">
      <w:pPr>
        <w:ind w:firstLineChars="0" w:firstLine="420"/>
      </w:pPr>
      <w:r>
        <w:rPr>
          <w:rFonts w:hint="eastAsia"/>
          <w:noProof/>
        </w:rPr>
        <mc:AlternateContent>
          <mc:Choice Requires="wpc">
            <w:drawing>
              <wp:inline distT="0" distB="0" distL="0" distR="0" wp14:anchorId="3B0DF439" wp14:editId="1E0F6687">
                <wp:extent cx="5935736" cy="3462868"/>
                <wp:effectExtent l="0" t="0" r="27305" b="2349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 name="云形 4"/>
                        <wps:cNvSpPr/>
                        <wps:spPr>
                          <a:xfrm>
                            <a:off x="1591754" y="0"/>
                            <a:ext cx="1659466" cy="762000"/>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F3779" w14:textId="645ADA7D" w:rsidR="00E07CFE" w:rsidRPr="00147EA6" w:rsidRDefault="00E07CFE" w:rsidP="00147EA6">
                              <w:pPr>
                                <w:ind w:firstLineChars="0" w:firstLine="0"/>
                                <w:rPr>
                                  <w:color w:val="000000" w:themeColor="text1"/>
                                </w:rPr>
                              </w:pPr>
                              <w:r>
                                <w:rPr>
                                  <w:rFonts w:hint="eastAsia"/>
                                  <w:color w:val="000000" w:themeColor="text1"/>
                                </w:rPr>
                                <w:t>携程</w:t>
                              </w:r>
                              <w:r>
                                <w:rPr>
                                  <w:color w:val="000000" w:themeColor="text1"/>
                                </w:rPr>
                                <w:t>酒店</w:t>
                              </w:r>
                              <w:r>
                                <w:rPr>
                                  <w:rFonts w:hint="eastAsia"/>
                                  <w:color w:val="000000" w:themeColor="text1"/>
                                </w:rPr>
                                <w:t>搜索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57268" y="1108728"/>
                            <a:ext cx="1998519" cy="66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E01B4" w14:textId="6D9B9D66" w:rsidR="00E07CFE" w:rsidRPr="008D01A2" w:rsidRDefault="00E07CFE" w:rsidP="00147EA6">
                              <w:pPr>
                                <w:ind w:firstLine="420"/>
                                <w:jc w:val="center"/>
                                <w:rPr>
                                  <w:color w:val="000000" w:themeColor="text1"/>
                                </w:rPr>
                              </w:pPr>
                              <w:r w:rsidRPr="008D01A2">
                                <w:rPr>
                                  <w:rFonts w:hint="eastAsia"/>
                                  <w:color w:val="000000" w:themeColor="text1"/>
                                </w:rPr>
                                <w:t>酒店</w:t>
                              </w:r>
                              <w:r>
                                <w:rPr>
                                  <w:rFonts w:hint="eastAsia"/>
                                  <w:color w:val="000000" w:themeColor="text1"/>
                                </w:rPr>
                                <w:t>动态</w:t>
                              </w:r>
                              <w:r w:rsidRPr="008D01A2">
                                <w:rPr>
                                  <w:color w:val="000000" w:themeColor="text1"/>
                                </w:rPr>
                                <w:t>价格爬取模块</w:t>
                              </w:r>
                            </w:p>
                            <w:p w14:paraId="00FA8111" w14:textId="086D042F" w:rsidR="00E07CFE" w:rsidRDefault="00E07CFE" w:rsidP="00147EA6">
                              <w:pPr>
                                <w:ind w:firstLine="420"/>
                                <w:jc w:val="center"/>
                              </w:pPr>
                              <w:r w:rsidRPr="008D01A2">
                                <w:rPr>
                                  <w:rFonts w:hint="eastAsia"/>
                                  <w:color w:val="000000" w:themeColor="text1"/>
                                </w:rPr>
                                <w:t>（爬取</w:t>
                              </w:r>
                              <w:r w:rsidRPr="008D01A2">
                                <w:rPr>
                                  <w:color w:val="000000" w:themeColor="text1"/>
                                </w:rPr>
                                <w:t>酒店的动态</w:t>
                              </w:r>
                              <w:r>
                                <w:rPr>
                                  <w:rFonts w:hint="eastAsia"/>
                                  <w:color w:val="000000" w:themeColor="text1"/>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303715" y="2099474"/>
                            <a:ext cx="2497817" cy="9737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B9539" w14:textId="5E974E16" w:rsidR="00E07CFE" w:rsidRPr="008D01A2" w:rsidRDefault="00E07CFE" w:rsidP="00147EA6">
                              <w:pPr>
                                <w:ind w:firstLine="420"/>
                                <w:jc w:val="center"/>
                                <w:rPr>
                                  <w:color w:val="000000" w:themeColor="text1"/>
                                </w:rPr>
                              </w:pPr>
                              <w:r w:rsidRPr="008D01A2">
                                <w:rPr>
                                  <w:rFonts w:hint="eastAsia"/>
                                  <w:color w:val="000000" w:themeColor="text1"/>
                                </w:rPr>
                                <w:t>酒店</w:t>
                              </w:r>
                              <w:r>
                                <w:rPr>
                                  <w:rFonts w:hint="eastAsia"/>
                                  <w:color w:val="000000" w:themeColor="text1"/>
                                </w:rPr>
                                <w:t>静态</w:t>
                              </w:r>
                              <w:r w:rsidRPr="008D01A2">
                                <w:rPr>
                                  <w:color w:val="000000" w:themeColor="text1"/>
                                </w:rPr>
                                <w:t>信息爬取模块</w:t>
                              </w:r>
                            </w:p>
                            <w:p w14:paraId="022B1E72" w14:textId="62CCD08C" w:rsidR="00E07CFE" w:rsidRPr="008D01A2" w:rsidRDefault="00E07CFE" w:rsidP="00147EA6">
                              <w:pPr>
                                <w:ind w:firstLine="420"/>
                                <w:jc w:val="center"/>
                                <w:rPr>
                                  <w:color w:val="000000" w:themeColor="text1"/>
                                </w:rPr>
                              </w:pPr>
                              <w:r w:rsidRPr="008D01A2">
                                <w:rPr>
                                  <w:rFonts w:hint="eastAsia"/>
                                  <w:color w:val="000000" w:themeColor="text1"/>
                                </w:rPr>
                                <w:t>（爬取</w:t>
                              </w:r>
                              <w:r w:rsidRPr="008D01A2">
                                <w:rPr>
                                  <w:color w:val="000000" w:themeColor="text1"/>
                                </w:rPr>
                                <w:t>酒店的静态信息，如经纬度，星级，评论数</w:t>
                              </w:r>
                              <w:r w:rsidRPr="008D01A2">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76220" y="1007507"/>
                            <a:ext cx="618066" cy="2057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ACC1A" w14:textId="77777777" w:rsidR="00E07CFE" w:rsidRPr="008D01A2" w:rsidRDefault="00E07CFE" w:rsidP="00147EA6">
                              <w:pPr>
                                <w:ind w:firstLineChars="95" w:firstLine="199"/>
                                <w:rPr>
                                  <w:color w:val="000000" w:themeColor="text1"/>
                                </w:rPr>
                              </w:pPr>
                              <w:r w:rsidRPr="008D01A2">
                                <w:rPr>
                                  <w:rFonts w:hint="eastAsia"/>
                                  <w:color w:val="000000" w:themeColor="text1"/>
                                </w:rPr>
                                <w:t>待</w:t>
                              </w:r>
                            </w:p>
                            <w:p w14:paraId="35F7A3F0" w14:textId="0925D6C6" w:rsidR="00E07CFE" w:rsidRPr="008D01A2" w:rsidRDefault="00E07CFE" w:rsidP="00147EA6">
                              <w:pPr>
                                <w:ind w:leftChars="100" w:left="210" w:firstLineChars="0" w:firstLine="0"/>
                                <w:rPr>
                                  <w:color w:val="000000" w:themeColor="text1"/>
                                </w:rPr>
                              </w:pPr>
                              <w:r w:rsidRPr="008D01A2">
                                <w:rPr>
                                  <w:color w:val="000000" w:themeColor="text1"/>
                                </w:rPr>
                                <w:t>抓</w:t>
                              </w:r>
                              <w:r w:rsidRPr="008D01A2">
                                <w:rPr>
                                  <w:rFonts w:hint="eastAsia"/>
                                  <w:color w:val="000000" w:themeColor="text1"/>
                                </w:rPr>
                                <w:t xml:space="preserve"> </w:t>
                              </w:r>
                              <w:r w:rsidRPr="008D01A2">
                                <w:rPr>
                                  <w:color w:val="000000" w:themeColor="text1"/>
                                </w:rPr>
                                <w:t>取</w:t>
                              </w:r>
                            </w:p>
                            <w:p w14:paraId="27F45304" w14:textId="77777777" w:rsidR="00E07CFE" w:rsidRPr="008D01A2" w:rsidRDefault="00E07CFE" w:rsidP="00147EA6">
                              <w:pPr>
                                <w:ind w:leftChars="100" w:left="210" w:firstLineChars="0" w:firstLine="0"/>
                                <w:rPr>
                                  <w:color w:val="000000" w:themeColor="text1"/>
                                </w:rPr>
                              </w:pPr>
                              <w:r w:rsidRPr="008D01A2">
                                <w:rPr>
                                  <w:color w:val="000000" w:themeColor="text1"/>
                                </w:rPr>
                                <w:t>的</w:t>
                              </w:r>
                            </w:p>
                            <w:p w14:paraId="0BAD1385" w14:textId="63218516" w:rsidR="00E07CFE" w:rsidRPr="008D01A2" w:rsidRDefault="00E07CFE" w:rsidP="00147EA6">
                              <w:pPr>
                                <w:ind w:leftChars="100" w:left="210" w:firstLineChars="0" w:firstLine="0"/>
                                <w:rPr>
                                  <w:color w:val="000000" w:themeColor="text1"/>
                                </w:rPr>
                              </w:pPr>
                              <w:r w:rsidRPr="008D01A2">
                                <w:rPr>
                                  <w:color w:val="000000" w:themeColor="text1"/>
                                </w:rPr>
                                <w:t>酒</w:t>
                              </w:r>
                            </w:p>
                            <w:p w14:paraId="5915DB99" w14:textId="09D28187" w:rsidR="00E07CFE" w:rsidRPr="008D01A2" w:rsidRDefault="00E07CFE" w:rsidP="00147EA6">
                              <w:pPr>
                                <w:ind w:firstLineChars="100" w:firstLine="210"/>
                                <w:rPr>
                                  <w:color w:val="000000" w:themeColor="text1"/>
                                </w:rPr>
                              </w:pPr>
                              <w:r w:rsidRPr="008D01A2">
                                <w:rPr>
                                  <w:color w:val="000000" w:themeColor="text1"/>
                                </w:rPr>
                                <w:t>店</w:t>
                              </w:r>
                            </w:p>
                            <w:p w14:paraId="058F1BE7" w14:textId="77777777" w:rsidR="00E07CFE" w:rsidRPr="008D01A2" w:rsidRDefault="00E07CFE" w:rsidP="00147EA6">
                              <w:pPr>
                                <w:ind w:firstLineChars="100" w:firstLine="210"/>
                                <w:rPr>
                                  <w:color w:val="000000" w:themeColor="text1"/>
                                </w:rPr>
                              </w:pPr>
                              <w:r w:rsidRPr="008D01A2">
                                <w:rPr>
                                  <w:rFonts w:hint="eastAsia"/>
                                  <w:color w:val="000000" w:themeColor="text1"/>
                                </w:rPr>
                                <w:t>序</w:t>
                              </w:r>
                            </w:p>
                            <w:p w14:paraId="6BBFD1F6" w14:textId="5E2E0EA2" w:rsidR="00E07CFE" w:rsidRPr="008D01A2" w:rsidRDefault="00E07CFE" w:rsidP="00147EA6">
                              <w:pPr>
                                <w:ind w:firstLineChars="100" w:firstLine="210"/>
                                <w:rPr>
                                  <w:color w:val="000000" w:themeColor="text1"/>
                                </w:rPr>
                              </w:pPr>
                              <w:r w:rsidRPr="008D01A2">
                                <w:rPr>
                                  <w:rFonts w:hint="eastAsia"/>
                                  <w:color w:val="000000" w:themeColor="text1"/>
                                </w:rPr>
                                <w:t>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4284154" y="982132"/>
                            <a:ext cx="1456267" cy="6688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28539" w14:textId="40369DAA" w:rsidR="00E07CFE" w:rsidRPr="008D01A2" w:rsidRDefault="00E07CFE" w:rsidP="008D01A2">
                              <w:pPr>
                                <w:ind w:firstLine="420"/>
                                <w:jc w:val="center"/>
                                <w:rPr>
                                  <w:color w:val="000000" w:themeColor="text1"/>
                                </w:rPr>
                              </w:pPr>
                              <w:r w:rsidRPr="008D01A2">
                                <w:rPr>
                                  <w:rFonts w:hint="eastAsia"/>
                                  <w:color w:val="000000" w:themeColor="text1"/>
                                </w:rPr>
                                <w:t>酒店动态</w:t>
                              </w:r>
                              <w:r w:rsidRPr="008D01A2">
                                <w:rPr>
                                  <w:color w:val="000000" w:themeColor="text1"/>
                                </w:rPr>
                                <w:t>价格数据库</w:t>
                              </w:r>
                            </w:p>
                            <w:p w14:paraId="0A4B65BE" w14:textId="77777777" w:rsidR="00E07CFE" w:rsidRDefault="00E07CFE" w:rsidP="008D01A2">
                              <w:pPr>
                                <w:ind w:firstLine="420"/>
                                <w:jc w:val="center"/>
                              </w:pPr>
                            </w:p>
                            <w:p w14:paraId="098ADB7B" w14:textId="77777777" w:rsidR="00E07CFE" w:rsidRDefault="00E07CFE" w:rsidP="008D01A2">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4301090" y="2381332"/>
                            <a:ext cx="1456055" cy="6686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1551B" w14:textId="77777777" w:rsidR="00E07CFE" w:rsidRDefault="00E07CFE" w:rsidP="008D01A2">
                              <w:pPr>
                                <w:pStyle w:val="afc"/>
                                <w:spacing w:before="0" w:beforeAutospacing="0" w:after="0" w:afterAutospacing="0"/>
                                <w:ind w:firstLine="418"/>
                                <w:jc w:val="center"/>
                                <w:rPr>
                                  <w:sz w:val="24"/>
                                </w:rPr>
                              </w:pPr>
                              <w:r>
                                <w:rPr>
                                  <w:rFonts w:ascii="Times New Roman" w:cs="Times New Roman" w:hint="eastAsia"/>
                                  <w:color w:val="000000"/>
                                  <w:kern w:val="2"/>
                                  <w:szCs w:val="21"/>
                                </w:rPr>
                                <w:t>酒店动态价格数据库</w:t>
                              </w:r>
                            </w:p>
                            <w:p w14:paraId="6C1AE345" w14:textId="77777777" w:rsidR="00E07CFE" w:rsidRDefault="00E07CFE" w:rsidP="008D01A2">
                              <w:pPr>
                                <w:pStyle w:val="afc"/>
                                <w:spacing w:before="0" w:beforeAutospacing="0" w:after="0" w:afterAutospacing="0"/>
                                <w:ind w:firstLine="418"/>
                                <w:jc w:val="center"/>
                              </w:pPr>
                              <w:r>
                                <w:rPr>
                                  <w:rFonts w:ascii="Times New Roman" w:hAnsi="Times New Roman" w:cs="Times New Roman"/>
                                  <w:kern w:val="2"/>
                                  <w:szCs w:val="21"/>
                                </w:rPr>
                                <w:t> </w:t>
                              </w:r>
                            </w:p>
                            <w:p w14:paraId="5E8DAE93" w14:textId="77777777" w:rsidR="00E07CFE" w:rsidRDefault="00E07CFE" w:rsidP="008D01A2">
                              <w:pPr>
                                <w:pStyle w:val="afc"/>
                                <w:spacing w:before="0" w:beforeAutospacing="0" w:after="0" w:afterAutospacing="0"/>
                                <w:ind w:firstLine="418"/>
                                <w:jc w:val="center"/>
                              </w:pPr>
                              <w:r>
                                <w:rPr>
                                  <w:rFonts w:ascii="Times New Roman" w:hAnsi="Times New Roman" w:cs="Times New Roman"/>
                                  <w:kern w:val="2"/>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下箭头 33"/>
                        <wps:cNvSpPr/>
                        <wps:spPr>
                          <a:xfrm>
                            <a:off x="2421308" y="778878"/>
                            <a:ext cx="110226" cy="31332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右箭头 39"/>
                        <wps:cNvSpPr/>
                        <wps:spPr>
                          <a:xfrm>
                            <a:off x="694292" y="1354667"/>
                            <a:ext cx="863600" cy="11853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694290" y="2582334"/>
                            <a:ext cx="626534" cy="762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3572698" y="1396913"/>
                            <a:ext cx="694502" cy="11015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右箭头 46"/>
                        <wps:cNvSpPr/>
                        <wps:spPr>
                          <a:xfrm>
                            <a:off x="3801281" y="2683934"/>
                            <a:ext cx="482591" cy="1016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0DF439" id="画布 1" o:spid="_x0000_s1053" editas="canvas" style="width:467.4pt;height:272.65pt;mso-position-horizontal-relative:char;mso-position-vertical-relative:line" coordsize="59353,34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">
                <v:shape id="_x0000_s1054" type="#_x0000_t75" style="position:absolute;width:59353;height:34626;visibility:visible;mso-wrap-style:square" stroked="t" strokecolor="black [3213]">
                  <v:fill o:detectmouseclick="t"/>
                  <v:path o:connecttype="none"/>
                </v:shape>
                <v:shape id="云形 4" o:spid="_x0000_s1055" style="position:absolute;left:15917;width:16595;height:762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h3MQA&#10;AADaAAAADwAAAGRycy9kb3ducmV2LnhtbESPzWrDMBCE74W8g9hCb41cU9LiRgkhJCEEfLDbQ3pb&#10;rPUPtVbCUhz37atAoMdhZr5hluvJ9GKkwXeWFbzMExDEldUdNwq+PvfP7yB8QNbYWyYFv+RhvZo9&#10;LDHT9soFjWVoRISwz1BBG4LLpPRVSwb93Dri6NV2MBiiHBqpB7xGuOllmiQLabDjuNCio21L1U95&#10;MQoOk8u/307puavdsTj7fKfrTaLU0+O0+QARaAr/4Xv7qBW8wu1Kv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V4dz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formulas/>
                  <v:path arrowok="t" o:connecttype="custom" o:connectlocs="180275,461733;82973,447675;266129,615580;223567,622300;632979,689504;607318,658813;1107348,612969;1097091,646642;1311017,404883;1435899,530754;1605610,270828;1549987,318029;1472161,95709;1475081,118004;1116990,69709;1145493,41275;850515,83256;864305,58738;537790,91581;587728,115358;158533,278500;149813,253471" o:connectangles="0,0,0,0,0,0,0,0,0,0,0,0,0,0,0,0,0,0,0,0,0,0" textboxrect="0,0,43200,43200"/>
                  <v:textbox>
                    <w:txbxContent>
                      <w:p w14:paraId="435F3779" w14:textId="645ADA7D" w:rsidR="00E07CFE" w:rsidRPr="00147EA6" w:rsidRDefault="00E07CFE" w:rsidP="00147EA6">
                        <w:pPr>
                          <w:ind w:firstLineChars="0" w:firstLine="0"/>
                          <w:rPr>
                            <w:color w:val="000000" w:themeColor="text1"/>
                          </w:rPr>
                        </w:pPr>
                        <w:r>
                          <w:rPr>
                            <w:rFonts w:hint="eastAsia"/>
                            <w:color w:val="000000" w:themeColor="text1"/>
                          </w:rPr>
                          <w:t>携程</w:t>
                        </w:r>
                        <w:r>
                          <w:rPr>
                            <w:color w:val="000000" w:themeColor="text1"/>
                          </w:rPr>
                          <w:t>酒店</w:t>
                        </w:r>
                        <w:r>
                          <w:rPr>
                            <w:rFonts w:hint="eastAsia"/>
                            <w:color w:val="000000" w:themeColor="text1"/>
                          </w:rPr>
                          <w:t>搜索</w:t>
                        </w:r>
                      </w:p>
                    </w:txbxContent>
                  </v:textbox>
                </v:shape>
                <v:rect id="矩形 6" o:spid="_x0000_s1056" style="position:absolute;left:15572;top:11087;width:19985;height:6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14:paraId="273E01B4" w14:textId="6D9B9D66" w:rsidR="00E07CFE" w:rsidRPr="008D01A2" w:rsidRDefault="00E07CFE" w:rsidP="00147EA6">
                        <w:pPr>
                          <w:ind w:firstLine="420"/>
                          <w:jc w:val="center"/>
                          <w:rPr>
                            <w:color w:val="000000" w:themeColor="text1"/>
                          </w:rPr>
                        </w:pPr>
                        <w:r w:rsidRPr="008D01A2">
                          <w:rPr>
                            <w:rFonts w:hint="eastAsia"/>
                            <w:color w:val="000000" w:themeColor="text1"/>
                          </w:rPr>
                          <w:t>酒店</w:t>
                        </w:r>
                        <w:r>
                          <w:rPr>
                            <w:rFonts w:hint="eastAsia"/>
                            <w:color w:val="000000" w:themeColor="text1"/>
                          </w:rPr>
                          <w:t>动态</w:t>
                        </w:r>
                        <w:r w:rsidRPr="008D01A2">
                          <w:rPr>
                            <w:color w:val="000000" w:themeColor="text1"/>
                          </w:rPr>
                          <w:t>价格爬取模块</w:t>
                        </w:r>
                      </w:p>
                      <w:p w14:paraId="00FA8111" w14:textId="086D042F" w:rsidR="00E07CFE" w:rsidRDefault="00E07CFE" w:rsidP="00147EA6">
                        <w:pPr>
                          <w:ind w:firstLine="420"/>
                          <w:jc w:val="center"/>
                        </w:pPr>
                        <w:r w:rsidRPr="008D01A2">
                          <w:rPr>
                            <w:rFonts w:hint="eastAsia"/>
                            <w:color w:val="000000" w:themeColor="text1"/>
                          </w:rPr>
                          <w:t>（爬取</w:t>
                        </w:r>
                        <w:r w:rsidRPr="008D01A2">
                          <w:rPr>
                            <w:color w:val="000000" w:themeColor="text1"/>
                          </w:rPr>
                          <w:t>酒店的动态</w:t>
                        </w:r>
                        <w:r>
                          <w:rPr>
                            <w:rFonts w:hint="eastAsia"/>
                            <w:color w:val="000000" w:themeColor="text1"/>
                          </w:rPr>
                          <w:t>价格）</w:t>
                        </w:r>
                      </w:p>
                    </w:txbxContent>
                  </v:textbox>
                </v:rect>
                <v:rect id="矩形 9" o:spid="_x0000_s1057" style="position:absolute;left:13037;top:20994;width:24978;height:9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14:paraId="792B9539" w14:textId="5E974E16" w:rsidR="00E07CFE" w:rsidRPr="008D01A2" w:rsidRDefault="00E07CFE" w:rsidP="00147EA6">
                        <w:pPr>
                          <w:ind w:firstLine="420"/>
                          <w:jc w:val="center"/>
                          <w:rPr>
                            <w:color w:val="000000" w:themeColor="text1"/>
                          </w:rPr>
                        </w:pPr>
                        <w:r w:rsidRPr="008D01A2">
                          <w:rPr>
                            <w:rFonts w:hint="eastAsia"/>
                            <w:color w:val="000000" w:themeColor="text1"/>
                          </w:rPr>
                          <w:t>酒店</w:t>
                        </w:r>
                        <w:r>
                          <w:rPr>
                            <w:rFonts w:hint="eastAsia"/>
                            <w:color w:val="000000" w:themeColor="text1"/>
                          </w:rPr>
                          <w:t>静态</w:t>
                        </w:r>
                        <w:r w:rsidRPr="008D01A2">
                          <w:rPr>
                            <w:color w:val="000000" w:themeColor="text1"/>
                          </w:rPr>
                          <w:t>信息爬取模块</w:t>
                        </w:r>
                      </w:p>
                      <w:p w14:paraId="022B1E72" w14:textId="62CCD08C" w:rsidR="00E07CFE" w:rsidRPr="008D01A2" w:rsidRDefault="00E07CFE" w:rsidP="00147EA6">
                        <w:pPr>
                          <w:ind w:firstLine="420"/>
                          <w:jc w:val="center"/>
                          <w:rPr>
                            <w:color w:val="000000" w:themeColor="text1"/>
                          </w:rPr>
                        </w:pPr>
                        <w:r w:rsidRPr="008D01A2">
                          <w:rPr>
                            <w:rFonts w:hint="eastAsia"/>
                            <w:color w:val="000000" w:themeColor="text1"/>
                          </w:rPr>
                          <w:t>（爬取</w:t>
                        </w:r>
                        <w:r w:rsidRPr="008D01A2">
                          <w:rPr>
                            <w:color w:val="000000" w:themeColor="text1"/>
                          </w:rPr>
                          <w:t>酒店的静态信息，如经纬度，星级，评论数</w:t>
                        </w:r>
                        <w:r w:rsidRPr="008D01A2">
                          <w:rPr>
                            <w:rFonts w:hint="eastAsia"/>
                            <w:color w:val="000000" w:themeColor="text1"/>
                          </w:rPr>
                          <w:t>）</w:t>
                        </w:r>
                      </w:p>
                    </w:txbxContent>
                  </v:textbox>
                </v:rect>
                <v:rect id="矩形 15" o:spid="_x0000_s1058" style="position:absolute;left:762;top:10075;width:6180;height:20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14:paraId="31AACC1A" w14:textId="77777777" w:rsidR="00E07CFE" w:rsidRPr="008D01A2" w:rsidRDefault="00E07CFE" w:rsidP="00147EA6">
                        <w:pPr>
                          <w:ind w:firstLineChars="95" w:firstLine="199"/>
                          <w:rPr>
                            <w:color w:val="000000" w:themeColor="text1"/>
                          </w:rPr>
                        </w:pPr>
                        <w:r w:rsidRPr="008D01A2">
                          <w:rPr>
                            <w:rFonts w:hint="eastAsia"/>
                            <w:color w:val="000000" w:themeColor="text1"/>
                          </w:rPr>
                          <w:t>待</w:t>
                        </w:r>
                      </w:p>
                      <w:p w14:paraId="35F7A3F0" w14:textId="0925D6C6" w:rsidR="00E07CFE" w:rsidRPr="008D01A2" w:rsidRDefault="00E07CFE" w:rsidP="00147EA6">
                        <w:pPr>
                          <w:ind w:leftChars="100" w:left="210" w:firstLineChars="0" w:firstLine="0"/>
                          <w:rPr>
                            <w:color w:val="000000" w:themeColor="text1"/>
                          </w:rPr>
                        </w:pPr>
                        <w:r w:rsidRPr="008D01A2">
                          <w:rPr>
                            <w:color w:val="000000" w:themeColor="text1"/>
                          </w:rPr>
                          <w:t>抓</w:t>
                        </w:r>
                        <w:r w:rsidRPr="008D01A2">
                          <w:rPr>
                            <w:rFonts w:hint="eastAsia"/>
                            <w:color w:val="000000" w:themeColor="text1"/>
                          </w:rPr>
                          <w:t xml:space="preserve"> </w:t>
                        </w:r>
                        <w:r w:rsidRPr="008D01A2">
                          <w:rPr>
                            <w:color w:val="000000" w:themeColor="text1"/>
                          </w:rPr>
                          <w:t>取</w:t>
                        </w:r>
                      </w:p>
                      <w:p w14:paraId="27F45304" w14:textId="77777777" w:rsidR="00E07CFE" w:rsidRPr="008D01A2" w:rsidRDefault="00E07CFE" w:rsidP="00147EA6">
                        <w:pPr>
                          <w:ind w:leftChars="100" w:left="210" w:firstLineChars="0" w:firstLine="0"/>
                          <w:rPr>
                            <w:color w:val="000000" w:themeColor="text1"/>
                          </w:rPr>
                        </w:pPr>
                        <w:r w:rsidRPr="008D01A2">
                          <w:rPr>
                            <w:color w:val="000000" w:themeColor="text1"/>
                          </w:rPr>
                          <w:t>的</w:t>
                        </w:r>
                      </w:p>
                      <w:p w14:paraId="0BAD1385" w14:textId="63218516" w:rsidR="00E07CFE" w:rsidRPr="008D01A2" w:rsidRDefault="00E07CFE" w:rsidP="00147EA6">
                        <w:pPr>
                          <w:ind w:leftChars="100" w:left="210" w:firstLineChars="0" w:firstLine="0"/>
                          <w:rPr>
                            <w:color w:val="000000" w:themeColor="text1"/>
                          </w:rPr>
                        </w:pPr>
                        <w:r w:rsidRPr="008D01A2">
                          <w:rPr>
                            <w:color w:val="000000" w:themeColor="text1"/>
                          </w:rPr>
                          <w:t>酒</w:t>
                        </w:r>
                      </w:p>
                      <w:p w14:paraId="5915DB99" w14:textId="09D28187" w:rsidR="00E07CFE" w:rsidRPr="008D01A2" w:rsidRDefault="00E07CFE" w:rsidP="00147EA6">
                        <w:pPr>
                          <w:ind w:firstLineChars="100" w:firstLine="210"/>
                          <w:rPr>
                            <w:color w:val="000000" w:themeColor="text1"/>
                          </w:rPr>
                        </w:pPr>
                        <w:r w:rsidRPr="008D01A2">
                          <w:rPr>
                            <w:color w:val="000000" w:themeColor="text1"/>
                          </w:rPr>
                          <w:t>店</w:t>
                        </w:r>
                      </w:p>
                      <w:p w14:paraId="058F1BE7" w14:textId="77777777" w:rsidR="00E07CFE" w:rsidRPr="008D01A2" w:rsidRDefault="00E07CFE" w:rsidP="00147EA6">
                        <w:pPr>
                          <w:ind w:firstLineChars="100" w:firstLine="210"/>
                          <w:rPr>
                            <w:color w:val="000000" w:themeColor="text1"/>
                          </w:rPr>
                        </w:pPr>
                        <w:r w:rsidRPr="008D01A2">
                          <w:rPr>
                            <w:rFonts w:hint="eastAsia"/>
                            <w:color w:val="000000" w:themeColor="text1"/>
                          </w:rPr>
                          <w:t>序</w:t>
                        </w:r>
                      </w:p>
                      <w:p w14:paraId="6BBFD1F6" w14:textId="5E2E0EA2" w:rsidR="00E07CFE" w:rsidRPr="008D01A2" w:rsidRDefault="00E07CFE" w:rsidP="00147EA6">
                        <w:pPr>
                          <w:ind w:firstLineChars="100" w:firstLine="210"/>
                          <w:rPr>
                            <w:color w:val="000000" w:themeColor="text1"/>
                          </w:rPr>
                        </w:pPr>
                        <w:r w:rsidRPr="008D01A2">
                          <w:rPr>
                            <w:rFonts w:hint="eastAsia"/>
                            <w:color w:val="000000" w:themeColor="text1"/>
                          </w:rPr>
                          <w:t>列</w:t>
                        </w:r>
                      </w:p>
                    </w:txbxContent>
                  </v:textbox>
                </v:rect>
                <v:rect id="矩形 20" o:spid="_x0000_s1059" style="position:absolute;left:42841;top:9821;width:14563;height:6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14:paraId="50D28539" w14:textId="40369DAA" w:rsidR="00E07CFE" w:rsidRPr="008D01A2" w:rsidRDefault="00E07CFE" w:rsidP="008D01A2">
                        <w:pPr>
                          <w:ind w:firstLine="420"/>
                          <w:jc w:val="center"/>
                          <w:rPr>
                            <w:color w:val="000000" w:themeColor="text1"/>
                          </w:rPr>
                        </w:pPr>
                        <w:r w:rsidRPr="008D01A2">
                          <w:rPr>
                            <w:rFonts w:hint="eastAsia"/>
                            <w:color w:val="000000" w:themeColor="text1"/>
                          </w:rPr>
                          <w:t>酒店动态</w:t>
                        </w:r>
                        <w:r w:rsidRPr="008D01A2">
                          <w:rPr>
                            <w:color w:val="000000" w:themeColor="text1"/>
                          </w:rPr>
                          <w:t>价格数据库</w:t>
                        </w:r>
                      </w:p>
                      <w:p w14:paraId="0A4B65BE" w14:textId="77777777" w:rsidR="00E07CFE" w:rsidRDefault="00E07CFE" w:rsidP="008D01A2">
                        <w:pPr>
                          <w:ind w:firstLine="420"/>
                          <w:jc w:val="center"/>
                        </w:pPr>
                      </w:p>
                      <w:p w14:paraId="098ADB7B" w14:textId="77777777" w:rsidR="00E07CFE" w:rsidRDefault="00E07CFE" w:rsidP="008D01A2">
                        <w:pPr>
                          <w:ind w:firstLine="420"/>
                          <w:jc w:val="center"/>
                        </w:pPr>
                      </w:p>
                    </w:txbxContent>
                  </v:textbox>
                </v:rect>
                <v:rect id="矩形 44" o:spid="_x0000_s1060" style="position:absolute;left:43010;top:23813;width:14561;height:6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textbox>
                    <w:txbxContent>
                      <w:p w14:paraId="56B1551B" w14:textId="77777777" w:rsidR="00E07CFE" w:rsidRDefault="00E07CFE" w:rsidP="008D01A2">
                        <w:pPr>
                          <w:pStyle w:val="afc"/>
                          <w:spacing w:before="0" w:beforeAutospacing="0" w:after="0" w:afterAutospacing="0"/>
                          <w:ind w:firstLine="418"/>
                          <w:jc w:val="center"/>
                          <w:rPr>
                            <w:sz w:val="24"/>
                          </w:rPr>
                        </w:pPr>
                        <w:r>
                          <w:rPr>
                            <w:rFonts w:ascii="Times New Roman" w:cs="Times New Roman" w:hint="eastAsia"/>
                            <w:color w:val="000000"/>
                            <w:kern w:val="2"/>
                            <w:szCs w:val="21"/>
                          </w:rPr>
                          <w:t>酒店动态价格数据库</w:t>
                        </w:r>
                      </w:p>
                      <w:p w14:paraId="6C1AE345" w14:textId="77777777" w:rsidR="00E07CFE" w:rsidRDefault="00E07CFE" w:rsidP="008D01A2">
                        <w:pPr>
                          <w:pStyle w:val="afc"/>
                          <w:spacing w:before="0" w:beforeAutospacing="0" w:after="0" w:afterAutospacing="0"/>
                          <w:ind w:firstLine="418"/>
                          <w:jc w:val="center"/>
                        </w:pPr>
                        <w:r>
                          <w:rPr>
                            <w:rFonts w:ascii="Times New Roman" w:hAnsi="Times New Roman" w:cs="Times New Roman"/>
                            <w:kern w:val="2"/>
                            <w:szCs w:val="21"/>
                          </w:rPr>
                          <w:t> </w:t>
                        </w:r>
                      </w:p>
                      <w:p w14:paraId="5E8DAE93" w14:textId="77777777" w:rsidR="00E07CFE" w:rsidRDefault="00E07CFE" w:rsidP="008D01A2">
                        <w:pPr>
                          <w:pStyle w:val="afc"/>
                          <w:spacing w:before="0" w:beforeAutospacing="0" w:after="0" w:afterAutospacing="0"/>
                          <w:ind w:firstLine="418"/>
                          <w:jc w:val="center"/>
                        </w:pPr>
                        <w:r>
                          <w:rPr>
                            <w:rFonts w:ascii="Times New Roman" w:hAnsi="Times New Roman" w:cs="Times New Roman"/>
                            <w:kern w:val="2"/>
                            <w:szCs w:val="21"/>
                          </w:rPr>
                          <w:t>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3" o:spid="_x0000_s1061" type="#_x0000_t67" style="position:absolute;left:24213;top:7788;width:1102;height:3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6iU8MA&#10;AADbAAAADwAAAGRycy9kb3ducmV2LnhtbESPQWsCMRSE74X+h/AKXopmdaHo1ihSELwo6Krnx+Z1&#10;E7p5WTZR1/76RhB6HGbmG2a+7F0jrtQF61nBeJSBIK68tlwrOJbr4RREiMgaG8+k4E4BlovXlzkW&#10;2t94T9dDrEWCcChQgYmxLaQMlSGHYeRb4uR9+85hTLKrpe7wluCukZMs+5AOLacFgy19Gap+Dhen&#10;wFqXb829XM+2pzO78XH1u3uvlRq89atPEJH6+B9+tjdaQZ7D40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6iU8MAAADbAAAADwAAAAAAAAAAAAAAAACYAgAAZHJzL2Rv&#10;d25yZXYueG1sUEsFBgAAAAAEAAQA9QAAAIgDAAAAAA==&#10;" adj="17801" filled="f"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9" o:spid="_x0000_s1062" type="#_x0000_t13" style="position:absolute;left:6942;top:13546;width:8636;height:1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RYMEA&#10;AADbAAAADwAAAGRycy9kb3ducmV2LnhtbESPQWvCQBSE74X+h+UJvdVNGpEaXaW0CPVorPdH9pkN&#10;Zt+G7KtJ/31XKPQ4zMw3zGY3+U7daIhtYAP5PANFXAfbcmPg67R/fgUVBdliF5gM/FCE3fbxYYOl&#10;DSMf6VZJoxKEY4kGnEhfah1rRx7jPPTEybuEwaMkOTTaDjgmuO/0S5YttceW04LDnt4d1dfq2xvI&#10;fHVuUDv52C/8YdRFLociN+ZpNr2tQQlN8h/+a39aA8UK7l/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ykWDBAAAA2wAAAA8AAAAAAAAAAAAAAAAAmAIAAGRycy9kb3du&#10;cmV2LnhtbFBLBQYAAAAABAAEAPUAAACGAwAAAAA=&#10;" adj="20118" fillcolor="white [3212]" strokecolor="black [3213]" strokeweight="1pt"/>
                <v:shape id="右箭头 40" o:spid="_x0000_s1063" type="#_x0000_t13" style="position:absolute;left:6942;top:25823;width:62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QV74A&#10;AADbAAAADwAAAGRycy9kb3ducmV2LnhtbERPTYvCMBC9C/6HMMLeNF1Z1qXbVKogeBNrwevQjGnX&#10;ZlKaqPXfm4Owx8f7ztaj7cSdBt86VvC5SEAQ1063bBRUp938B4QPyBo7x6TgSR7W+XSSYardg490&#10;L4MRMYR9igqaEPpUSl83ZNEvXE8cuYsbLIYIByP1gI8Ybju5TJJvabHl2NBgT9uG6mt5swr6lTW2&#10;OBSmupR/V6+ro9mcR6U+ZmPxCyLQGP7Fb/deK/iK6+OX+ANk/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9UFe+AAAA2wAAAA8AAAAAAAAAAAAAAAAAmAIAAGRycy9kb3ducmV2&#10;LnhtbFBLBQYAAAAABAAEAPUAAACDAwAAAAA=&#10;" adj="20286" fillcolor="white [3212]" strokecolor="black [3213]" strokeweight="1pt"/>
                <v:shape id="右箭头 42" o:spid="_x0000_s1064" type="#_x0000_t13" style="position:absolute;left:35726;top:13969;width:6946;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lgZsIA&#10;AADbAAAADwAAAGRycy9kb3ducmV2LnhtbESPQYvCMBSE74L/IbyFvdl0XRWpRhFdYS8KdhfPz+bZ&#10;FpuX0kRt/70RBI/DzHzDzJetqcSNGldaVvAVxSCIM6tLzhX8/20HUxDOI2usLJOCjhwsF/3eHBNt&#10;73ygW+pzESDsElRQeF8nUrqsIIMusjVx8M62MeiDbHKpG7wHuKnkMI4n0mDJYaHAmtYFZZf0ahTs&#10;V2M8bSfnbofdPtWb2H3/HKdKfX60qxkIT61/h1/tX61gNITnl/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WBmwgAAANsAAAAPAAAAAAAAAAAAAAAAAJgCAABkcnMvZG93&#10;bnJldi54bWxQSwUGAAAAAAQABAD1AAAAhwMAAAAA&#10;" adj="19887" fillcolor="white [3212]" strokecolor="black [3213]" strokeweight="1pt"/>
                <v:shape id="右箭头 46" o:spid="_x0000_s1065" type="#_x0000_t13" style="position:absolute;left:38012;top:26839;width:482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NasIA&#10;AADbAAAADwAAAGRycy9kb3ducmV2LnhtbESPQWsCMRSE70L/Q3hCb5q1LKtsjdIWCvVYFb0+N6/J&#10;0s3Lskk17a9vBMHjMDPfMMt1cp040xBazwpm0wIEceN1y0bBfvc+WYAIEVlj55kU/FKA9ephtMRa&#10;+wt/0nkbjcgQDjUqsDH2tZShseQwTH1PnL0vPziMWQ5G6gEvGe46+VQUlXTYcl6w2NObpeZ7++MU&#10;9JtE9vi6OMyrDZVlczK7v2SUehynl2cQkVK8h2/tD62grOD6Jf8A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41qwgAAANsAAAAPAAAAAAAAAAAAAAAAAJgCAABkcnMvZG93&#10;bnJldi54bWxQSwUGAAAAAAQABAD1AAAAhwMAAAAA&#10;" adj="19326" fillcolor="white [3212]" strokecolor="black [3213]" strokeweight="1pt"/>
                <w10:anchorlock/>
              </v:group>
            </w:pict>
          </mc:Fallback>
        </mc:AlternateContent>
      </w:r>
    </w:p>
    <w:p w14:paraId="62B37742" w14:textId="12EB21CE" w:rsidR="008D01A2" w:rsidRDefault="008D01A2" w:rsidP="00655FC8">
      <w:pPr>
        <w:ind w:firstLineChars="0" w:firstLine="420"/>
      </w:pPr>
      <w:r>
        <w:tab/>
      </w:r>
      <w:r>
        <w:tab/>
      </w:r>
      <w:r>
        <w:tab/>
      </w:r>
      <w:r>
        <w:tab/>
      </w:r>
      <w:r>
        <w:tab/>
      </w:r>
      <w:r>
        <w:tab/>
      </w:r>
      <w:r>
        <w:tab/>
      </w:r>
      <w:r>
        <w:tab/>
      </w:r>
      <w:r>
        <w:tab/>
      </w:r>
      <w:r>
        <w:rPr>
          <w:rFonts w:hint="eastAsia"/>
        </w:rPr>
        <w:t>图</w:t>
      </w:r>
      <w:r>
        <w:rPr>
          <w:rFonts w:hint="eastAsia"/>
        </w:rPr>
        <w:t xml:space="preserve"> 3</w:t>
      </w:r>
      <w:r>
        <w:t>-1</w:t>
      </w:r>
      <w:r w:rsidR="00516E74">
        <w:t xml:space="preserve"> </w:t>
      </w:r>
      <w:r w:rsidR="00516E74">
        <w:rPr>
          <w:rFonts w:hint="eastAsia"/>
        </w:rPr>
        <w:t>爬虫</w:t>
      </w:r>
      <w:r w:rsidR="00516E74">
        <w:t>架构图</w:t>
      </w:r>
    </w:p>
    <w:p w14:paraId="19F307BB" w14:textId="6EBCDC10" w:rsidR="008D01A2" w:rsidRDefault="00516E74" w:rsidP="00655FC8">
      <w:pPr>
        <w:ind w:firstLineChars="0" w:firstLine="420"/>
      </w:pPr>
      <w:r>
        <w:rPr>
          <w:rFonts w:hint="eastAsia"/>
        </w:rPr>
        <w:t>由于</w:t>
      </w:r>
      <w:r>
        <w:t>是</w:t>
      </w:r>
      <w:r>
        <w:rPr>
          <w:rFonts w:hint="eastAsia"/>
        </w:rPr>
        <w:t>根据</w:t>
      </w:r>
      <w:r>
        <w:t>酒店</w:t>
      </w:r>
      <w:r>
        <w:rPr>
          <w:rFonts w:hint="eastAsia"/>
        </w:rPr>
        <w:t>静态</w:t>
      </w:r>
      <w:r>
        <w:t>信息爬取模块爬取到的酒店来进行酒店价格爬取，因此在</w:t>
      </w:r>
      <w:r>
        <w:rPr>
          <w:rFonts w:hint="eastAsia"/>
        </w:rPr>
        <w:t>静态</w:t>
      </w:r>
      <w:r>
        <w:t>信息爬取这一步</w:t>
      </w:r>
      <w:r>
        <w:rPr>
          <w:rFonts w:hint="eastAsia"/>
        </w:rPr>
        <w:t>就</w:t>
      </w:r>
      <w:r>
        <w:t>已经</w:t>
      </w:r>
      <w:r>
        <w:rPr>
          <w:rFonts w:hint="eastAsia"/>
        </w:rPr>
        <w:t>根据</w:t>
      </w:r>
      <w:r>
        <w:t>酒店的星级和评论量筛选</w:t>
      </w:r>
      <w:r>
        <w:rPr>
          <w:rFonts w:hint="eastAsia"/>
        </w:rPr>
        <w:t>出</w:t>
      </w:r>
      <w:r>
        <w:t>了</w:t>
      </w:r>
      <w:r>
        <w:t>400</w:t>
      </w:r>
      <w:r>
        <w:rPr>
          <w:rFonts w:hint="eastAsia"/>
        </w:rPr>
        <w:t>家</w:t>
      </w:r>
      <w:r>
        <w:t>最</w:t>
      </w:r>
      <w:r>
        <w:rPr>
          <w:rFonts w:hint="eastAsia"/>
        </w:rPr>
        <w:t>热门</w:t>
      </w:r>
      <w:r>
        <w:t>的酒店</w:t>
      </w:r>
      <w:r>
        <w:rPr>
          <w:rFonts w:hint="eastAsia"/>
        </w:rPr>
        <w:t>，</w:t>
      </w:r>
      <w:r>
        <w:t>这主要是为了排除静态信息过少会导致动态价格过少这种情况。</w:t>
      </w:r>
    </w:p>
    <w:p w14:paraId="2701DB41" w14:textId="1E12A8FE" w:rsidR="00516E74" w:rsidRDefault="00516E74" w:rsidP="00516E74">
      <w:pPr>
        <w:pStyle w:val="2"/>
      </w:pPr>
      <w:bookmarkStart w:id="47" w:name="OLE_LINK8"/>
      <w:r>
        <w:rPr>
          <w:rFonts w:hint="eastAsia"/>
        </w:rPr>
        <w:t>数据</w:t>
      </w:r>
      <w:r>
        <w:t>的</w:t>
      </w:r>
      <w:r>
        <w:rPr>
          <w:rFonts w:hint="eastAsia"/>
        </w:rPr>
        <w:t>预处理</w:t>
      </w:r>
    </w:p>
    <w:bookmarkEnd w:id="47"/>
    <w:p w14:paraId="4CE9DD6F" w14:textId="62F2E932" w:rsidR="00516E74" w:rsidRDefault="00556330" w:rsidP="00556330">
      <w:pPr>
        <w:ind w:left="219" w:firstLineChars="95" w:firstLine="199"/>
      </w:pPr>
      <w:r>
        <w:rPr>
          <w:rFonts w:hint="eastAsia"/>
        </w:rPr>
        <w:t>爬取</w:t>
      </w:r>
      <w:r>
        <w:t>得到的</w:t>
      </w:r>
      <w:r>
        <w:rPr>
          <w:rFonts w:hint="eastAsia"/>
        </w:rPr>
        <w:t>原始</w:t>
      </w:r>
      <w:r>
        <w:t>数据分成两类：</w:t>
      </w:r>
    </w:p>
    <w:p w14:paraId="1BE8FF07" w14:textId="5566E85B" w:rsidR="00556330" w:rsidRDefault="00556330" w:rsidP="00556330">
      <w:pPr>
        <w:ind w:left="219" w:firstLineChars="95"/>
      </w:pPr>
      <w:r w:rsidRPr="00556330">
        <w:rPr>
          <w:rFonts w:hint="eastAsia"/>
          <w:b/>
        </w:rPr>
        <w:t>酒店</w:t>
      </w:r>
      <w:r w:rsidRPr="00556330">
        <w:rPr>
          <w:b/>
        </w:rPr>
        <w:t>静态</w:t>
      </w:r>
      <w:r w:rsidRPr="00556330">
        <w:rPr>
          <w:rFonts w:hint="eastAsia"/>
          <w:b/>
        </w:rPr>
        <w:t>信息</w:t>
      </w:r>
      <w:r w:rsidRPr="00556330">
        <w:rPr>
          <w:rFonts w:hint="eastAsia"/>
          <w:b/>
        </w:rPr>
        <w:t xml:space="preserve"> </w:t>
      </w:r>
      <w:r>
        <w:rPr>
          <w:rFonts w:hint="eastAsia"/>
        </w:rPr>
        <w:t>包括</w:t>
      </w:r>
      <w:r>
        <w:t>酒店</w:t>
      </w:r>
      <w:r>
        <w:rPr>
          <w:rFonts w:hint="eastAsia"/>
        </w:rPr>
        <w:t>ID</w:t>
      </w:r>
      <w:r>
        <w:rPr>
          <w:rFonts w:hint="eastAsia"/>
        </w:rPr>
        <w:t>，酒店</w:t>
      </w:r>
      <w:r>
        <w:t>星级，酒店评分，酒店评论量，酒店设施，酒店位置，酒店所处区域，酒店</w:t>
      </w:r>
      <w:r>
        <w:rPr>
          <w:rFonts w:hint="eastAsia"/>
        </w:rPr>
        <w:t>经纬度，</w:t>
      </w:r>
      <w:r>
        <w:t>酒店最新预定时间等信息。</w:t>
      </w:r>
    </w:p>
    <w:p w14:paraId="67ECC14D" w14:textId="2DF685DA" w:rsidR="00556330" w:rsidRDefault="00556330" w:rsidP="00556330">
      <w:pPr>
        <w:ind w:left="219" w:firstLineChars="95"/>
      </w:pPr>
      <w:r>
        <w:rPr>
          <w:rFonts w:hint="eastAsia"/>
          <w:b/>
        </w:rPr>
        <w:lastRenderedPageBreak/>
        <w:t>酒店</w:t>
      </w:r>
      <w:r>
        <w:rPr>
          <w:b/>
        </w:rPr>
        <w:t>动态价格信息</w:t>
      </w:r>
      <w:r>
        <w:rPr>
          <w:rFonts w:hint="eastAsia"/>
          <w:b/>
        </w:rPr>
        <w:t xml:space="preserve"> </w:t>
      </w:r>
      <w:r w:rsidRPr="00556330">
        <w:rPr>
          <w:rFonts w:hint="eastAsia"/>
        </w:rPr>
        <w:t>包括</w:t>
      </w:r>
      <w:r>
        <w:rPr>
          <w:rFonts w:hint="eastAsia"/>
        </w:rPr>
        <w:t>酒店</w:t>
      </w:r>
      <w:r>
        <w:rPr>
          <w:rFonts w:hint="eastAsia"/>
        </w:rPr>
        <w:t>ID</w:t>
      </w:r>
      <w:r>
        <w:rPr>
          <w:rFonts w:hint="eastAsia"/>
        </w:rPr>
        <w:t>，</w:t>
      </w:r>
      <w:r>
        <w:t>爬取日期，爬取时间，入住时间，当</w:t>
      </w:r>
      <w:r>
        <w:rPr>
          <w:rFonts w:hint="eastAsia"/>
        </w:rPr>
        <w:t>晚</w:t>
      </w:r>
      <w:r>
        <w:t>入住至未来第八天每晚入住的价格等信息。</w:t>
      </w:r>
    </w:p>
    <w:p w14:paraId="6579C0FA" w14:textId="7FDE7D00" w:rsidR="00556330" w:rsidRDefault="00556330" w:rsidP="00556330">
      <w:pPr>
        <w:ind w:left="219" w:firstLineChars="95" w:firstLine="199"/>
      </w:pPr>
      <w:r>
        <w:rPr>
          <w:rFonts w:hint="eastAsia"/>
        </w:rPr>
        <w:t>由于</w:t>
      </w:r>
      <w:r>
        <w:t>爬取</w:t>
      </w:r>
      <w:r w:rsidR="00EA7E20">
        <w:rPr>
          <w:rFonts w:hint="eastAsia"/>
        </w:rPr>
        <w:t>到</w:t>
      </w:r>
      <w:r>
        <w:t>的数据</w:t>
      </w:r>
      <w:r w:rsidR="00CC4883">
        <w:rPr>
          <w:rFonts w:hint="eastAsia"/>
        </w:rPr>
        <w:t>杂乱</w:t>
      </w:r>
      <w:r w:rsidR="00CC4883">
        <w:t>且</w:t>
      </w:r>
      <w:r w:rsidR="00CC4883">
        <w:rPr>
          <w:rFonts w:hint="eastAsia"/>
        </w:rPr>
        <w:t>冗余</w:t>
      </w:r>
      <w:r w:rsidR="00CC4883">
        <w:t>现象严重，</w:t>
      </w:r>
      <w:r w:rsidR="00EA7E20">
        <w:rPr>
          <w:rFonts w:hint="eastAsia"/>
        </w:rPr>
        <w:t>对</w:t>
      </w:r>
      <w:r w:rsidR="00EA7E20">
        <w:t>数据的处理需要进行复杂的分析。</w:t>
      </w:r>
      <w:r w:rsidR="00EA7E20">
        <w:rPr>
          <w:rFonts w:hint="eastAsia"/>
        </w:rPr>
        <w:t>所有的</w:t>
      </w:r>
      <w:r w:rsidR="00EA7E20">
        <w:t>数据</w:t>
      </w:r>
      <w:r>
        <w:rPr>
          <w:rFonts w:hint="eastAsia"/>
        </w:rPr>
        <w:t>分成两个</w:t>
      </w:r>
      <w:r w:rsidR="00EA7E20">
        <w:t>部分</w:t>
      </w:r>
      <w:r w:rsidR="00EA7E20">
        <w:rPr>
          <w:rFonts w:hint="eastAsia"/>
        </w:rPr>
        <w:t>：</w:t>
      </w:r>
      <w:r w:rsidR="00EA7E20">
        <w:t>酒店静态信息表，酒店价格信息表。</w:t>
      </w:r>
      <w:r>
        <w:t>因此，首先</w:t>
      </w:r>
      <w:r>
        <w:rPr>
          <w:rFonts w:hint="eastAsia"/>
        </w:rPr>
        <w:t>进行</w:t>
      </w:r>
      <w:r>
        <w:t>的是依据酒店</w:t>
      </w:r>
      <w:r>
        <w:rPr>
          <w:rFonts w:hint="eastAsia"/>
        </w:rPr>
        <w:t>ID</w:t>
      </w:r>
      <w:r>
        <w:rPr>
          <w:rFonts w:hint="eastAsia"/>
        </w:rPr>
        <w:t>将</w:t>
      </w:r>
      <w:r>
        <w:t>酒店静态信息分别加入到酒店动态信息数据库中去</w:t>
      </w:r>
      <w:r w:rsidR="007761AE">
        <w:rPr>
          <w:rFonts w:hint="eastAsia"/>
        </w:rPr>
        <w:t>；</w:t>
      </w:r>
      <w:r>
        <w:t>其次</w:t>
      </w:r>
      <w:r w:rsidR="007761AE">
        <w:rPr>
          <w:rFonts w:hint="eastAsia"/>
        </w:rPr>
        <w:t>是</w:t>
      </w:r>
      <w:r w:rsidR="003937DE">
        <w:rPr>
          <w:rFonts w:hint="eastAsia"/>
        </w:rPr>
        <w:t>整理</w:t>
      </w:r>
      <w:r w:rsidR="003937DE">
        <w:t>数据中的缺失数据</w:t>
      </w:r>
      <w:r w:rsidR="00B04984">
        <w:rPr>
          <w:rFonts w:hint="eastAsia"/>
        </w:rPr>
        <w:t>，</w:t>
      </w:r>
      <w:r w:rsidR="00B04984">
        <w:t>缺失数据包括</w:t>
      </w:r>
      <w:r w:rsidR="00B04984">
        <w:rPr>
          <w:rFonts w:hint="eastAsia"/>
        </w:rPr>
        <w:t>空值和</w:t>
      </w:r>
      <w:r w:rsidR="00B04984">
        <w:t>取值异常</w:t>
      </w:r>
      <w:r w:rsidR="00B04984">
        <w:rPr>
          <w:rFonts w:hint="eastAsia"/>
        </w:rPr>
        <w:t>（比如</w:t>
      </w:r>
      <w:r w:rsidR="00B04984">
        <w:t>价格数据应为数值型，获取得到的可能为</w:t>
      </w:r>
      <w:r w:rsidR="00B04984">
        <w:rPr>
          <w:rFonts w:hint="eastAsia"/>
        </w:rPr>
        <w:t>“</w:t>
      </w:r>
      <w:r w:rsidR="00B04984">
        <w:rPr>
          <w:rFonts w:hint="eastAsia"/>
        </w:rPr>
        <w:t>-</w:t>
      </w:r>
      <w:r w:rsidR="00B04984">
        <w:rPr>
          <w:rFonts w:hint="eastAsia"/>
        </w:rPr>
        <w:t>”</w:t>
      </w:r>
      <w:r w:rsidR="00AA3063">
        <w:rPr>
          <w:rFonts w:hint="eastAsia"/>
        </w:rPr>
        <w:t>等</w:t>
      </w:r>
      <w:r w:rsidR="00B04984">
        <w:t>）</w:t>
      </w:r>
      <w:r w:rsidR="00B04984">
        <w:rPr>
          <w:rFonts w:hint="eastAsia"/>
        </w:rPr>
        <w:t>两种</w:t>
      </w:r>
      <w:r w:rsidR="00B04984">
        <w:t>。</w:t>
      </w:r>
      <w:r w:rsidR="00AA3063">
        <w:rPr>
          <w:rFonts w:hint="eastAsia"/>
        </w:rPr>
        <w:t>然后</w:t>
      </w:r>
      <w:r w:rsidR="007761AE">
        <w:t>删除掉缺失价格数据超过一半的样本</w:t>
      </w:r>
      <w:r w:rsidR="007761AE">
        <w:rPr>
          <w:rFonts w:hint="eastAsia"/>
        </w:rPr>
        <w:t>，并</w:t>
      </w:r>
      <w:r w:rsidR="007761AE">
        <w:t>以均值填充</w:t>
      </w:r>
      <w:r w:rsidR="00214A23">
        <w:rPr>
          <w:rFonts w:hint="eastAsia"/>
        </w:rPr>
        <w:t>价格</w:t>
      </w:r>
      <w:r w:rsidR="00AA3063">
        <w:t>缺失值</w:t>
      </w:r>
      <w:r w:rsidR="00AA3063">
        <w:rPr>
          <w:rFonts w:hint="eastAsia"/>
        </w:rPr>
        <w:t>，并</w:t>
      </w:r>
      <w:r w:rsidR="00AA3063">
        <w:t>将所有数据转换成数值型</w:t>
      </w:r>
      <w:r w:rsidR="00AA3063">
        <w:rPr>
          <w:rFonts w:hint="eastAsia"/>
        </w:rPr>
        <w:t>；</w:t>
      </w:r>
      <w:r w:rsidR="007761AE">
        <w:rPr>
          <w:rFonts w:hint="eastAsia"/>
        </w:rPr>
        <w:t>最后</w:t>
      </w:r>
      <w:r w:rsidR="007761AE">
        <w:t>是</w:t>
      </w:r>
      <w:r w:rsidR="007761AE">
        <w:rPr>
          <w:rFonts w:hint="eastAsia"/>
        </w:rPr>
        <w:t>为</w:t>
      </w:r>
      <w:r w:rsidR="007761AE">
        <w:t>每个样本找出其对应的标签，即未来第八天入住的真实价格</w:t>
      </w:r>
      <w:r w:rsidR="007761AE">
        <w:rPr>
          <w:rFonts w:hint="eastAsia"/>
        </w:rPr>
        <w:t>。通过</w:t>
      </w:r>
      <w:r w:rsidR="007761AE">
        <w:t>上面的处理，得到一个初步可用的数据集。</w:t>
      </w:r>
    </w:p>
    <w:p w14:paraId="0D84A581" w14:textId="5D27B6A0" w:rsidR="007761AE" w:rsidRDefault="007761AE" w:rsidP="007761AE">
      <w:pPr>
        <w:pStyle w:val="2"/>
      </w:pPr>
      <w:r>
        <w:rPr>
          <w:rFonts w:hint="eastAsia"/>
        </w:rPr>
        <w:t>价格</w:t>
      </w:r>
      <w:r>
        <w:t>特征分析</w:t>
      </w:r>
    </w:p>
    <w:p w14:paraId="24BC2C5F" w14:textId="2C129A17" w:rsidR="007761AE" w:rsidRDefault="007761AE" w:rsidP="00F230DF">
      <w:pPr>
        <w:ind w:left="219" w:firstLineChars="195" w:firstLine="409"/>
      </w:pPr>
      <w:r>
        <w:rPr>
          <w:rFonts w:hint="eastAsia"/>
        </w:rPr>
        <w:t>通过</w:t>
      </w:r>
      <w:r>
        <w:t>上面的数据预处理</w:t>
      </w:r>
      <w:r>
        <w:rPr>
          <w:rFonts w:hint="eastAsia"/>
        </w:rPr>
        <w:t>步骤</w:t>
      </w:r>
      <w:r>
        <w:t>，我们可以得到如下的</w:t>
      </w:r>
      <w:r>
        <w:rPr>
          <w:rFonts w:hint="eastAsia"/>
        </w:rPr>
        <w:t>一些</w:t>
      </w:r>
      <w:r>
        <w:t>数据特征。</w:t>
      </w:r>
      <w:r w:rsidR="00F230DF">
        <w:rPr>
          <w:rFonts w:hint="eastAsia"/>
        </w:rPr>
        <w:t>以下</w:t>
      </w:r>
      <w:r w:rsidR="00F230DF">
        <w:t>图示的价格都是</w:t>
      </w:r>
      <w:r w:rsidR="00F230DF">
        <w:rPr>
          <w:rFonts w:hint="eastAsia"/>
        </w:rPr>
        <w:t>指的</w:t>
      </w:r>
      <w:r w:rsidR="00F230DF">
        <w:t>平均价格。</w:t>
      </w:r>
    </w:p>
    <w:p w14:paraId="12A0DCCF" w14:textId="77777777" w:rsidR="001A2278" w:rsidRDefault="00E968A2" w:rsidP="00F230DF">
      <w:pPr>
        <w:ind w:left="219" w:firstLineChars="195" w:firstLine="409"/>
      </w:pPr>
      <w:r>
        <w:rPr>
          <w:rFonts w:hint="eastAsia"/>
        </w:rPr>
        <w:t>图</w:t>
      </w:r>
      <w:r>
        <w:rPr>
          <w:rFonts w:hint="eastAsia"/>
        </w:rPr>
        <w:t>3</w:t>
      </w:r>
      <w:r>
        <w:t>-2</w:t>
      </w:r>
      <w:r>
        <w:rPr>
          <w:rFonts w:hint="eastAsia"/>
        </w:rPr>
        <w:t>位不同</w:t>
      </w:r>
      <w:r>
        <w:t>时间点对应的</w:t>
      </w:r>
      <w:r>
        <w:rPr>
          <w:rFonts w:hint="eastAsia"/>
        </w:rPr>
        <w:t>提前</w:t>
      </w:r>
      <w:r>
        <w:t>八天预定价格和</w:t>
      </w:r>
      <w:r>
        <w:rPr>
          <w:rFonts w:hint="eastAsia"/>
        </w:rPr>
        <w:t>第八天</w:t>
      </w:r>
      <w:r>
        <w:t>当日预定价格对比图。通过</w:t>
      </w:r>
      <w:r>
        <w:rPr>
          <w:rFonts w:hint="eastAsia"/>
        </w:rPr>
        <w:t>该</w:t>
      </w:r>
      <w:r>
        <w:t>图</w:t>
      </w:r>
      <w:r w:rsidR="00F230DF">
        <w:rPr>
          <w:rFonts w:hint="eastAsia"/>
        </w:rPr>
        <w:t>可以</w:t>
      </w:r>
      <w:r w:rsidR="00F230DF">
        <w:t>看出</w:t>
      </w:r>
      <w:r w:rsidR="00F230DF">
        <w:rPr>
          <w:rFonts w:hint="eastAsia"/>
        </w:rPr>
        <w:t>提前</w:t>
      </w:r>
      <w:r w:rsidR="00F230DF">
        <w:t>预定比入住当天预定价格会低</w:t>
      </w:r>
      <w:r w:rsidR="00195BF5">
        <w:rPr>
          <w:rFonts w:hint="eastAsia"/>
        </w:rPr>
        <w:t>大约</w:t>
      </w:r>
      <w:r w:rsidR="00195BF5">
        <w:rPr>
          <w:rFonts w:hint="eastAsia"/>
        </w:rPr>
        <w:t>5</w:t>
      </w:r>
      <w:r w:rsidR="00195BF5">
        <w:t>%</w:t>
      </w:r>
      <w:r w:rsidR="00F230DF">
        <w:t>，这符合</w:t>
      </w:r>
      <w:r w:rsidR="00F230DF">
        <w:rPr>
          <w:rFonts w:hint="eastAsia"/>
        </w:rPr>
        <w:t>实际</w:t>
      </w:r>
      <w:r w:rsidR="00F230DF">
        <w:t>生活中越早预定价格越低的特点。</w:t>
      </w:r>
      <w:r w:rsidR="00F230DF">
        <w:rPr>
          <w:rFonts w:hint="eastAsia"/>
        </w:rPr>
        <w:t>其中</w:t>
      </w:r>
      <w:r w:rsidR="00F230DF">
        <w:t>，</w:t>
      </w:r>
      <w:r w:rsidR="00F230DF">
        <w:rPr>
          <w:rFonts w:hint="eastAsia"/>
        </w:rPr>
        <w:t>提前</w:t>
      </w:r>
      <w:r w:rsidR="00F230DF">
        <w:t>预定的价格随着时间的推移而逐渐增</w:t>
      </w:r>
      <w:r w:rsidR="00F230DF">
        <w:rPr>
          <w:rFonts w:hint="eastAsia"/>
        </w:rPr>
        <w:t>加</w:t>
      </w:r>
      <w:r w:rsidR="00F230DF">
        <w:t>，</w:t>
      </w:r>
      <w:r w:rsidR="00F230DF">
        <w:rPr>
          <w:rFonts w:hint="eastAsia"/>
        </w:rPr>
        <w:t>到晚上</w:t>
      </w:r>
      <w:r w:rsidR="00F230DF">
        <w:rPr>
          <w:rFonts w:hint="eastAsia"/>
        </w:rPr>
        <w:t>8</w:t>
      </w:r>
      <w:r w:rsidR="00F230DF">
        <w:rPr>
          <w:rFonts w:hint="eastAsia"/>
        </w:rPr>
        <w:t>点</w:t>
      </w:r>
      <w:r w:rsidR="00F230DF">
        <w:t>的</w:t>
      </w:r>
      <w:r w:rsidR="00F230DF">
        <w:rPr>
          <w:rFonts w:hint="eastAsia"/>
        </w:rPr>
        <w:t>时候</w:t>
      </w:r>
      <w:r w:rsidR="00F230DF">
        <w:t>，提前八天预定的价格达到最高</w:t>
      </w:r>
      <w:r w:rsidR="00195BF5">
        <w:rPr>
          <w:rFonts w:hint="eastAsia"/>
        </w:rPr>
        <w:t>，</w:t>
      </w:r>
      <w:r w:rsidR="00195BF5">
        <w:t>并且与第八天当日预定价格相当</w:t>
      </w:r>
      <w:r w:rsidR="00F230DF">
        <w:t>。</w:t>
      </w:r>
      <w:r w:rsidR="00195BF5">
        <w:rPr>
          <w:rFonts w:hint="eastAsia"/>
        </w:rPr>
        <w:t>当日</w:t>
      </w:r>
      <w:r w:rsidR="00195BF5">
        <w:t>预定价格在总体上也呈现上涨趋势</w:t>
      </w:r>
      <w:r w:rsidR="00670BE8">
        <w:rPr>
          <w:rFonts w:hint="eastAsia"/>
        </w:rPr>
        <w:t>，</w:t>
      </w:r>
      <w:r w:rsidR="00670BE8">
        <w:t>在</w:t>
      </w:r>
      <w:r w:rsidR="00670BE8">
        <w:rPr>
          <w:rFonts w:hint="eastAsia"/>
        </w:rPr>
        <w:t>每日</w:t>
      </w:r>
      <w:r w:rsidR="00670BE8">
        <w:t>的</w:t>
      </w:r>
      <w:r w:rsidR="00670BE8">
        <w:rPr>
          <w:rFonts w:hint="eastAsia"/>
        </w:rPr>
        <w:t>16</w:t>
      </w:r>
      <w:r w:rsidR="00670BE8">
        <w:rPr>
          <w:rFonts w:hint="eastAsia"/>
        </w:rPr>
        <w:t>点</w:t>
      </w:r>
      <w:r w:rsidR="00670BE8">
        <w:t>此价格达到最高，</w:t>
      </w:r>
      <w:r w:rsidR="00670BE8">
        <w:rPr>
          <w:rFonts w:hint="eastAsia"/>
        </w:rPr>
        <w:t>随后逐渐</w:t>
      </w:r>
      <w:r w:rsidR="00670BE8">
        <w:t>降低</w:t>
      </w:r>
      <w:r w:rsidR="00670BE8">
        <w:rPr>
          <w:rFonts w:hint="eastAsia"/>
        </w:rPr>
        <w:t>。</w:t>
      </w:r>
      <w:r w:rsidR="005C6D8A">
        <w:rPr>
          <w:rFonts w:hint="eastAsia"/>
        </w:rPr>
        <w:t>这一点</w:t>
      </w:r>
      <w:r w:rsidR="005C6D8A">
        <w:t>也</w:t>
      </w:r>
      <w:r w:rsidR="005C6D8A">
        <w:rPr>
          <w:rFonts w:hint="eastAsia"/>
        </w:rPr>
        <w:t>侧面</w:t>
      </w:r>
      <w:r w:rsidR="005C6D8A">
        <w:t>反映了</w:t>
      </w:r>
      <w:r w:rsidR="005C6D8A">
        <w:rPr>
          <w:rFonts w:hint="eastAsia"/>
        </w:rPr>
        <w:t>下午</w:t>
      </w:r>
      <w:r w:rsidR="005C6D8A">
        <w:t>是客流的高峰期</w:t>
      </w:r>
      <w:r w:rsidR="005C6D8A">
        <w:rPr>
          <w:rFonts w:hint="eastAsia"/>
        </w:rPr>
        <w:t>，时间</w:t>
      </w:r>
      <w:r w:rsidR="005C6D8A">
        <w:t>越晚</w:t>
      </w:r>
      <w:r w:rsidR="005C6D8A">
        <w:rPr>
          <w:rFonts w:hint="eastAsia"/>
        </w:rPr>
        <w:t>，</w:t>
      </w:r>
      <w:r w:rsidR="005C6D8A">
        <w:t>客流量</w:t>
      </w:r>
    </w:p>
    <w:p w14:paraId="1C6D995D" w14:textId="77777777" w:rsidR="001A2278" w:rsidRDefault="005C6D8A" w:rsidP="001A2278">
      <w:pPr>
        <w:ind w:left="219" w:firstLineChars="0" w:firstLine="0"/>
        <w:jc w:val="left"/>
      </w:pPr>
      <w:r>
        <w:t>越低。</w:t>
      </w:r>
    </w:p>
    <w:p w14:paraId="0108A679" w14:textId="33A1485F" w:rsidR="00E968A2" w:rsidRDefault="001A2278" w:rsidP="001A2278">
      <w:pPr>
        <w:ind w:left="219" w:firstLineChars="0" w:firstLine="0"/>
        <w:jc w:val="center"/>
      </w:pPr>
      <w:r>
        <w:rPr>
          <w:rFonts w:hint="eastAsia"/>
          <w:noProof/>
        </w:rPr>
        <w:drawing>
          <wp:inline distT="0" distB="0" distL="0" distR="0" wp14:anchorId="3C0F1979" wp14:editId="358D3C8C">
            <wp:extent cx="5486400" cy="32004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016BB3F" w14:textId="4AE709BE" w:rsidR="001A2278" w:rsidRPr="001A2278" w:rsidRDefault="001A2278" w:rsidP="001A2278">
      <w:pPr>
        <w:ind w:firstLineChars="0" w:firstLine="420"/>
        <w:jc w:val="center"/>
      </w:pPr>
      <w:r>
        <w:rPr>
          <w:rFonts w:hint="eastAsia"/>
        </w:rPr>
        <w:t>图</w:t>
      </w:r>
      <w:r>
        <w:rPr>
          <w:rFonts w:hint="eastAsia"/>
        </w:rPr>
        <w:t>3</w:t>
      </w:r>
      <w:r>
        <w:t xml:space="preserve">-2 </w:t>
      </w:r>
      <w:r>
        <w:rPr>
          <w:rFonts w:hint="eastAsia"/>
        </w:rPr>
        <w:t>爬取</w:t>
      </w:r>
      <w:r>
        <w:t>时间与均价对比图</w:t>
      </w:r>
    </w:p>
    <w:p w14:paraId="771C7332" w14:textId="6735DD82" w:rsidR="00F71F5D" w:rsidRPr="00556330" w:rsidRDefault="00F71F5D" w:rsidP="00F230DF">
      <w:pPr>
        <w:ind w:left="219" w:firstLineChars="195" w:firstLine="409"/>
      </w:pPr>
      <w:r>
        <w:rPr>
          <w:rFonts w:hint="eastAsia"/>
        </w:rPr>
        <w:t>图</w:t>
      </w:r>
      <w:r>
        <w:rPr>
          <w:rFonts w:hint="eastAsia"/>
        </w:rPr>
        <w:t>3</w:t>
      </w:r>
      <w:r>
        <w:t>-3</w:t>
      </w:r>
      <w:r>
        <w:rPr>
          <w:rFonts w:hint="eastAsia"/>
        </w:rPr>
        <w:t>显示</w:t>
      </w:r>
      <w:r>
        <w:t>了酒店在不同评分情况下</w:t>
      </w:r>
      <w:r>
        <w:rPr>
          <w:rFonts w:hint="eastAsia"/>
        </w:rPr>
        <w:t>的提前</w:t>
      </w:r>
      <w:r>
        <w:t>八天预定价格与第八天当日预定价格对比</w:t>
      </w:r>
      <w:r>
        <w:rPr>
          <w:rFonts w:hint="eastAsia"/>
        </w:rPr>
        <w:t>。</w:t>
      </w:r>
      <w:r w:rsidR="001A2278">
        <w:rPr>
          <w:rFonts w:hint="eastAsia"/>
        </w:rPr>
        <w:t>这里</w:t>
      </w:r>
      <w:r w:rsidR="001A2278">
        <w:t>的评分</w:t>
      </w:r>
      <w:r w:rsidR="001A2278">
        <w:rPr>
          <w:rFonts w:hint="eastAsia"/>
        </w:rPr>
        <w:t>是</w:t>
      </w:r>
      <w:r w:rsidR="001A2278">
        <w:t>入住过的用户给予的</w:t>
      </w:r>
      <w:r w:rsidR="001A2278">
        <w:rPr>
          <w:rFonts w:hint="eastAsia"/>
        </w:rPr>
        <w:t>平均打分。</w:t>
      </w:r>
      <w:r>
        <w:rPr>
          <w:rFonts w:hint="eastAsia"/>
        </w:rPr>
        <w:t>该</w:t>
      </w:r>
      <w:r>
        <w:t>图显示了两个趋势</w:t>
      </w:r>
      <w:r>
        <w:rPr>
          <w:rFonts w:hint="eastAsia"/>
        </w:rPr>
        <w:t>：</w:t>
      </w:r>
      <w:r>
        <w:t>第一</w:t>
      </w:r>
      <w:r>
        <w:rPr>
          <w:rFonts w:hint="eastAsia"/>
        </w:rPr>
        <w:t>，提前</w:t>
      </w:r>
      <w:r>
        <w:t>预定的价格普遍要低于</w:t>
      </w:r>
      <w:r>
        <w:rPr>
          <w:rFonts w:hint="eastAsia"/>
        </w:rPr>
        <w:t>入住</w:t>
      </w:r>
      <w:r>
        <w:t>当日再预定</w:t>
      </w:r>
      <w:r>
        <w:rPr>
          <w:rFonts w:hint="eastAsia"/>
        </w:rPr>
        <w:t>的</w:t>
      </w:r>
      <w:r>
        <w:t>价格；第二，</w:t>
      </w:r>
      <w:r>
        <w:rPr>
          <w:rFonts w:hint="eastAsia"/>
        </w:rPr>
        <w:t>随着</w:t>
      </w:r>
      <w:r>
        <w:t>评分的提升，酒店的均价也在不断上涨</w:t>
      </w:r>
      <w:r w:rsidR="001A2278">
        <w:rPr>
          <w:rFonts w:hint="eastAsia"/>
        </w:rPr>
        <w:t>，</w:t>
      </w:r>
      <w:r w:rsidR="001A2278">
        <w:t>其中所</w:t>
      </w:r>
      <w:r w:rsidR="001A2278">
        <w:rPr>
          <w:rFonts w:hint="eastAsia"/>
        </w:rPr>
        <w:t>获得</w:t>
      </w:r>
      <w:r w:rsidR="001A2278">
        <w:t>的酒店</w:t>
      </w:r>
      <w:r w:rsidR="001A2278">
        <w:rPr>
          <w:rFonts w:hint="eastAsia"/>
        </w:rPr>
        <w:t>评分</w:t>
      </w:r>
      <w:r w:rsidR="001A2278">
        <w:t>大都集中在</w:t>
      </w:r>
      <w:r w:rsidR="001A2278">
        <w:rPr>
          <w:rFonts w:hint="eastAsia"/>
        </w:rPr>
        <w:t>3.6</w:t>
      </w:r>
      <w:r w:rsidR="001A2278">
        <w:rPr>
          <w:rFonts w:hint="eastAsia"/>
        </w:rPr>
        <w:t>到</w:t>
      </w:r>
      <w:r w:rsidR="001A2278">
        <w:rPr>
          <w:rFonts w:hint="eastAsia"/>
        </w:rPr>
        <w:t>4.8</w:t>
      </w:r>
      <w:r w:rsidR="001A2278">
        <w:rPr>
          <w:rFonts w:hint="eastAsia"/>
        </w:rPr>
        <w:t>这个</w:t>
      </w:r>
      <w:r w:rsidR="001A2278">
        <w:t>区间</w:t>
      </w:r>
      <w:r w:rsidR="001A2278">
        <w:rPr>
          <w:rFonts w:hint="eastAsia"/>
        </w:rPr>
        <w:t>，</w:t>
      </w:r>
      <w:r w:rsidR="001A2278">
        <w:t>而评分</w:t>
      </w:r>
      <w:r w:rsidR="001A2278">
        <w:rPr>
          <w:rFonts w:hint="eastAsia"/>
        </w:rPr>
        <w:t>4.9</w:t>
      </w:r>
      <w:r w:rsidR="001A2278">
        <w:rPr>
          <w:rFonts w:hint="eastAsia"/>
        </w:rPr>
        <w:t>的</w:t>
      </w:r>
      <w:r w:rsidR="001A2278">
        <w:t>酒店只有</w:t>
      </w:r>
      <w:r w:rsidR="001A2278">
        <w:rPr>
          <w:rFonts w:hint="eastAsia"/>
        </w:rPr>
        <w:t>5</w:t>
      </w:r>
      <w:r w:rsidR="001A2278">
        <w:rPr>
          <w:rFonts w:hint="eastAsia"/>
        </w:rPr>
        <w:t>家</w:t>
      </w:r>
      <w:r w:rsidR="001A2278">
        <w:t>，评分</w:t>
      </w:r>
      <w:r w:rsidR="001A2278">
        <w:rPr>
          <w:rFonts w:hint="eastAsia"/>
        </w:rPr>
        <w:t>5.0</w:t>
      </w:r>
      <w:r w:rsidR="001A2278">
        <w:rPr>
          <w:rFonts w:hint="eastAsia"/>
        </w:rPr>
        <w:t>的</w:t>
      </w:r>
      <w:r w:rsidR="001A2278">
        <w:t>只有一家</w:t>
      </w:r>
      <w:r w:rsidR="001A2278">
        <w:rPr>
          <w:rFonts w:hint="eastAsia"/>
        </w:rPr>
        <w:t>。</w:t>
      </w:r>
      <w:r w:rsidR="001A2278">
        <w:t>因此，</w:t>
      </w:r>
      <w:r w:rsidR="001A2278">
        <w:rPr>
          <w:rFonts w:hint="eastAsia"/>
        </w:rPr>
        <w:lastRenderedPageBreak/>
        <w:t>出现</w:t>
      </w:r>
      <w:r w:rsidR="001A2278">
        <w:t>小部分的</w:t>
      </w:r>
      <w:r w:rsidR="001A2278">
        <w:rPr>
          <w:rFonts w:hint="eastAsia"/>
        </w:rPr>
        <w:t>“异常”也是在</w:t>
      </w:r>
      <w:r w:rsidR="001A2278">
        <w:t>实际的经验之中。</w:t>
      </w:r>
      <w:r w:rsidR="001A2278">
        <w:rPr>
          <w:rFonts w:hint="eastAsia"/>
        </w:rPr>
        <w:t>评分</w:t>
      </w:r>
      <w:r w:rsidR="001A2278">
        <w:rPr>
          <w:rFonts w:hint="eastAsia"/>
        </w:rPr>
        <w:t>4.9</w:t>
      </w:r>
      <w:r w:rsidR="001A2278">
        <w:rPr>
          <w:rFonts w:hint="eastAsia"/>
        </w:rPr>
        <w:t>和</w:t>
      </w:r>
      <w:r w:rsidR="001A2278">
        <w:rPr>
          <w:rFonts w:hint="eastAsia"/>
        </w:rPr>
        <w:t>5.0</w:t>
      </w:r>
      <w:r w:rsidR="001A2278">
        <w:rPr>
          <w:rFonts w:hint="eastAsia"/>
        </w:rPr>
        <w:t>的</w:t>
      </w:r>
      <w:r w:rsidR="001A2278">
        <w:t>酒店均价不到</w:t>
      </w:r>
      <w:r w:rsidR="001A2278">
        <w:rPr>
          <w:rFonts w:hint="eastAsia"/>
        </w:rPr>
        <w:t>200</w:t>
      </w:r>
      <w:r w:rsidR="001A2278">
        <w:rPr>
          <w:rFonts w:hint="eastAsia"/>
        </w:rPr>
        <w:t>，这</w:t>
      </w:r>
      <w:r w:rsidR="001A2278">
        <w:t>可以显示出</w:t>
      </w:r>
      <w:r w:rsidR="001A2278">
        <w:rPr>
          <w:rFonts w:hint="eastAsia"/>
        </w:rPr>
        <w:t>不少人</w:t>
      </w:r>
      <w:r w:rsidR="001A2278">
        <w:t>对酒店的价格</w:t>
      </w:r>
      <w:r w:rsidR="001A2278">
        <w:rPr>
          <w:rFonts w:hint="eastAsia"/>
        </w:rPr>
        <w:t>比较敏感</w:t>
      </w:r>
      <w:r w:rsidR="001A2278">
        <w:t>，</w:t>
      </w:r>
      <w:r w:rsidR="001A2278">
        <w:rPr>
          <w:rFonts w:hint="eastAsia"/>
        </w:rPr>
        <w:t>只要</w:t>
      </w:r>
      <w:r w:rsidR="001A2278">
        <w:t>提供了具有性价比的服务，都能够收到</w:t>
      </w:r>
      <w:r w:rsidR="001A2278">
        <w:rPr>
          <w:rFonts w:hint="eastAsia"/>
        </w:rPr>
        <w:t>用户</w:t>
      </w:r>
      <w:r w:rsidR="001A2278">
        <w:t>良好的评价。</w:t>
      </w:r>
    </w:p>
    <w:p w14:paraId="4697F067" w14:textId="4DEE767C" w:rsidR="00167A36" w:rsidRDefault="00167A36" w:rsidP="00655FC8">
      <w:pPr>
        <w:ind w:firstLineChars="0" w:firstLine="420"/>
      </w:pPr>
      <w:r>
        <w:rPr>
          <w:rFonts w:hint="eastAsia"/>
          <w:noProof/>
        </w:rPr>
        <w:drawing>
          <wp:inline distT="0" distB="0" distL="0" distR="0" wp14:anchorId="50444F6F" wp14:editId="67A82DBD">
            <wp:extent cx="5486400" cy="3200400"/>
            <wp:effectExtent l="0" t="0" r="0" b="0"/>
            <wp:docPr id="50" name="图表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A430391" w14:textId="77777777" w:rsidR="00167A36" w:rsidRPr="00167A36" w:rsidRDefault="00167A36" w:rsidP="00167A36">
      <w:pPr>
        <w:ind w:left="2924" w:firstLineChars="0" w:firstLine="420"/>
      </w:pPr>
      <w:r>
        <w:rPr>
          <w:rFonts w:hint="eastAsia"/>
        </w:rPr>
        <w:t>图</w:t>
      </w:r>
      <w:r>
        <w:rPr>
          <w:rFonts w:hint="eastAsia"/>
        </w:rPr>
        <w:t>3</w:t>
      </w:r>
      <w:r>
        <w:t xml:space="preserve">-3 </w:t>
      </w:r>
      <w:r>
        <w:rPr>
          <w:rFonts w:hint="eastAsia"/>
        </w:rPr>
        <w:t>酒店</w:t>
      </w:r>
      <w:r>
        <w:t>评分与均价对比图</w:t>
      </w:r>
    </w:p>
    <w:p w14:paraId="6032A751" w14:textId="2E0C6BBB" w:rsidR="0074358B" w:rsidRDefault="00FF5379" w:rsidP="00655FC8">
      <w:pPr>
        <w:ind w:firstLineChars="0" w:firstLine="420"/>
      </w:pPr>
      <w:r>
        <w:t>图</w:t>
      </w:r>
      <w:r w:rsidR="001A2278">
        <w:t>3-4</w:t>
      </w:r>
      <w:r>
        <w:t>为不同</w:t>
      </w:r>
      <w:r w:rsidR="00167A36">
        <w:rPr>
          <w:rFonts w:hint="eastAsia"/>
        </w:rPr>
        <w:t>“星级”</w:t>
      </w:r>
      <w:r w:rsidR="00167A36">
        <w:t>下</w:t>
      </w:r>
      <w:r w:rsidR="00167A36">
        <w:rPr>
          <w:rFonts w:hint="eastAsia"/>
        </w:rPr>
        <w:t>的提前</w:t>
      </w:r>
      <w:r w:rsidR="00167A36">
        <w:t>八天预定价格与第八天当日预定价格对比</w:t>
      </w:r>
      <w:r>
        <w:t>。</w:t>
      </w:r>
      <w:r w:rsidR="00167A36">
        <w:rPr>
          <w:rFonts w:hint="eastAsia"/>
        </w:rPr>
        <w:t>这里的</w:t>
      </w:r>
      <w:r w:rsidR="00167A36">
        <w:t>“</w:t>
      </w:r>
      <w:r w:rsidR="00167A36">
        <w:rPr>
          <w:rFonts w:hint="eastAsia"/>
        </w:rPr>
        <w:t>星级</w:t>
      </w:r>
      <w:r w:rsidR="00167A36">
        <w:t>”</w:t>
      </w:r>
      <w:r w:rsidR="00167A36">
        <w:rPr>
          <w:rFonts w:hint="eastAsia"/>
        </w:rPr>
        <w:t>有</w:t>
      </w:r>
      <w:r w:rsidR="00167A36">
        <w:t>两种，一是政府评定的星级，最高到</w:t>
      </w:r>
      <w:r w:rsidR="00167A36">
        <w:rPr>
          <w:rFonts w:hint="eastAsia"/>
        </w:rPr>
        <w:t>5</w:t>
      </w:r>
      <w:r w:rsidR="00167A36">
        <w:rPr>
          <w:rFonts w:hint="eastAsia"/>
        </w:rPr>
        <w:t>星；另一种</w:t>
      </w:r>
      <w:r w:rsidR="00167A36">
        <w:t>是携程用户给予的评定，最高是</w:t>
      </w:r>
      <w:r w:rsidR="00167A36">
        <w:rPr>
          <w:rFonts w:hint="eastAsia"/>
        </w:rPr>
        <w:t>5.5</w:t>
      </w:r>
      <w:r w:rsidR="00167A36">
        <w:rPr>
          <w:rFonts w:hint="eastAsia"/>
        </w:rPr>
        <w:t>星</w:t>
      </w:r>
      <w:r w:rsidR="00167A36">
        <w:t>。</w:t>
      </w:r>
      <w:r>
        <w:t>在</w:t>
      </w:r>
      <w:r>
        <w:t>Grades</w:t>
      </w:r>
      <w:r>
        <w:t>低于</w:t>
      </w:r>
      <w:r>
        <w:t>2.5</w:t>
      </w:r>
      <w:r w:rsidR="002D3DB8">
        <w:t>时，由于价格较低，</w:t>
      </w:r>
      <w:r w:rsidR="002D3DB8">
        <w:rPr>
          <w:rFonts w:hint="eastAsia"/>
        </w:rPr>
        <w:t>两</w:t>
      </w:r>
      <w:r>
        <w:t>种价格变动不明显；在</w:t>
      </w:r>
      <w:r w:rsidR="002D3DB8">
        <w:rPr>
          <w:rFonts w:hint="eastAsia"/>
        </w:rPr>
        <w:t>星级</w:t>
      </w:r>
      <w:r>
        <w:t>高于</w:t>
      </w:r>
      <w:r>
        <w:t>2.5</w:t>
      </w:r>
      <w:r>
        <w:t>时，即当前预定未来第八天的</w:t>
      </w:r>
      <w:r w:rsidR="002D3DB8">
        <w:t>酒店比第八天再预定更划算，</w:t>
      </w:r>
      <w:r w:rsidR="002D3DB8">
        <w:rPr>
          <w:rFonts w:hint="eastAsia"/>
        </w:rPr>
        <w:t>这个</w:t>
      </w:r>
      <w:r w:rsidR="002D3DB8">
        <w:t>差价也随着星级的增加而不断加大。</w:t>
      </w:r>
    </w:p>
    <w:p w14:paraId="3D812B3B" w14:textId="5A964856" w:rsidR="00240C5B" w:rsidRDefault="00167A36" w:rsidP="001A2278">
      <w:pPr>
        <w:ind w:firstLineChars="0" w:firstLine="420"/>
      </w:pPr>
      <w:r>
        <w:rPr>
          <w:rFonts w:hint="eastAsia"/>
          <w:noProof/>
        </w:rPr>
        <w:drawing>
          <wp:inline distT="0" distB="0" distL="0" distR="0" wp14:anchorId="764C2F39" wp14:editId="63BC949E">
            <wp:extent cx="5486400" cy="3200400"/>
            <wp:effectExtent l="0" t="0" r="0" b="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FA933F4" w14:textId="34323A29" w:rsidR="002D3DB8" w:rsidRPr="00167A36" w:rsidRDefault="002D3DB8" w:rsidP="002D3DB8">
      <w:pPr>
        <w:ind w:left="2924" w:firstLineChars="0" w:firstLine="420"/>
      </w:pPr>
      <w:r>
        <w:rPr>
          <w:rFonts w:hint="eastAsia"/>
        </w:rPr>
        <w:t>图</w:t>
      </w:r>
      <w:r>
        <w:rPr>
          <w:rFonts w:hint="eastAsia"/>
        </w:rPr>
        <w:t>3</w:t>
      </w:r>
      <w:r>
        <w:t xml:space="preserve">-4 </w:t>
      </w:r>
      <w:r>
        <w:rPr>
          <w:rFonts w:hint="eastAsia"/>
        </w:rPr>
        <w:t>酒店</w:t>
      </w:r>
      <w:r>
        <w:t>评分与均价对比图</w:t>
      </w:r>
    </w:p>
    <w:p w14:paraId="26415A5F" w14:textId="062DFC54" w:rsidR="00D10C47" w:rsidRDefault="009B008F" w:rsidP="008C7474">
      <w:pPr>
        <w:ind w:firstLineChars="0" w:firstLine="420"/>
      </w:pPr>
      <w:r>
        <w:t>图</w:t>
      </w:r>
      <w:r>
        <w:t>3-5</w:t>
      </w:r>
      <w:r>
        <w:t>为</w:t>
      </w:r>
      <w:r>
        <w:rPr>
          <w:rFonts w:hint="eastAsia"/>
        </w:rPr>
        <w:t>在不同</w:t>
      </w:r>
      <w:r w:rsidR="00E63FFC">
        <w:t>星期</w:t>
      </w:r>
      <w:r>
        <w:rPr>
          <w:rFonts w:hint="eastAsia"/>
        </w:rPr>
        <w:t>条件下酒店</w:t>
      </w:r>
      <w:r>
        <w:t>的均价对比图。</w:t>
      </w:r>
      <w:r>
        <w:rPr>
          <w:rFonts w:hint="eastAsia"/>
        </w:rPr>
        <w:t>这里</w:t>
      </w:r>
      <w:r>
        <w:t>的星期值</w:t>
      </w:r>
      <w:r>
        <w:rPr>
          <w:rFonts w:hint="eastAsia"/>
        </w:rPr>
        <w:t>指</w:t>
      </w:r>
      <w:r>
        <w:t>样本</w:t>
      </w:r>
      <w:r>
        <w:rPr>
          <w:rFonts w:hint="eastAsia"/>
        </w:rPr>
        <w:t>获得</w:t>
      </w:r>
      <w:r>
        <w:t>的日期，</w:t>
      </w:r>
      <w:r>
        <w:rPr>
          <w:rFonts w:hint="eastAsia"/>
        </w:rPr>
        <w:t>比如“星期四”</w:t>
      </w:r>
      <w:r>
        <w:t>表示</w:t>
      </w:r>
      <w:r>
        <w:rPr>
          <w:rFonts w:hint="eastAsia"/>
        </w:rPr>
        <w:t>的</w:t>
      </w:r>
      <w:r>
        <w:t>是当前预定下周五的均价和下周五入住时再预定的均价。</w:t>
      </w:r>
      <w:r>
        <w:rPr>
          <w:rFonts w:hint="eastAsia"/>
        </w:rPr>
        <w:t>从</w:t>
      </w:r>
      <w:r>
        <w:t>图上可以看出</w:t>
      </w:r>
      <w:r>
        <w:rPr>
          <w:rFonts w:hint="eastAsia"/>
        </w:rPr>
        <w:t>客房</w:t>
      </w:r>
      <w:r>
        <w:t>均价</w:t>
      </w:r>
      <w:r>
        <w:rPr>
          <w:rFonts w:hint="eastAsia"/>
        </w:rPr>
        <w:t>从星</w:t>
      </w:r>
      <w:r>
        <w:rPr>
          <w:rFonts w:hint="eastAsia"/>
        </w:rPr>
        <w:lastRenderedPageBreak/>
        <w:t>期三</w:t>
      </w:r>
      <w:r>
        <w:t>开始</w:t>
      </w:r>
      <w:r>
        <w:rPr>
          <w:rFonts w:hint="eastAsia"/>
        </w:rPr>
        <w:t>逐渐</w:t>
      </w:r>
      <w:r>
        <w:t>上升，到星期六的时候达到最高值</w:t>
      </w:r>
      <w:r>
        <w:rPr>
          <w:rFonts w:hint="eastAsia"/>
        </w:rPr>
        <w:t>，</w:t>
      </w:r>
      <w:r>
        <w:t>星期天开始逐步回落。</w:t>
      </w:r>
      <w:r>
        <w:rPr>
          <w:rFonts w:hint="eastAsia"/>
        </w:rPr>
        <w:t>其中</w:t>
      </w:r>
      <w:r>
        <w:t>，</w:t>
      </w:r>
      <w:r>
        <w:rPr>
          <w:rFonts w:hint="eastAsia"/>
        </w:rPr>
        <w:t>星期五</w:t>
      </w:r>
      <w:r>
        <w:t>星期六的两个均价差值最大，</w:t>
      </w:r>
      <w:r w:rsidR="008C7474">
        <w:rPr>
          <w:rFonts w:hint="eastAsia"/>
        </w:rPr>
        <w:t>且</w:t>
      </w:r>
      <w:r w:rsidR="007A3D85">
        <w:t>星期六</w:t>
      </w:r>
      <w:r w:rsidR="008C7474">
        <w:t>均价较</w:t>
      </w:r>
      <w:r w:rsidR="008C7474">
        <w:rPr>
          <w:rFonts w:hint="eastAsia"/>
        </w:rPr>
        <w:t>最低</w:t>
      </w:r>
      <w:r w:rsidR="008C7474">
        <w:t>的星期二高了</w:t>
      </w:r>
      <w:r w:rsidR="008C7474">
        <w:rPr>
          <w:rFonts w:hint="eastAsia"/>
        </w:rPr>
        <w:t>约</w:t>
      </w:r>
      <w:r w:rsidR="008C7474">
        <w:rPr>
          <w:rFonts w:hint="eastAsia"/>
        </w:rPr>
        <w:t>10</w:t>
      </w:r>
      <w:r w:rsidR="008C7474">
        <w:t>%</w:t>
      </w:r>
      <w:r w:rsidR="008C7474">
        <w:t>。</w:t>
      </w:r>
    </w:p>
    <w:p w14:paraId="3745153B" w14:textId="0AC83A9B" w:rsidR="00D10C47" w:rsidRDefault="00D10C47" w:rsidP="00655FC8">
      <w:pPr>
        <w:ind w:firstLineChars="0" w:firstLine="420"/>
      </w:pPr>
      <w:r>
        <w:rPr>
          <w:rFonts w:hint="eastAsia"/>
          <w:noProof/>
        </w:rPr>
        <w:drawing>
          <wp:inline distT="0" distB="0" distL="0" distR="0" wp14:anchorId="3E7D14FD" wp14:editId="349727DC">
            <wp:extent cx="5486400" cy="3200400"/>
            <wp:effectExtent l="0" t="0" r="0" b="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6C37078" w14:textId="04CCFE02" w:rsidR="00516E74" w:rsidRDefault="002D3DB8" w:rsidP="008C7474">
      <w:pPr>
        <w:ind w:firstLineChars="0" w:firstLine="420"/>
        <w:jc w:val="center"/>
      </w:pPr>
      <w:r>
        <w:rPr>
          <w:rFonts w:hint="eastAsia"/>
        </w:rPr>
        <w:t>图</w:t>
      </w:r>
      <w:r>
        <w:rPr>
          <w:rFonts w:hint="eastAsia"/>
        </w:rPr>
        <w:t>3</w:t>
      </w:r>
      <w:r>
        <w:t xml:space="preserve">-5 </w:t>
      </w:r>
      <w:r>
        <w:rPr>
          <w:rFonts w:hint="eastAsia"/>
        </w:rPr>
        <w:t>星期</w:t>
      </w:r>
      <w:r>
        <w:t>与</w:t>
      </w:r>
      <w:r>
        <w:rPr>
          <w:rFonts w:hint="eastAsia"/>
        </w:rPr>
        <w:t>均价</w:t>
      </w:r>
      <w:r>
        <w:t>对比图</w:t>
      </w:r>
    </w:p>
    <w:p w14:paraId="53BA249C" w14:textId="77777777" w:rsidR="00916BE4" w:rsidRDefault="00916BE4" w:rsidP="00916BE4">
      <w:pPr>
        <w:pStyle w:val="2"/>
      </w:pPr>
      <w:bookmarkStart w:id="48" w:name="_Toc437030190"/>
      <w:bookmarkStart w:id="49" w:name="_Toc444193563"/>
      <w:r>
        <w:rPr>
          <w:rFonts w:hint="eastAsia"/>
        </w:rPr>
        <w:t>本章小结</w:t>
      </w:r>
      <w:bookmarkEnd w:id="48"/>
      <w:bookmarkEnd w:id="49"/>
    </w:p>
    <w:p w14:paraId="7DD0D2A6" w14:textId="5F96CBC6" w:rsidR="00BD62A8" w:rsidRDefault="00594F78" w:rsidP="00BD62A8">
      <w:pPr>
        <w:ind w:firstLine="420"/>
      </w:pPr>
      <w:r>
        <w:rPr>
          <w:rFonts w:hint="eastAsia"/>
        </w:rPr>
        <w:t>本章</w:t>
      </w:r>
      <w:r w:rsidR="00BD62A8">
        <w:rPr>
          <w:rFonts w:hint="eastAsia"/>
        </w:rPr>
        <w:t>分别</w:t>
      </w:r>
      <w:r w:rsidR="003D3CEC">
        <w:rPr>
          <w:rFonts w:hint="eastAsia"/>
        </w:rPr>
        <w:t>从</w:t>
      </w:r>
      <w:r w:rsidR="003D3CEC">
        <w:t>数据获取，数据预处理</w:t>
      </w:r>
      <w:r w:rsidR="003D3CEC">
        <w:rPr>
          <w:rFonts w:hint="eastAsia"/>
        </w:rPr>
        <w:t>，</w:t>
      </w:r>
      <w:r w:rsidR="003D3CEC">
        <w:t>酒店价格特征处理这三部分进行了介绍。</w:t>
      </w:r>
      <w:r w:rsidR="003D3CEC">
        <w:rPr>
          <w:rFonts w:hint="eastAsia"/>
        </w:rPr>
        <w:t>从</w:t>
      </w:r>
      <w:r w:rsidR="003D3CEC">
        <w:t>酒店</w:t>
      </w:r>
      <w:r w:rsidR="003D3CEC">
        <w:rPr>
          <w:rFonts w:hint="eastAsia"/>
        </w:rPr>
        <w:t>价格</w:t>
      </w:r>
      <w:r w:rsidR="003D3CEC">
        <w:t>特征分析处可以看出，我们爬取的价格数据符合正常的市场规律，</w:t>
      </w:r>
      <w:r w:rsidR="003D3CEC">
        <w:rPr>
          <w:rFonts w:hint="eastAsia"/>
        </w:rPr>
        <w:t>并</w:t>
      </w:r>
      <w:r w:rsidR="003D3CEC">
        <w:t>能够为后序研究提供</w:t>
      </w:r>
      <w:r w:rsidR="003D3CEC">
        <w:rPr>
          <w:rFonts w:hint="eastAsia"/>
        </w:rPr>
        <w:t>部分</w:t>
      </w:r>
      <w:r w:rsidR="003D3CEC">
        <w:t>统计信息。</w:t>
      </w:r>
    </w:p>
    <w:p w14:paraId="661CCAA2" w14:textId="685CAC8C" w:rsidR="000C0E41" w:rsidRDefault="00594F78" w:rsidP="00BD62A8">
      <w:pPr>
        <w:ind w:firstLine="420"/>
        <w:sectPr w:rsidR="000C0E41" w:rsidSect="00A929F2">
          <w:headerReference w:type="even" r:id="rId36"/>
          <w:headerReference w:type="default" r:id="rId37"/>
          <w:headerReference w:type="first" r:id="rId38"/>
          <w:pgSz w:w="11906" w:h="16838" w:code="9"/>
          <w:pgMar w:top="1134" w:right="1418" w:bottom="1134" w:left="1418" w:header="851" w:footer="992" w:gutter="0"/>
          <w:cols w:space="425"/>
          <w:titlePg/>
          <w:docGrid w:type="lines" w:linePitch="312"/>
        </w:sectPr>
      </w:pPr>
      <w:r>
        <w:rPr>
          <w:rFonts w:hint="eastAsia"/>
        </w:rPr>
        <w:t>在第四章</w:t>
      </w:r>
      <w:r>
        <w:t>中，将主要介绍</w:t>
      </w:r>
      <w:r>
        <w:rPr>
          <w:rFonts w:hint="eastAsia"/>
        </w:rPr>
        <w:t>基于</w:t>
      </w:r>
      <w:r w:rsidR="003D3CEC">
        <w:rPr>
          <w:rFonts w:hint="eastAsia"/>
        </w:rPr>
        <w:t>传统机器</w:t>
      </w:r>
      <w:r w:rsidR="003D3CEC">
        <w:t>学习算法的酒店价格预测模型</w:t>
      </w:r>
      <w:r>
        <w:t>。</w:t>
      </w:r>
    </w:p>
    <w:p w14:paraId="5776CCC9" w14:textId="5E478F68" w:rsidR="00916BE4" w:rsidRDefault="00A26774" w:rsidP="00A26774">
      <w:pPr>
        <w:pStyle w:val="a0"/>
        <w:spacing w:before="156" w:after="312"/>
      </w:pPr>
      <w:bookmarkStart w:id="50" w:name="_Toc437030191"/>
      <w:bookmarkStart w:id="51" w:name="_Toc444193564"/>
      <w:r w:rsidRPr="00A26774">
        <w:rPr>
          <w:rFonts w:hint="eastAsia"/>
        </w:rPr>
        <w:lastRenderedPageBreak/>
        <w:t>基于</w:t>
      </w:r>
      <w:r w:rsidRPr="00A26774">
        <w:t>传统机器学习算法</w:t>
      </w:r>
      <w:r w:rsidRPr="00A26774">
        <w:rPr>
          <w:rFonts w:hint="eastAsia"/>
        </w:rPr>
        <w:t>的</w:t>
      </w:r>
      <w:r w:rsidRPr="00A26774">
        <w:t>酒店价格预测</w:t>
      </w:r>
      <w:bookmarkEnd w:id="50"/>
      <w:bookmarkEnd w:id="51"/>
    </w:p>
    <w:p w14:paraId="039B18E9" w14:textId="50CCDB85" w:rsidR="00317070" w:rsidRDefault="000A6415" w:rsidP="00CC2A9E">
      <w:pPr>
        <w:ind w:firstLine="420"/>
      </w:pPr>
      <w:r>
        <w:rPr>
          <w:rFonts w:hint="eastAsia"/>
        </w:rPr>
        <w:t>本文</w:t>
      </w:r>
      <w:r>
        <w:t>的第二</w:t>
      </w:r>
      <w:r>
        <w:rPr>
          <w:rFonts w:hint="eastAsia"/>
        </w:rPr>
        <w:t>章</w:t>
      </w:r>
      <w:r>
        <w:t>中</w:t>
      </w:r>
      <w:r w:rsidR="005C3F12">
        <w:rPr>
          <w:rFonts w:hint="eastAsia"/>
        </w:rPr>
        <w:t>对将要</w:t>
      </w:r>
      <w:r w:rsidR="005C3F12">
        <w:t>用到的四个机器学习算法进行了详细的介绍</w:t>
      </w:r>
      <w:r w:rsidR="005C3F12">
        <w:rPr>
          <w:rFonts w:hint="eastAsia"/>
        </w:rPr>
        <w:t>，</w:t>
      </w:r>
      <w:r w:rsidR="005C3F12">
        <w:t>同时根据</w:t>
      </w:r>
      <w:r w:rsidR="00D335B1">
        <w:t>主要</w:t>
      </w:r>
      <w:r w:rsidR="00D335B1">
        <w:rPr>
          <w:rFonts w:hint="eastAsia"/>
        </w:rPr>
        <w:t>讨论</w:t>
      </w:r>
      <w:r w:rsidR="008F480C">
        <w:t>基于</w:t>
      </w:r>
      <w:r w:rsidR="00A26774">
        <w:rPr>
          <w:rFonts w:hint="eastAsia"/>
        </w:rPr>
        <w:t>传统</w:t>
      </w:r>
      <w:r w:rsidR="00A26774">
        <w:t>机器学习算法的酒店价格预测过程。</w:t>
      </w:r>
      <w:r w:rsidR="008F480C">
        <w:rPr>
          <w:rFonts w:hint="eastAsia"/>
        </w:rPr>
        <w:t>首先</w:t>
      </w:r>
      <w:r w:rsidR="008F480C">
        <w:t>介绍</w:t>
      </w:r>
      <w:r w:rsidR="00A26774">
        <w:rPr>
          <w:rFonts w:hint="eastAsia"/>
        </w:rPr>
        <w:t>酒店</w:t>
      </w:r>
      <w:r w:rsidR="00A26774">
        <w:t>价格预测的定义，然后详述</w:t>
      </w:r>
      <w:r w:rsidR="00794468">
        <w:rPr>
          <w:rFonts w:hint="eastAsia"/>
        </w:rPr>
        <w:t>特征</w:t>
      </w:r>
      <w:r w:rsidR="00794468">
        <w:t>工程和</w:t>
      </w:r>
      <w:r w:rsidR="00A26774">
        <w:t>各个机器学习算法</w:t>
      </w:r>
      <w:r w:rsidR="008D3BEE">
        <w:rPr>
          <w:rFonts w:hint="eastAsia"/>
        </w:rPr>
        <w:t>的预测</w:t>
      </w:r>
      <w:r w:rsidR="008D3BEE">
        <w:t>流程。</w:t>
      </w:r>
    </w:p>
    <w:p w14:paraId="46756187" w14:textId="32404FC7" w:rsidR="00AC123A" w:rsidRDefault="008D3BEE" w:rsidP="00AC123A">
      <w:pPr>
        <w:pStyle w:val="2"/>
      </w:pPr>
      <w:bookmarkStart w:id="52" w:name="_Toc444193565"/>
      <w:r>
        <w:rPr>
          <w:rFonts w:hint="eastAsia"/>
        </w:rPr>
        <w:t>酒店</w:t>
      </w:r>
      <w:r>
        <w:t>价格预测</w:t>
      </w:r>
      <w:r w:rsidR="00AC123A">
        <w:rPr>
          <w:rFonts w:hint="eastAsia"/>
        </w:rPr>
        <w:t>问题</w:t>
      </w:r>
      <w:r w:rsidR="00DB46EB">
        <w:rPr>
          <w:rFonts w:hint="eastAsia"/>
        </w:rPr>
        <w:t>定义</w:t>
      </w:r>
      <w:bookmarkEnd w:id="52"/>
    </w:p>
    <w:p w14:paraId="79761B3F" w14:textId="77777777" w:rsidR="00C750C6" w:rsidRDefault="008D3BEE" w:rsidP="00AC123A">
      <w:pPr>
        <w:ind w:firstLine="420"/>
      </w:pPr>
      <w:r>
        <w:rPr>
          <w:rFonts w:hint="eastAsia"/>
        </w:rPr>
        <w:t>针对</w:t>
      </w:r>
      <w:r>
        <w:t>特定的酒店价格数据集，预测</w:t>
      </w:r>
      <w:r>
        <w:rPr>
          <w:rFonts w:hint="eastAsia"/>
        </w:rPr>
        <w:t>酒店</w:t>
      </w:r>
      <w:r>
        <w:t>的价格变化情况是一个复杂的问题。</w:t>
      </w:r>
      <w:r>
        <w:rPr>
          <w:rFonts w:hint="eastAsia"/>
        </w:rPr>
        <w:t>当前类似</w:t>
      </w:r>
      <w:r>
        <w:t>研究都是针对特定城市的数据集，并且到目前为止还没有</w:t>
      </w:r>
      <w:r w:rsidR="00C750C6">
        <w:rPr>
          <w:rFonts w:hint="eastAsia"/>
        </w:rPr>
        <w:t>针对</w:t>
      </w:r>
      <w:r w:rsidR="00C750C6">
        <w:t>国内城市，使用酒店的静态信息和酒店的动态历史价格来建模</w:t>
      </w:r>
      <w:r w:rsidR="00C750C6">
        <w:rPr>
          <w:rFonts w:hint="eastAsia"/>
        </w:rPr>
        <w:t>以对</w:t>
      </w:r>
      <w:r w:rsidR="00C750C6">
        <w:t>未来的价格进行预测。</w:t>
      </w:r>
      <w:r w:rsidR="00C750C6">
        <w:rPr>
          <w:rFonts w:hint="eastAsia"/>
        </w:rPr>
        <w:t>为了</w:t>
      </w:r>
      <w:r w:rsidR="00C750C6">
        <w:t>提升用户与预定平台之间的信息鸿沟，</w:t>
      </w:r>
      <w:r w:rsidR="00C750C6">
        <w:rPr>
          <w:rFonts w:hint="eastAsia"/>
        </w:rPr>
        <w:t>酒店</w:t>
      </w:r>
      <w:r w:rsidR="00C750C6">
        <w:t>价格预测是一个值得研究的问题。</w:t>
      </w:r>
    </w:p>
    <w:p w14:paraId="77E48F59" w14:textId="2AE0C575" w:rsidR="00C750C6" w:rsidRDefault="00C750C6" w:rsidP="00AC123A">
      <w:pPr>
        <w:ind w:firstLine="420"/>
      </w:pPr>
      <w:r>
        <w:rPr>
          <w:rFonts w:hint="eastAsia"/>
        </w:rPr>
        <w:t>本文不像</w:t>
      </w:r>
      <w:r>
        <w:t>旅游管理</w:t>
      </w:r>
      <w:r>
        <w:rPr>
          <w:rFonts w:hint="eastAsia"/>
        </w:rPr>
        <w:t>方向</w:t>
      </w:r>
      <w:r>
        <w:t>研究</w:t>
      </w:r>
      <w:r>
        <w:rPr>
          <w:rFonts w:hint="eastAsia"/>
        </w:rPr>
        <w:t>者</w:t>
      </w:r>
      <w:r>
        <w:t>使用特征价格模型（</w:t>
      </w:r>
      <w:r>
        <w:rPr>
          <w:rFonts w:hint="eastAsia"/>
        </w:rPr>
        <w:t>hedonic</w:t>
      </w:r>
      <w:r>
        <w:t xml:space="preserve"> pricing model</w:t>
      </w:r>
      <w:r>
        <w:t>）</w:t>
      </w:r>
      <w:r>
        <w:rPr>
          <w:rFonts w:hint="eastAsia"/>
        </w:rPr>
        <w:t>来</w:t>
      </w:r>
      <w:r>
        <w:t>对酒店价格进行评估，而是采用多种机器学习算法来</w:t>
      </w:r>
      <w:r w:rsidR="00AE5911">
        <w:rPr>
          <w:rFonts w:hint="eastAsia"/>
        </w:rPr>
        <w:t>通过</w:t>
      </w:r>
      <w:r w:rsidR="00AE5911">
        <w:t>历史价格进行对未来价格的预测。</w:t>
      </w:r>
      <w:r w:rsidR="00AE5911">
        <w:rPr>
          <w:rFonts w:hint="eastAsia"/>
        </w:rPr>
        <w:t>要</w:t>
      </w:r>
      <w:r w:rsidR="00AE5911">
        <w:t>提升预测的准确度，需要解决多方面的问题。</w:t>
      </w:r>
      <w:r w:rsidR="00AE5911">
        <w:rPr>
          <w:rFonts w:hint="eastAsia"/>
        </w:rPr>
        <w:t>其间</w:t>
      </w:r>
      <w:r w:rsidR="00AE5911">
        <w:t>有</w:t>
      </w:r>
      <w:r w:rsidR="00794468">
        <w:rPr>
          <w:rFonts w:hint="eastAsia"/>
        </w:rPr>
        <w:t>两</w:t>
      </w:r>
      <w:r w:rsidR="00AE5911">
        <w:t>个问题最为重要，这是本文</w:t>
      </w:r>
      <w:r w:rsidR="00AE5911">
        <w:rPr>
          <w:rFonts w:hint="eastAsia"/>
        </w:rPr>
        <w:t>需要</w:t>
      </w:r>
      <w:r w:rsidR="00AE5911">
        <w:t>解决的主要难点：</w:t>
      </w:r>
    </w:p>
    <w:p w14:paraId="10027F3C" w14:textId="259D9887" w:rsidR="00AE5911" w:rsidRDefault="00AE5911" w:rsidP="00AE5911">
      <w:pPr>
        <w:pStyle w:val="ac"/>
        <w:numPr>
          <w:ilvl w:val="0"/>
          <w:numId w:val="41"/>
        </w:numPr>
        <w:ind w:firstLineChars="0"/>
      </w:pPr>
      <w:r>
        <w:rPr>
          <w:rFonts w:hint="eastAsia"/>
        </w:rPr>
        <w:t>爬取的</w:t>
      </w:r>
      <w:r>
        <w:t>数据会存在缺失</w:t>
      </w:r>
      <w:r w:rsidR="00214A23">
        <w:rPr>
          <w:rFonts w:hint="eastAsia"/>
        </w:rPr>
        <w:t>、</w:t>
      </w:r>
      <w:r w:rsidR="00214A23">
        <w:t>异常值等情况</w:t>
      </w:r>
      <w:r w:rsidR="00214A23">
        <w:rPr>
          <w:rFonts w:hint="eastAsia"/>
        </w:rPr>
        <w:t>（上文</w:t>
      </w:r>
      <w:r w:rsidR="00214A23">
        <w:t>的数据预处理</w:t>
      </w:r>
      <w:r w:rsidR="00214A23">
        <w:rPr>
          <w:rFonts w:hint="eastAsia"/>
        </w:rPr>
        <w:t>只</w:t>
      </w:r>
      <w:r w:rsidR="00214A23">
        <w:t>进行了价格缺失的处理）</w:t>
      </w:r>
      <w:r w:rsidR="00214A23">
        <w:rPr>
          <w:rFonts w:hint="eastAsia"/>
        </w:rPr>
        <w:t>，如何</w:t>
      </w:r>
      <w:r w:rsidR="00214A23">
        <w:t>将其可应用于机器学习算法</w:t>
      </w:r>
      <w:r w:rsidR="00214A23">
        <w:rPr>
          <w:rFonts w:hint="eastAsia"/>
        </w:rPr>
        <w:t>是</w:t>
      </w:r>
      <w:r w:rsidR="00214A23">
        <w:t>首</w:t>
      </w:r>
      <w:r w:rsidR="00214A23">
        <w:rPr>
          <w:rFonts w:hint="eastAsia"/>
        </w:rPr>
        <w:t>先</w:t>
      </w:r>
      <w:r w:rsidR="00214A23">
        <w:t>需要解决的问题</w:t>
      </w:r>
      <w:r>
        <w:t>。</w:t>
      </w:r>
      <w:r w:rsidR="00214A23">
        <w:rPr>
          <w:rFonts w:hint="eastAsia"/>
        </w:rPr>
        <w:t>对</w:t>
      </w:r>
      <w:r w:rsidR="00214A23">
        <w:t>数据的处理，需要进行特征工程</w:t>
      </w:r>
      <w:r w:rsidR="00214A23">
        <w:rPr>
          <w:rFonts w:hint="eastAsia"/>
        </w:rPr>
        <w:t>，</w:t>
      </w:r>
      <w:r w:rsidR="00214A23">
        <w:t>因为数据和特征往往决定了机器学习能够达到的最好效果，而各种模型和算法只是逐渐的朝着这个上界逼近。</w:t>
      </w:r>
    </w:p>
    <w:p w14:paraId="667F67C2" w14:textId="77777777" w:rsidR="00794468" w:rsidRDefault="00AE5911" w:rsidP="00794468">
      <w:pPr>
        <w:pStyle w:val="ac"/>
        <w:numPr>
          <w:ilvl w:val="0"/>
          <w:numId w:val="41"/>
        </w:numPr>
        <w:ind w:firstLineChars="0"/>
      </w:pPr>
      <w:r>
        <w:rPr>
          <w:rFonts w:hint="eastAsia"/>
        </w:rPr>
        <w:t>如何在</w:t>
      </w:r>
      <w:r w:rsidR="00126540">
        <w:t>处理好</w:t>
      </w:r>
      <w:r>
        <w:t>的数据上选用预测效果好的算法</w:t>
      </w:r>
      <w:r>
        <w:rPr>
          <w:rFonts w:hint="eastAsia"/>
        </w:rPr>
        <w:t>。</w:t>
      </w:r>
      <w:r w:rsidR="00794468">
        <w:rPr>
          <w:rFonts w:hint="eastAsia"/>
        </w:rPr>
        <w:t>由于</w:t>
      </w:r>
      <w:r w:rsidR="00794468">
        <w:t>不同的算法对数据的要求不一样，比如逻辑回归</w:t>
      </w:r>
      <w:r w:rsidR="00794468">
        <w:rPr>
          <w:rFonts w:hint="eastAsia"/>
        </w:rPr>
        <w:t>通常</w:t>
      </w:r>
      <w:r w:rsidR="00794468">
        <w:t>需要将数据</w:t>
      </w:r>
      <w:r w:rsidR="00794468">
        <w:rPr>
          <w:rFonts w:hint="eastAsia"/>
        </w:rPr>
        <w:t>归一化</w:t>
      </w:r>
      <w:r w:rsidR="00794468">
        <w:t>，以便模型训练能够快速训练</w:t>
      </w:r>
      <w:r w:rsidR="00794468">
        <w:rPr>
          <w:rFonts w:hint="eastAsia"/>
        </w:rPr>
        <w:t>完成</w:t>
      </w:r>
      <w:r w:rsidR="00794468">
        <w:t>，否则可能造成不收敛。</w:t>
      </w:r>
      <w:r w:rsidR="00794468">
        <w:rPr>
          <w:rFonts w:hint="eastAsia"/>
        </w:rPr>
        <w:t>然而，</w:t>
      </w:r>
      <w:r w:rsidR="00794468">
        <w:rPr>
          <w:rFonts w:hint="eastAsia"/>
        </w:rPr>
        <w:t>XGBOOST</w:t>
      </w:r>
      <w:r w:rsidR="00794468">
        <w:rPr>
          <w:rFonts w:hint="eastAsia"/>
        </w:rPr>
        <w:t>可以</w:t>
      </w:r>
      <w:r w:rsidR="00794468">
        <w:t>不用归一化，也可以不用处理缺失值</w:t>
      </w:r>
      <w:r w:rsidR="00794468">
        <w:rPr>
          <w:rFonts w:hint="eastAsia"/>
        </w:rPr>
        <w:t>就</w:t>
      </w:r>
      <w:r w:rsidR="00794468">
        <w:t>能够直接进行模型训练。</w:t>
      </w:r>
      <w:r w:rsidR="00794468">
        <w:rPr>
          <w:rFonts w:hint="eastAsia"/>
        </w:rPr>
        <w:t>因此</w:t>
      </w:r>
      <w:r w:rsidR="00794468">
        <w:t>，针对不同算法的调参将是</w:t>
      </w:r>
      <w:r w:rsidR="00794468">
        <w:rPr>
          <w:rFonts w:hint="eastAsia"/>
        </w:rPr>
        <w:t>本章</w:t>
      </w:r>
      <w:r w:rsidR="00794468">
        <w:t>的重点。</w:t>
      </w:r>
    </w:p>
    <w:p w14:paraId="7017469C" w14:textId="6D784ABE" w:rsidR="00342EAA" w:rsidRDefault="00794468" w:rsidP="00342EAA">
      <w:pPr>
        <w:pStyle w:val="2"/>
      </w:pPr>
      <w:r>
        <w:rPr>
          <w:rFonts w:hint="eastAsia"/>
        </w:rPr>
        <w:t>特征工程</w:t>
      </w:r>
    </w:p>
    <w:p w14:paraId="61080318" w14:textId="3CF7B9E4" w:rsidR="00E40CD5" w:rsidRDefault="00E40CD5" w:rsidP="00301991">
      <w:pPr>
        <w:ind w:firstLine="420"/>
      </w:pPr>
      <w:r>
        <w:rPr>
          <w:rFonts w:hint="eastAsia"/>
        </w:rPr>
        <w:t>特征工程是</w:t>
      </w:r>
      <w:r>
        <w:t>使用</w:t>
      </w:r>
      <w:r>
        <w:rPr>
          <w:rFonts w:hint="eastAsia"/>
        </w:rPr>
        <w:t>与</w:t>
      </w:r>
      <w:r>
        <w:t>数据相关的领域知识</w:t>
      </w:r>
      <w:r>
        <w:rPr>
          <w:rFonts w:hint="eastAsia"/>
        </w:rPr>
        <w:t>来</w:t>
      </w:r>
      <w:r>
        <w:t>创造出特征以使得机器学习算法</w:t>
      </w:r>
      <w:r>
        <w:rPr>
          <w:rFonts w:hint="eastAsia"/>
        </w:rPr>
        <w:t>得</w:t>
      </w:r>
      <w:r>
        <w:t>以工作。特征</w:t>
      </w:r>
      <w:r>
        <w:rPr>
          <w:rFonts w:hint="eastAsia"/>
        </w:rPr>
        <w:t>工程</w:t>
      </w:r>
      <w:r>
        <w:t>是机器学习的基石，同时它也是困难</w:t>
      </w:r>
      <w:r>
        <w:rPr>
          <w:rFonts w:hint="eastAsia"/>
        </w:rPr>
        <w:t>且耗时</w:t>
      </w:r>
      <w:r>
        <w:t>的。</w:t>
      </w:r>
      <w:r>
        <w:rPr>
          <w:rFonts w:hint="eastAsia"/>
        </w:rPr>
        <w:t>特征</w:t>
      </w:r>
      <w:r>
        <w:t>工程的目的是最大程度地从原始数据中获得特征以供机器学习算法使用。</w:t>
      </w:r>
      <w:r w:rsidR="00304170">
        <w:rPr>
          <w:rFonts w:hint="eastAsia"/>
        </w:rPr>
        <w:t>在</w:t>
      </w:r>
      <w:r w:rsidR="00304170">
        <w:t>实际的工程中，特征工程一般包括如下</w:t>
      </w:r>
      <w:r w:rsidR="00EF00ED">
        <w:rPr>
          <w:rFonts w:hint="eastAsia"/>
        </w:rPr>
        <w:t>三</w:t>
      </w:r>
      <w:r w:rsidR="00304170">
        <w:rPr>
          <w:rFonts w:hint="eastAsia"/>
        </w:rPr>
        <w:t>个</w:t>
      </w:r>
      <w:r w:rsidR="00304170">
        <w:t>部分：</w:t>
      </w:r>
    </w:p>
    <w:p w14:paraId="1EDE2A35" w14:textId="58E44217" w:rsidR="00304170" w:rsidRDefault="00EF00ED" w:rsidP="00301991">
      <w:pPr>
        <w:ind w:firstLine="420"/>
      </w:pPr>
      <w:r>
        <w:rPr>
          <w:rFonts w:hint="eastAsia"/>
        </w:rPr>
        <w:t>（</w:t>
      </w:r>
      <w:r>
        <w:rPr>
          <w:rFonts w:hint="eastAsia"/>
        </w:rPr>
        <w:t>1</w:t>
      </w:r>
      <w:r>
        <w:t>）</w:t>
      </w:r>
      <w:r w:rsidR="00D50EBE">
        <w:rPr>
          <w:rFonts w:hint="eastAsia"/>
        </w:rPr>
        <w:t>特征</w:t>
      </w:r>
      <w:r w:rsidR="00D50EBE">
        <w:t>使用</w:t>
      </w:r>
      <w:r w:rsidR="00877D45">
        <w:rPr>
          <w:rFonts w:hint="eastAsia"/>
        </w:rPr>
        <w:t>方案</w:t>
      </w:r>
      <w:r w:rsidR="00877D45">
        <w:t>。</w:t>
      </w:r>
      <w:r w:rsidR="00877D45">
        <w:rPr>
          <w:rFonts w:hint="eastAsia"/>
        </w:rPr>
        <w:t>要</w:t>
      </w:r>
      <w:r w:rsidR="00877D45">
        <w:t>完成既定的预测目标，我们</w:t>
      </w:r>
      <w:r w:rsidR="00151F77">
        <w:rPr>
          <w:rFonts w:hint="eastAsia"/>
        </w:rPr>
        <w:t>需要基于</w:t>
      </w:r>
      <w:r w:rsidR="00151F77">
        <w:t>对预测</w:t>
      </w:r>
      <w:r w:rsidR="00151F77">
        <w:rPr>
          <w:rFonts w:hint="eastAsia"/>
        </w:rPr>
        <w:t>问题</w:t>
      </w:r>
      <w:r w:rsidR="00151F77">
        <w:t>的理解，</w:t>
      </w:r>
      <w:r w:rsidR="00151F77">
        <w:rPr>
          <w:rFonts w:hint="eastAsia"/>
        </w:rPr>
        <w:t>尽</w:t>
      </w:r>
      <w:r w:rsidR="00151F77">
        <w:t>可能多</w:t>
      </w:r>
      <w:r w:rsidR="00151F77">
        <w:rPr>
          <w:rFonts w:hint="eastAsia"/>
        </w:rPr>
        <w:t>地</w:t>
      </w:r>
      <w:r w:rsidR="00151F77">
        <w:t>找出对于</w:t>
      </w:r>
      <w:r w:rsidR="00151F77">
        <w:rPr>
          <w:rFonts w:hint="eastAsia"/>
        </w:rPr>
        <w:t>预测</w:t>
      </w:r>
      <w:r w:rsidR="00151F77">
        <w:t>目标有</w:t>
      </w:r>
      <w:r w:rsidR="00151F77">
        <w:rPr>
          <w:rFonts w:hint="eastAsia"/>
        </w:rPr>
        <w:t>影响</w:t>
      </w:r>
      <w:r w:rsidR="00C26722">
        <w:t>的</w:t>
      </w:r>
      <w:r w:rsidR="00151F77">
        <w:t>特征</w:t>
      </w:r>
      <w:r w:rsidR="00151F77">
        <w:rPr>
          <w:rFonts w:hint="eastAsia"/>
        </w:rPr>
        <w:t>。</w:t>
      </w:r>
      <w:r w:rsidR="00C26722">
        <w:rPr>
          <w:rFonts w:hint="eastAsia"/>
        </w:rPr>
        <w:t>对于</w:t>
      </w:r>
      <w:r w:rsidR="00C26722">
        <w:t>欲获取的特征，</w:t>
      </w:r>
      <w:r w:rsidR="00C26722">
        <w:rPr>
          <w:rFonts w:hint="eastAsia"/>
        </w:rPr>
        <w:t>还</w:t>
      </w:r>
      <w:r w:rsidR="00C26722">
        <w:t>要进行可用性评估，包括获取难度</w:t>
      </w:r>
      <w:r w:rsidR="00C26722">
        <w:rPr>
          <w:rFonts w:hint="eastAsia"/>
        </w:rPr>
        <w:t>，</w:t>
      </w:r>
      <w:r w:rsidR="00C26722">
        <w:t>获取的准确率，特征的覆盖率</w:t>
      </w:r>
      <w:r w:rsidR="00C26722">
        <w:rPr>
          <w:rFonts w:hint="eastAsia"/>
        </w:rPr>
        <w:t>。</w:t>
      </w:r>
    </w:p>
    <w:p w14:paraId="7D55D553" w14:textId="227359F9" w:rsidR="00C26722" w:rsidRDefault="00EF00ED" w:rsidP="00301991">
      <w:pPr>
        <w:ind w:firstLine="420"/>
      </w:pPr>
      <w:r>
        <w:rPr>
          <w:rFonts w:hint="eastAsia"/>
        </w:rPr>
        <w:t>（</w:t>
      </w:r>
      <w:r>
        <w:rPr>
          <w:rFonts w:hint="eastAsia"/>
        </w:rPr>
        <w:t>2</w:t>
      </w:r>
      <w:r>
        <w:t>）</w:t>
      </w:r>
      <w:r w:rsidR="00C26722">
        <w:rPr>
          <w:rFonts w:hint="eastAsia"/>
        </w:rPr>
        <w:t>特征的</w:t>
      </w:r>
      <w:r w:rsidR="00C26722">
        <w:t>获取方案。在这一部分工作中，需要考虑两个方面</w:t>
      </w:r>
      <w:r w:rsidR="00C26722">
        <w:rPr>
          <w:rFonts w:hint="eastAsia"/>
        </w:rPr>
        <w:t>，</w:t>
      </w:r>
      <w:r w:rsidR="00C26722">
        <w:t>一是如何获取特征，二</w:t>
      </w:r>
      <w:r w:rsidR="00C26722">
        <w:rPr>
          <w:rFonts w:hint="eastAsia"/>
        </w:rPr>
        <w:t>是</w:t>
      </w:r>
      <w:r w:rsidR="00C26722">
        <w:t>对获取到的特征</w:t>
      </w:r>
      <w:r w:rsidR="00C26722">
        <w:rPr>
          <w:rFonts w:hint="eastAsia"/>
        </w:rPr>
        <w:t>以</w:t>
      </w:r>
      <w:r w:rsidR="00C26722">
        <w:t>何种方式存储。</w:t>
      </w:r>
    </w:p>
    <w:p w14:paraId="09669531" w14:textId="595A23B6" w:rsidR="0021353D" w:rsidRDefault="00EF00ED" w:rsidP="00301991">
      <w:pPr>
        <w:ind w:firstLine="420"/>
      </w:pPr>
      <w:r>
        <w:rPr>
          <w:rFonts w:hint="eastAsia"/>
        </w:rPr>
        <w:t>（</w:t>
      </w:r>
      <w:r>
        <w:rPr>
          <w:rFonts w:hint="eastAsia"/>
        </w:rPr>
        <w:t>3</w:t>
      </w:r>
      <w:r>
        <w:t>）</w:t>
      </w:r>
      <w:r w:rsidR="00FA249A">
        <w:rPr>
          <w:rFonts w:hint="eastAsia"/>
        </w:rPr>
        <w:t>特征</w:t>
      </w:r>
      <w:r w:rsidR="00734573">
        <w:rPr>
          <w:rFonts w:hint="eastAsia"/>
        </w:rPr>
        <w:t>分析</w:t>
      </w:r>
      <w:r w:rsidR="00FA249A">
        <w:t>。这是特征工程中最重要也最耗时的部分</w:t>
      </w:r>
      <w:r w:rsidR="00FA249A">
        <w:rPr>
          <w:rFonts w:hint="eastAsia"/>
        </w:rPr>
        <w:t>，</w:t>
      </w:r>
      <w:r w:rsidR="0021353D">
        <w:t>该部分的工作包括</w:t>
      </w:r>
      <w:r w:rsidR="0021353D">
        <w:rPr>
          <w:rFonts w:hint="eastAsia"/>
        </w:rPr>
        <w:t>两</w:t>
      </w:r>
      <w:r w:rsidR="00FA249A">
        <w:t>个大类</w:t>
      </w:r>
      <w:r w:rsidR="00FA249A">
        <w:rPr>
          <w:rFonts w:hint="eastAsia"/>
        </w:rPr>
        <w:t>：</w:t>
      </w:r>
      <w:r w:rsidR="0021353D">
        <w:t>一是特征清洗，二是特征预处理。</w:t>
      </w:r>
    </w:p>
    <w:p w14:paraId="47B95B71" w14:textId="23F175A8" w:rsidR="0021353D" w:rsidRDefault="00EF00ED" w:rsidP="00EF00ED">
      <w:pPr>
        <w:ind w:firstLineChars="250" w:firstLine="525"/>
      </w:pPr>
      <w:r>
        <w:t>1</w:t>
      </w:r>
      <w:r>
        <w:rPr>
          <w:rFonts w:hint="eastAsia"/>
        </w:rPr>
        <w:t>）</w:t>
      </w:r>
      <w:r w:rsidR="00FA249A">
        <w:t>针对</w:t>
      </w:r>
      <w:r w:rsidR="00FA249A">
        <w:rPr>
          <w:rFonts w:hint="eastAsia"/>
        </w:rPr>
        <w:t>特征清洗</w:t>
      </w:r>
      <w:r w:rsidR="00FA249A">
        <w:t>，</w:t>
      </w:r>
      <w:r w:rsidR="00FA249A">
        <w:rPr>
          <w:rFonts w:hint="eastAsia"/>
        </w:rPr>
        <w:t>我们</w:t>
      </w:r>
      <w:r w:rsidR="00FA249A">
        <w:t>要进行</w:t>
      </w:r>
      <w:r w:rsidR="00FA249A">
        <w:rPr>
          <w:rFonts w:hint="eastAsia"/>
        </w:rPr>
        <w:t>异常</w:t>
      </w:r>
      <w:r w:rsidR="00FA249A">
        <w:t>样本检测，比如</w:t>
      </w:r>
      <w:r w:rsidR="00FA249A">
        <w:rPr>
          <w:rFonts w:hint="eastAsia"/>
        </w:rPr>
        <w:t>某</w:t>
      </w:r>
      <w:r w:rsidR="00FA249A">
        <w:t>酒店的价格大部分时候都不超过</w:t>
      </w:r>
      <w:r w:rsidR="00FA249A">
        <w:rPr>
          <w:rFonts w:hint="eastAsia"/>
        </w:rPr>
        <w:t>500</w:t>
      </w:r>
      <w:r w:rsidR="00FA249A">
        <w:rPr>
          <w:rFonts w:hint="eastAsia"/>
        </w:rPr>
        <w:t>元</w:t>
      </w:r>
      <w:r w:rsidR="00FA249A">
        <w:t>，然而突然</w:t>
      </w:r>
      <w:r w:rsidR="00FA249A">
        <w:rPr>
          <w:rFonts w:hint="eastAsia"/>
        </w:rPr>
        <w:t>某</w:t>
      </w:r>
      <w:r w:rsidR="00FA249A">
        <w:t>一天的价格提升到了</w:t>
      </w:r>
      <w:r w:rsidR="00FA249A">
        <w:rPr>
          <w:rFonts w:hint="eastAsia"/>
        </w:rPr>
        <w:t>3000</w:t>
      </w:r>
      <w:r w:rsidR="00FA249A">
        <w:rPr>
          <w:rFonts w:hint="eastAsia"/>
        </w:rPr>
        <w:t>元</w:t>
      </w:r>
      <w:r w:rsidR="00FA249A">
        <w:t>，那么这就是一个异常样本，我们需要根据实际情况</w:t>
      </w:r>
      <w:r w:rsidR="00FA249A">
        <w:rPr>
          <w:rFonts w:hint="eastAsia"/>
        </w:rPr>
        <w:t>来</w:t>
      </w:r>
      <w:r w:rsidR="00FA249A">
        <w:t>简单</w:t>
      </w:r>
      <w:r w:rsidR="00FA249A">
        <w:lastRenderedPageBreak/>
        <w:t>丢弃此样本</w:t>
      </w:r>
      <w:r w:rsidR="00FA249A">
        <w:rPr>
          <w:rFonts w:hint="eastAsia"/>
        </w:rPr>
        <w:t>或者</w:t>
      </w:r>
      <w:r w:rsidR="00FA249A">
        <w:t>是用均值代替异常值</w:t>
      </w:r>
      <w:r w:rsidR="00FA249A">
        <w:rPr>
          <w:rFonts w:hint="eastAsia"/>
        </w:rPr>
        <w:t>；</w:t>
      </w:r>
      <w:r w:rsidR="00FA249A">
        <w:t>此外，</w:t>
      </w:r>
      <w:r w:rsidR="00FA249A">
        <w:rPr>
          <w:rFonts w:hint="eastAsia"/>
        </w:rPr>
        <w:t>若</w:t>
      </w:r>
      <w:r w:rsidR="00FA249A">
        <w:t>原始数据集不</w:t>
      </w:r>
      <w:r w:rsidR="002D7B39">
        <w:rPr>
          <w:rFonts w:hint="eastAsia"/>
        </w:rPr>
        <w:t>均衡（正负</w:t>
      </w:r>
      <w:r w:rsidR="002D7B39">
        <w:t>样例差别太大</w:t>
      </w:r>
      <w:r w:rsidR="002D7B39">
        <w:rPr>
          <w:rFonts w:hint="eastAsia"/>
        </w:rPr>
        <w:t>，</w:t>
      </w:r>
      <w:r w:rsidR="002D7B39">
        <w:t>样本权重差别大</w:t>
      </w:r>
      <w:r w:rsidR="002D7B39">
        <w:rPr>
          <w:rFonts w:hint="eastAsia"/>
        </w:rPr>
        <w:t>），</w:t>
      </w:r>
      <w:r w:rsidR="002D7B39">
        <w:t>那么</w:t>
      </w:r>
      <w:r w:rsidR="002D7B39">
        <w:rPr>
          <w:rFonts w:hint="eastAsia"/>
        </w:rPr>
        <w:t>还</w:t>
      </w:r>
      <w:r w:rsidR="002D7B39">
        <w:t>需要进一步的进行采样工作</w:t>
      </w:r>
      <w:r w:rsidR="002D7B39">
        <w:rPr>
          <w:rFonts w:hint="eastAsia"/>
        </w:rPr>
        <w:t>。</w:t>
      </w:r>
    </w:p>
    <w:p w14:paraId="40DABC5B" w14:textId="62F25207" w:rsidR="005E2AD9" w:rsidRDefault="00EF00ED" w:rsidP="00301991">
      <w:pPr>
        <w:ind w:firstLine="420"/>
      </w:pPr>
      <w:r>
        <w:rPr>
          <w:rFonts w:hint="eastAsia"/>
        </w:rPr>
        <w:t>2</w:t>
      </w:r>
      <w:r>
        <w:rPr>
          <w:rFonts w:hint="eastAsia"/>
        </w:rPr>
        <w:t>）</w:t>
      </w:r>
      <w:r w:rsidR="002D7B39">
        <w:rPr>
          <w:rFonts w:hint="eastAsia"/>
        </w:rPr>
        <w:t>特征</w:t>
      </w:r>
      <w:r w:rsidR="002D7B39">
        <w:t>预处理工作</w:t>
      </w:r>
      <w:r w:rsidR="002D7B39">
        <w:rPr>
          <w:rFonts w:hint="eastAsia"/>
        </w:rPr>
        <w:t>需要对</w:t>
      </w:r>
      <w:r w:rsidR="004F5C80">
        <w:rPr>
          <w:rFonts w:hint="eastAsia"/>
        </w:rPr>
        <w:t>两</w:t>
      </w:r>
      <w:r w:rsidR="002D7B39">
        <w:t>种</w:t>
      </w:r>
      <w:r w:rsidR="002D7B39">
        <w:rPr>
          <w:rFonts w:hint="eastAsia"/>
        </w:rPr>
        <w:t>情况</w:t>
      </w:r>
      <w:r w:rsidR="002D7B39">
        <w:t>的特</w:t>
      </w:r>
      <w:r w:rsidR="005E2AD9">
        <w:t>征进行处理</w:t>
      </w:r>
      <w:r w:rsidR="005E2AD9">
        <w:rPr>
          <w:rFonts w:hint="eastAsia"/>
        </w:rPr>
        <w:t>：</w:t>
      </w:r>
    </w:p>
    <w:p w14:paraId="15DE3C2C" w14:textId="586D7373" w:rsidR="005E2AD9" w:rsidRDefault="002D7B39" w:rsidP="00EF00ED">
      <w:pPr>
        <w:ind w:firstLine="420"/>
      </w:pPr>
      <w:r>
        <w:rPr>
          <w:rFonts w:hint="eastAsia"/>
        </w:rPr>
        <w:t>针对</w:t>
      </w:r>
      <w:r>
        <w:t>单个特征</w:t>
      </w:r>
      <w:r>
        <w:rPr>
          <w:rFonts w:hint="eastAsia"/>
        </w:rPr>
        <w:t>，</w:t>
      </w:r>
      <w:r>
        <w:t>若</w:t>
      </w:r>
      <w:r>
        <w:rPr>
          <w:rFonts w:hint="eastAsia"/>
        </w:rPr>
        <w:t>某</w:t>
      </w:r>
      <w:r>
        <w:t>特征的变化范围</w:t>
      </w:r>
      <w:r>
        <w:rPr>
          <w:rFonts w:hint="eastAsia"/>
        </w:rPr>
        <w:t>过大</w:t>
      </w:r>
      <w:r>
        <w:t>，大么就要进行归一化操作</w:t>
      </w:r>
      <w:r>
        <w:rPr>
          <w:rFonts w:hint="eastAsia"/>
        </w:rPr>
        <w:t>；</w:t>
      </w:r>
      <w:r>
        <w:t>对于类别特征，需要进行离散化操作；对于某些取值有限的特征</w:t>
      </w:r>
      <w:r>
        <w:rPr>
          <w:rFonts w:hint="eastAsia"/>
        </w:rPr>
        <w:t>（</w:t>
      </w:r>
      <w:r>
        <w:t>如酒店所在区域）</w:t>
      </w:r>
      <w:r>
        <w:rPr>
          <w:rFonts w:hint="eastAsia"/>
        </w:rPr>
        <w:t>，</w:t>
      </w:r>
      <w:r>
        <w:t>需要进行离散化操作，将其</w:t>
      </w:r>
      <w:r>
        <w:rPr>
          <w:rFonts w:hint="eastAsia"/>
        </w:rPr>
        <w:t>转换</w:t>
      </w:r>
      <w:r>
        <w:t>为不同的</w:t>
      </w:r>
      <w:r>
        <w:rPr>
          <w:rFonts w:hint="eastAsia"/>
        </w:rPr>
        <w:t>类别</w:t>
      </w:r>
      <w:r>
        <w:t>。</w:t>
      </w:r>
    </w:p>
    <w:p w14:paraId="17C250E0" w14:textId="7A7AD174" w:rsidR="0021353D" w:rsidRDefault="002F2934" w:rsidP="0021353D">
      <w:pPr>
        <w:ind w:firstLine="420"/>
      </w:pPr>
      <w:r>
        <w:t>针对多个特征</w:t>
      </w:r>
      <w:r w:rsidR="00E532C7">
        <w:rPr>
          <w:rFonts w:hint="eastAsia"/>
        </w:rPr>
        <w:t>要</w:t>
      </w:r>
      <w:r w:rsidR="00E532C7">
        <w:t>考虑降维和特征</w:t>
      </w:r>
      <w:r w:rsidR="00E532C7">
        <w:rPr>
          <w:rFonts w:hint="eastAsia"/>
        </w:rPr>
        <w:t>选择</w:t>
      </w:r>
      <w:r>
        <w:t>，如果特征过多，需要进行进行降</w:t>
      </w:r>
      <w:r>
        <w:rPr>
          <w:rFonts w:hint="eastAsia"/>
        </w:rPr>
        <w:t>维操作。</w:t>
      </w:r>
      <w:r>
        <w:t>常见的方法有</w:t>
      </w:r>
      <w:r>
        <w:rPr>
          <w:rFonts w:hint="eastAsia"/>
        </w:rPr>
        <w:t>主成</w:t>
      </w:r>
      <w:r>
        <w:t>成分分析算法（</w:t>
      </w:r>
      <w:r>
        <w:rPr>
          <w:rFonts w:hint="eastAsia"/>
        </w:rPr>
        <w:t>Principal Component Analysis,PCA</w:t>
      </w:r>
      <w:r>
        <w:t>）</w:t>
      </w:r>
      <w:r w:rsidR="00D30053">
        <w:rPr>
          <w:rFonts w:hint="eastAsia"/>
        </w:rPr>
        <w:t>和</w:t>
      </w:r>
      <w:r w:rsidR="00D30053">
        <w:t>线性判别式分析（</w:t>
      </w:r>
      <w:r w:rsidR="00D30053">
        <w:rPr>
          <w:rFonts w:hint="eastAsia"/>
        </w:rPr>
        <w:t>Linear Discriminant Analysis,LDA</w:t>
      </w:r>
      <w:r w:rsidR="00D30053">
        <w:t>）</w:t>
      </w:r>
      <w:r w:rsidR="00D30053">
        <w:rPr>
          <w:rFonts w:hint="eastAsia"/>
        </w:rPr>
        <w:t>。</w:t>
      </w:r>
      <w:r w:rsidR="00D30053">
        <w:t>PCA</w:t>
      </w:r>
      <w:r>
        <w:t>通过线性投影，把高</w:t>
      </w:r>
      <w:r>
        <w:rPr>
          <w:rFonts w:hint="eastAsia"/>
        </w:rPr>
        <w:t>维的</w:t>
      </w:r>
      <w:r>
        <w:t>数据映射到低</w:t>
      </w:r>
      <w:r>
        <w:rPr>
          <w:rFonts w:hint="eastAsia"/>
        </w:rPr>
        <w:t>维的</w:t>
      </w:r>
      <w:r>
        <w:t>空间中表示，目标是</w:t>
      </w:r>
      <w:r w:rsidR="00E532C7">
        <w:rPr>
          <w:rFonts w:hint="eastAsia"/>
        </w:rPr>
        <w:t>使</w:t>
      </w:r>
      <w:r>
        <w:rPr>
          <w:rFonts w:hint="eastAsia"/>
        </w:rPr>
        <w:t>数据</w:t>
      </w:r>
      <w:r>
        <w:t>的方差在所</w:t>
      </w:r>
      <w:r>
        <w:rPr>
          <w:rFonts w:hint="eastAsia"/>
        </w:rPr>
        <w:t>投影</w:t>
      </w:r>
      <w:r>
        <w:t>的维度上达到最大，以使得</w:t>
      </w:r>
      <w:r>
        <w:rPr>
          <w:rFonts w:hint="eastAsia"/>
        </w:rPr>
        <w:t>较为</w:t>
      </w:r>
      <w:r w:rsidR="00E532C7">
        <w:rPr>
          <w:rFonts w:hint="eastAsia"/>
        </w:rPr>
        <w:t>完整</w:t>
      </w:r>
      <w:r>
        <w:t>的保留原始数据</w:t>
      </w:r>
      <w:r>
        <w:rPr>
          <w:rFonts w:hint="eastAsia"/>
        </w:rPr>
        <w:t>的</w:t>
      </w:r>
      <w:r w:rsidR="00E532C7">
        <w:t>特性的同时减少</w:t>
      </w:r>
      <w:r>
        <w:t>数据的维度。</w:t>
      </w:r>
      <w:r w:rsidR="00E532C7">
        <w:rPr>
          <w:rFonts w:hint="eastAsia"/>
        </w:rPr>
        <w:t>LDA</w:t>
      </w:r>
      <w:r w:rsidR="00E532C7">
        <w:rPr>
          <w:rFonts w:hint="eastAsia"/>
        </w:rPr>
        <w:t>通过</w:t>
      </w:r>
      <w:r w:rsidR="00E532C7">
        <w:t>将高</w:t>
      </w:r>
      <w:r w:rsidR="00E532C7">
        <w:rPr>
          <w:rFonts w:hint="eastAsia"/>
        </w:rPr>
        <w:t>维</w:t>
      </w:r>
      <w:r w:rsidR="00E532C7">
        <w:t>的样本映射到最佳判别</w:t>
      </w:r>
      <w:r w:rsidR="00E532C7">
        <w:rPr>
          <w:rFonts w:hint="eastAsia"/>
        </w:rPr>
        <w:t>矢量</w:t>
      </w:r>
      <w:r w:rsidR="00E532C7">
        <w:t>空间，</w:t>
      </w:r>
      <w:r w:rsidR="00E532C7">
        <w:rPr>
          <w:rFonts w:hint="eastAsia"/>
        </w:rPr>
        <w:t>其</w:t>
      </w:r>
      <w:r w:rsidR="00E532C7">
        <w:t>目标是使得同一类别的数据点</w:t>
      </w:r>
      <w:r w:rsidR="00E532C7">
        <w:rPr>
          <w:rFonts w:hint="eastAsia"/>
        </w:rPr>
        <w:t>尽量</w:t>
      </w:r>
      <w:r w:rsidR="00E532C7">
        <w:t>接近，不同类别的数据点</w:t>
      </w:r>
      <w:r w:rsidR="00E532C7">
        <w:rPr>
          <w:rFonts w:hint="eastAsia"/>
        </w:rPr>
        <w:t>尽量</w:t>
      </w:r>
      <w:r w:rsidR="00E532C7">
        <w:t>分</w:t>
      </w:r>
      <w:r w:rsidR="00E532C7">
        <w:rPr>
          <w:rFonts w:hint="eastAsia"/>
        </w:rPr>
        <w:t>开</w:t>
      </w:r>
      <w:r w:rsidR="00E532C7">
        <w:t>。</w:t>
      </w:r>
      <w:r w:rsidR="005E2AD9">
        <w:rPr>
          <w:rFonts w:hint="eastAsia"/>
        </w:rPr>
        <w:t>对于</w:t>
      </w:r>
      <w:r w:rsidR="005E2AD9">
        <w:t>特征选择，</w:t>
      </w:r>
      <w:r w:rsidR="0021353D">
        <w:rPr>
          <w:rFonts w:hint="eastAsia"/>
        </w:rPr>
        <w:t>有</w:t>
      </w:r>
      <w:r w:rsidR="0021353D">
        <w:t>多种方法，</w:t>
      </w:r>
      <w:r w:rsidR="0021353D">
        <w:rPr>
          <w:rFonts w:hint="eastAsia"/>
        </w:rPr>
        <w:t>常用到</w:t>
      </w:r>
      <w:r w:rsidR="0021353D">
        <w:t>的有三种方法</w:t>
      </w:r>
      <w:r w:rsidR="005E2AD9">
        <w:rPr>
          <w:rFonts w:hint="eastAsia"/>
        </w:rPr>
        <w:t>：</w:t>
      </w:r>
      <w:r w:rsidR="005E2AD9">
        <w:t>第一</w:t>
      </w:r>
      <w:r w:rsidR="005E2AD9">
        <w:rPr>
          <w:rFonts w:hint="eastAsia"/>
        </w:rPr>
        <w:t>是</w:t>
      </w:r>
      <w:r w:rsidR="0021353D">
        <w:rPr>
          <w:rFonts w:hint="eastAsia"/>
        </w:rPr>
        <w:t>种</w:t>
      </w:r>
      <w:r w:rsidR="005E2AD9">
        <w:t>通过</w:t>
      </w:r>
      <w:r w:rsidR="0021353D">
        <w:rPr>
          <w:rFonts w:hint="eastAsia"/>
        </w:rPr>
        <w:t>方差</w:t>
      </w:r>
      <w:r w:rsidR="0021353D">
        <w:t>选择、</w:t>
      </w:r>
      <w:r w:rsidR="005E2AD9">
        <w:t>相关系数、卡方检验等方式来获取自变量和目标变量之间的关联</w:t>
      </w:r>
      <w:r w:rsidR="0021353D">
        <w:rPr>
          <w:rFonts w:hint="eastAsia"/>
        </w:rPr>
        <w:t>，</w:t>
      </w:r>
      <w:r w:rsidR="0021353D">
        <w:t>以及自变量</w:t>
      </w:r>
      <w:r w:rsidR="0021353D">
        <w:rPr>
          <w:rFonts w:hint="eastAsia"/>
        </w:rPr>
        <w:t>之间</w:t>
      </w:r>
      <w:r w:rsidR="0021353D">
        <w:t>的相互关系</w:t>
      </w:r>
      <w:r w:rsidR="005E2AD9">
        <w:rPr>
          <w:rFonts w:hint="eastAsia"/>
        </w:rPr>
        <w:t>；</w:t>
      </w:r>
      <w:r w:rsidR="005E2AD9">
        <w:t>第二</w:t>
      </w:r>
      <w:r w:rsidR="005E2AD9">
        <w:rPr>
          <w:rFonts w:hint="eastAsia"/>
        </w:rPr>
        <w:t>是</w:t>
      </w:r>
      <w:r w:rsidR="005E2AD9">
        <w:t>通过目标函数来决定是否加入一个新的特征</w:t>
      </w:r>
      <w:r w:rsidR="005E2AD9">
        <w:rPr>
          <w:rFonts w:hint="eastAsia"/>
        </w:rPr>
        <w:t>；</w:t>
      </w:r>
      <w:r w:rsidR="005E2AD9">
        <w:t>第三是通过</w:t>
      </w:r>
      <w:r w:rsidR="0021353D">
        <w:rPr>
          <w:rFonts w:hint="eastAsia"/>
        </w:rPr>
        <w:t>我们</w:t>
      </w:r>
      <w:r w:rsidR="0021353D">
        <w:t>的</w:t>
      </w:r>
      <w:r w:rsidR="005E2AD9">
        <w:t>机器学习算法生成的模型来判断特征的重要性，实现</w:t>
      </w:r>
      <w:r w:rsidR="005E2AD9">
        <w:rPr>
          <w:rFonts w:hint="eastAsia"/>
        </w:rPr>
        <w:t>特征</w:t>
      </w:r>
      <w:r w:rsidR="005E2AD9">
        <w:t>的自动选择。</w:t>
      </w:r>
    </w:p>
    <w:p w14:paraId="755431A1" w14:textId="5958843D" w:rsidR="0021353D" w:rsidRDefault="0021353D" w:rsidP="0021353D">
      <w:pPr>
        <w:ind w:firstLine="420"/>
      </w:pPr>
      <w:r>
        <w:rPr>
          <w:rFonts w:hint="eastAsia"/>
        </w:rPr>
        <w:t>本文</w:t>
      </w:r>
      <w:r>
        <w:t>中采用了</w:t>
      </w:r>
      <w:r>
        <w:t>python</w:t>
      </w:r>
      <w:r>
        <w:t>中</w:t>
      </w:r>
      <w:r>
        <w:rPr>
          <w:rFonts w:hint="eastAsia"/>
        </w:rPr>
        <w:t>sklearn</w:t>
      </w:r>
      <w:r>
        <w:rPr>
          <w:rFonts w:hint="eastAsia"/>
        </w:rPr>
        <w:t>模块</w:t>
      </w:r>
      <w:r>
        <w:t>中的</w:t>
      </w:r>
      <w:r>
        <w:rPr>
          <w:rFonts w:hint="eastAsia"/>
        </w:rPr>
        <w:t>VarianceThreshold</w:t>
      </w:r>
      <w:r>
        <w:rPr>
          <w:rFonts w:hint="eastAsia"/>
        </w:rPr>
        <w:t>方法</w:t>
      </w:r>
      <w:r>
        <w:t>来首先对</w:t>
      </w:r>
      <w:r>
        <w:rPr>
          <w:rFonts w:hint="eastAsia"/>
        </w:rPr>
        <w:t>各个</w:t>
      </w:r>
      <w:r>
        <w:t>特征的方差进行计算</w:t>
      </w:r>
      <w:r>
        <w:rPr>
          <w:rFonts w:hint="eastAsia"/>
        </w:rPr>
        <w:t>，</w:t>
      </w:r>
      <w:r>
        <w:t>根据设置相应的阈值，排除掉方差小于阈值的特征，</w:t>
      </w:r>
      <w:r>
        <w:rPr>
          <w:rFonts w:hint="eastAsia"/>
        </w:rPr>
        <w:t>方差选择</w:t>
      </w:r>
      <w:r>
        <w:t>应用于数据集准备阶段</w:t>
      </w:r>
      <w:r>
        <w:rPr>
          <w:rFonts w:hint="eastAsia"/>
        </w:rPr>
        <w:t>。</w:t>
      </w:r>
      <w:r>
        <w:t>此外</w:t>
      </w:r>
      <w:r>
        <w:rPr>
          <w:rFonts w:hint="eastAsia"/>
        </w:rPr>
        <w:t>，</w:t>
      </w:r>
      <w:r>
        <w:t>对于本文用到的树模型，本文使用了</w:t>
      </w:r>
      <w:r>
        <w:rPr>
          <w:rFonts w:hint="eastAsia"/>
        </w:rPr>
        <w:t>feature_importances_</w:t>
      </w:r>
      <w:r>
        <w:rPr>
          <w:rFonts w:hint="eastAsia"/>
        </w:rPr>
        <w:t>这</w:t>
      </w:r>
      <w:r>
        <w:t>一方法来对重要特征进行选择，并</w:t>
      </w:r>
      <w:r>
        <w:rPr>
          <w:rFonts w:hint="eastAsia"/>
        </w:rPr>
        <w:t>在</w:t>
      </w:r>
      <w:r w:rsidR="00E17385">
        <w:rPr>
          <w:rFonts w:hint="eastAsia"/>
        </w:rPr>
        <w:t>重新</w:t>
      </w:r>
      <w:r w:rsidR="00E17385">
        <w:t>选择重要特征后进行</w:t>
      </w:r>
      <w:r>
        <w:t>重复训练并预测</w:t>
      </w:r>
      <w:r w:rsidR="00E17385">
        <w:rPr>
          <w:rFonts w:hint="eastAsia"/>
        </w:rPr>
        <w:t>。</w:t>
      </w:r>
    </w:p>
    <w:p w14:paraId="20A2CD67" w14:textId="5671309D" w:rsidR="00734573" w:rsidRDefault="0021338C" w:rsidP="00301991">
      <w:pPr>
        <w:ind w:firstLine="420"/>
      </w:pPr>
      <w:r>
        <w:rPr>
          <w:rFonts w:hint="eastAsia"/>
        </w:rPr>
        <w:t>以下</w:t>
      </w:r>
      <w:r w:rsidR="00734573">
        <w:rPr>
          <w:rFonts w:hint="eastAsia"/>
        </w:rPr>
        <w:t>将对</w:t>
      </w:r>
      <w:r w:rsidR="00734573">
        <w:t>本文的特征工程</w:t>
      </w:r>
      <w:r>
        <w:rPr>
          <w:rFonts w:hint="eastAsia"/>
        </w:rPr>
        <w:t>按照如上</w:t>
      </w:r>
      <w:r>
        <w:t>所</w:t>
      </w:r>
      <w:r>
        <w:rPr>
          <w:rFonts w:hint="eastAsia"/>
        </w:rPr>
        <w:t>述</w:t>
      </w:r>
      <w:r w:rsidR="00734573">
        <w:t>做出详细介绍。</w:t>
      </w:r>
    </w:p>
    <w:p w14:paraId="3D86E003" w14:textId="3B0BFB27" w:rsidR="00734573" w:rsidRDefault="00734573" w:rsidP="00734573">
      <w:pPr>
        <w:pStyle w:val="3"/>
      </w:pPr>
      <w:r>
        <w:rPr>
          <w:rFonts w:hint="eastAsia"/>
        </w:rPr>
        <w:t>特征</w:t>
      </w:r>
      <w:r>
        <w:t>使用</w:t>
      </w:r>
      <w:r w:rsidR="00BD15E7">
        <w:rPr>
          <w:rFonts w:hint="eastAsia"/>
        </w:rPr>
        <w:t>与</w:t>
      </w:r>
      <w:r w:rsidR="00BD15E7">
        <w:t>获取</w:t>
      </w:r>
      <w:r>
        <w:t>方案</w:t>
      </w:r>
    </w:p>
    <w:p w14:paraId="7467F6E6" w14:textId="6C53BA62" w:rsidR="00BD15E7" w:rsidRPr="00BD15E7" w:rsidRDefault="00BD15E7" w:rsidP="00BD15E7">
      <w:pPr>
        <w:ind w:firstLine="420"/>
      </w:pPr>
      <w:r>
        <w:rPr>
          <w:rFonts w:hint="eastAsia"/>
        </w:rPr>
        <w:t>在本</w:t>
      </w:r>
      <w:r>
        <w:t>阶段</w:t>
      </w:r>
      <w:r>
        <w:rPr>
          <w:rFonts w:hint="eastAsia"/>
        </w:rPr>
        <w:t>的</w:t>
      </w:r>
      <w:r>
        <w:t>目的是尽可能多地找出</w:t>
      </w:r>
      <w:r>
        <w:rPr>
          <w:rFonts w:hint="eastAsia"/>
        </w:rPr>
        <w:t>对</w:t>
      </w:r>
      <w:r>
        <w:t>预测目标有影响的特征，并进行</w:t>
      </w:r>
      <w:r>
        <w:rPr>
          <w:rFonts w:hint="eastAsia"/>
        </w:rPr>
        <w:t>评估</w:t>
      </w:r>
      <w:r w:rsidR="003462A6">
        <w:rPr>
          <w:rFonts w:hint="eastAsia"/>
        </w:rPr>
        <w:t>特征</w:t>
      </w:r>
      <w:r w:rsidR="003462A6">
        <w:t>的</w:t>
      </w:r>
      <w:r>
        <w:t>可用性</w:t>
      </w:r>
      <w:r w:rsidR="003462A6">
        <w:rPr>
          <w:rFonts w:hint="eastAsia"/>
        </w:rPr>
        <w:t>及</w:t>
      </w:r>
      <w:r w:rsidR="003462A6">
        <w:t>获取与存储方式。</w:t>
      </w:r>
    </w:p>
    <w:p w14:paraId="5813509A" w14:textId="1078BCB1" w:rsidR="0021338C" w:rsidRDefault="00830FC1" w:rsidP="0021338C">
      <w:pPr>
        <w:ind w:firstLine="420"/>
      </w:pPr>
      <w:r>
        <w:rPr>
          <w:rFonts w:hint="eastAsia"/>
        </w:rPr>
        <w:t>本文</w:t>
      </w:r>
      <w:r w:rsidR="003B6FB2">
        <w:rPr>
          <w:rFonts w:hint="eastAsia"/>
        </w:rPr>
        <w:t>用</w:t>
      </w:r>
      <w:r w:rsidR="003B6FB2">
        <w:t>到的数据集是南京市在</w:t>
      </w:r>
      <w:r w:rsidR="003B6FB2">
        <w:rPr>
          <w:rFonts w:hint="eastAsia"/>
        </w:rPr>
        <w:t>2016</w:t>
      </w:r>
      <w:r w:rsidR="003B6FB2">
        <w:rPr>
          <w:rFonts w:hint="eastAsia"/>
        </w:rPr>
        <w:t>年</w:t>
      </w:r>
      <w:r w:rsidR="003B6FB2">
        <w:rPr>
          <w:rFonts w:hint="eastAsia"/>
        </w:rPr>
        <w:t>3</w:t>
      </w:r>
      <w:r w:rsidR="003B6FB2">
        <w:rPr>
          <w:rFonts w:hint="eastAsia"/>
        </w:rPr>
        <w:t>月</w:t>
      </w:r>
      <w:r w:rsidR="003B6FB2">
        <w:rPr>
          <w:rFonts w:hint="eastAsia"/>
        </w:rPr>
        <w:t>18</w:t>
      </w:r>
      <w:r w:rsidR="003B6FB2">
        <w:rPr>
          <w:rFonts w:hint="eastAsia"/>
        </w:rPr>
        <w:t>日</w:t>
      </w:r>
      <w:r w:rsidR="003B6FB2">
        <w:t>至</w:t>
      </w:r>
      <w:r w:rsidR="003B6FB2">
        <w:rPr>
          <w:rFonts w:hint="eastAsia"/>
        </w:rPr>
        <w:t>5</w:t>
      </w:r>
      <w:r w:rsidR="003B6FB2">
        <w:rPr>
          <w:rFonts w:hint="eastAsia"/>
        </w:rPr>
        <w:t>月</w:t>
      </w:r>
      <w:r w:rsidR="003B6FB2">
        <w:rPr>
          <w:rFonts w:hint="eastAsia"/>
        </w:rPr>
        <w:t>16</w:t>
      </w:r>
      <w:r w:rsidR="003B6FB2">
        <w:rPr>
          <w:rFonts w:hint="eastAsia"/>
        </w:rPr>
        <w:t>日的酒店</w:t>
      </w:r>
      <w:r w:rsidR="003B6FB2">
        <w:t>价格数据。</w:t>
      </w:r>
      <w:r w:rsidR="0021338C">
        <w:rPr>
          <w:rFonts w:hint="eastAsia"/>
        </w:rPr>
        <w:t>原始</w:t>
      </w:r>
      <w:r w:rsidR="002E408B">
        <w:t>数据中包括</w:t>
      </w:r>
      <w:r w:rsidR="002E408B">
        <w:rPr>
          <w:rFonts w:hint="eastAsia"/>
        </w:rPr>
        <w:t>389</w:t>
      </w:r>
      <w:r w:rsidR="002E408B">
        <w:rPr>
          <w:rFonts w:hint="eastAsia"/>
        </w:rPr>
        <w:t>家</w:t>
      </w:r>
      <w:r w:rsidR="002E408B">
        <w:t>酒店</w:t>
      </w:r>
      <w:r w:rsidR="002E408B">
        <w:rPr>
          <w:rFonts w:hint="eastAsia"/>
        </w:rPr>
        <w:t>共计</w:t>
      </w:r>
      <w:r w:rsidR="002C318B">
        <w:t>82536</w:t>
      </w:r>
      <w:r w:rsidR="008232DB">
        <w:rPr>
          <w:rFonts w:hint="eastAsia"/>
        </w:rPr>
        <w:t>个</w:t>
      </w:r>
      <w:r w:rsidR="008232DB">
        <w:t>样本，</w:t>
      </w:r>
      <w:r w:rsidR="008232DB">
        <w:rPr>
          <w:rFonts w:hint="eastAsia"/>
        </w:rPr>
        <w:t>每个样本</w:t>
      </w:r>
      <w:r w:rsidR="008232DB">
        <w:t>有</w:t>
      </w:r>
      <w:r w:rsidR="003462A6">
        <w:rPr>
          <w:rFonts w:hint="eastAsia"/>
        </w:rPr>
        <w:t>74</w:t>
      </w:r>
      <w:r w:rsidR="00E96AFC">
        <w:rPr>
          <w:rFonts w:hint="eastAsia"/>
        </w:rPr>
        <w:t>维</w:t>
      </w:r>
      <w:r w:rsidR="0021338C">
        <w:t>特征</w:t>
      </w:r>
      <w:r w:rsidR="0021338C">
        <w:t>:</w:t>
      </w:r>
    </w:p>
    <w:p w14:paraId="620DE75F" w14:textId="2FF133D9" w:rsidR="00E96AFC" w:rsidRDefault="00E96AFC" w:rsidP="0021338C">
      <w:pPr>
        <w:ind w:firstLine="420"/>
      </w:pPr>
      <w:r>
        <w:rPr>
          <w:rFonts w:hint="eastAsia"/>
        </w:rPr>
        <w:t>酒店名</w:t>
      </w:r>
      <w:r>
        <w:t>，酒店</w:t>
      </w:r>
      <w:r>
        <w:rPr>
          <w:rFonts w:hint="eastAsia"/>
        </w:rPr>
        <w:t>ID</w:t>
      </w:r>
      <w:r>
        <w:rPr>
          <w:rFonts w:hint="eastAsia"/>
        </w:rPr>
        <w:t>，</w:t>
      </w:r>
      <w:r>
        <w:t>酒店所在区域，</w:t>
      </w:r>
      <w:r>
        <w:rPr>
          <w:rFonts w:hint="eastAsia"/>
        </w:rPr>
        <w:t>用户</w:t>
      </w:r>
      <w:r>
        <w:t>/</w:t>
      </w:r>
      <w:r>
        <w:rPr>
          <w:rFonts w:hint="eastAsia"/>
        </w:rPr>
        <w:t>政府</w:t>
      </w:r>
      <w:r>
        <w:t>评级，星级，酒店评分，评论量，可否预定，现金，最新预定</w:t>
      </w:r>
      <w:r w:rsidR="00BD15E7">
        <w:rPr>
          <w:rFonts w:hint="eastAsia"/>
        </w:rPr>
        <w:t>时间</w:t>
      </w:r>
      <w:r>
        <w:t>，</w:t>
      </w:r>
      <w:r>
        <w:rPr>
          <w:rFonts w:hint="eastAsia"/>
        </w:rPr>
        <w:t>wifi</w:t>
      </w:r>
      <w:r>
        <w:rPr>
          <w:rFonts w:hint="eastAsia"/>
        </w:rPr>
        <w:t>，</w:t>
      </w:r>
      <w:r w:rsidR="00BD15E7">
        <w:t>抓取时间</w:t>
      </w:r>
      <w:r w:rsidR="00BD15E7">
        <w:rPr>
          <w:rFonts w:hint="eastAsia"/>
        </w:rPr>
        <w:t>，</w:t>
      </w:r>
      <w:r>
        <w:rPr>
          <w:rFonts w:hint="eastAsia"/>
        </w:rPr>
        <w:t>餐厅</w:t>
      </w:r>
      <w:r>
        <w:t>，</w:t>
      </w:r>
      <w:r>
        <w:rPr>
          <w:rFonts w:hint="eastAsia"/>
        </w:rPr>
        <w:t>接机</w:t>
      </w:r>
      <w:r>
        <w:t>服务，</w:t>
      </w:r>
      <w:r>
        <w:rPr>
          <w:rFonts w:hint="eastAsia"/>
        </w:rPr>
        <w:t>泳池</w:t>
      </w:r>
      <w:r>
        <w:t>，</w:t>
      </w:r>
      <w:r>
        <w:rPr>
          <w:rFonts w:hint="eastAsia"/>
        </w:rPr>
        <w:t>健身房</w:t>
      </w:r>
      <w:r>
        <w:t>，停车</w:t>
      </w:r>
      <w:r w:rsidR="00BD15E7">
        <w:rPr>
          <w:rFonts w:hint="eastAsia"/>
        </w:rPr>
        <w:t>服务</w:t>
      </w:r>
      <w:r>
        <w:t>，</w:t>
      </w:r>
      <w:r w:rsidR="00BD15E7">
        <w:rPr>
          <w:rFonts w:hint="eastAsia"/>
        </w:rPr>
        <w:t>平均</w:t>
      </w:r>
      <w:r w:rsidR="00BD15E7">
        <w:t>得分，位置得分，清洁得分，服务得分，开业时间，客房</w:t>
      </w:r>
      <w:r w:rsidR="00E92AC1">
        <w:rPr>
          <w:rFonts w:hint="eastAsia"/>
        </w:rPr>
        <w:t>数量</w:t>
      </w:r>
      <w:r w:rsidR="00BD15E7">
        <w:t>，与市中心距离，</w:t>
      </w:r>
      <w:r>
        <w:rPr>
          <w:rFonts w:hint="eastAsia"/>
        </w:rPr>
        <w:t>酒店</w:t>
      </w:r>
      <w:r>
        <w:t>链接，酒店小图链接，酒店大图链接，价格是否隐藏，定金，定金消费，经度，纬度，有无促销，有无团购，团购类型，</w:t>
      </w:r>
      <w:r>
        <w:rPr>
          <w:rFonts w:hint="eastAsia"/>
        </w:rPr>
        <w:t>会员</w:t>
      </w:r>
      <w:r>
        <w:t>指南，会员折扣，团购价格，</w:t>
      </w:r>
      <w:r>
        <w:rPr>
          <w:rFonts w:hint="eastAsia"/>
        </w:rPr>
        <w:t>has</w:t>
      </w:r>
      <w:r>
        <w:t>AverageRate</w:t>
      </w:r>
      <w:r>
        <w:rPr>
          <w:rFonts w:hint="eastAsia"/>
        </w:rPr>
        <w:t>，</w:t>
      </w:r>
      <w:r>
        <w:t>averageRate</w:t>
      </w:r>
      <w:r>
        <w:t>，</w:t>
      </w:r>
      <w:r>
        <w:t>taReviewsCount</w:t>
      </w:r>
      <w:r>
        <w:rPr>
          <w:rFonts w:hint="eastAsia"/>
        </w:rPr>
        <w:t>，</w:t>
      </w:r>
      <w:r w:rsidRPr="00E96AFC">
        <w:t>taReviewUrl</w:t>
      </w:r>
      <w:r>
        <w:rPr>
          <w:rFonts w:hint="eastAsia"/>
        </w:rPr>
        <w:t>，</w:t>
      </w:r>
      <w:r>
        <w:rPr>
          <w:rFonts w:hint="eastAsia"/>
        </w:rPr>
        <w:t>land</w:t>
      </w:r>
      <w:r>
        <w:t>MarkDistance</w:t>
      </w:r>
      <w:r>
        <w:rPr>
          <w:rFonts w:hint="eastAsia"/>
        </w:rPr>
        <w:t>，有无</w:t>
      </w:r>
      <w:r>
        <w:t>促销，促销文本，促销指南，</w:t>
      </w:r>
      <w:r w:rsidR="00A82638">
        <w:t>当日入住</w:t>
      </w:r>
      <w:r w:rsidR="00A82638">
        <w:rPr>
          <w:rFonts w:hint="eastAsia"/>
        </w:rPr>
        <w:t>至未来</w:t>
      </w:r>
      <w:r w:rsidR="00A82638">
        <w:t>第</w:t>
      </w:r>
      <w:r w:rsidR="00E00392">
        <w:rPr>
          <w:rFonts w:hint="eastAsia"/>
        </w:rPr>
        <w:t>二十</w:t>
      </w:r>
      <w:r w:rsidR="00A82638">
        <w:t>八日入住的价格</w:t>
      </w:r>
      <w:r w:rsidR="008232DB">
        <w:rPr>
          <w:rFonts w:hint="eastAsia"/>
        </w:rPr>
        <w:t>。</w:t>
      </w:r>
    </w:p>
    <w:p w14:paraId="4C600EB7" w14:textId="50F2AF7C" w:rsidR="004B5762" w:rsidRDefault="008232DB" w:rsidP="0021338C">
      <w:pPr>
        <w:ind w:firstLine="420"/>
      </w:pPr>
      <w:r>
        <w:rPr>
          <w:rFonts w:hint="eastAsia"/>
        </w:rPr>
        <w:t>从</w:t>
      </w:r>
      <w:r>
        <w:rPr>
          <w:rFonts w:hint="eastAsia"/>
        </w:rPr>
        <w:t>3</w:t>
      </w:r>
      <w:r>
        <w:t>.3</w:t>
      </w:r>
      <w:r>
        <w:rPr>
          <w:rFonts w:hint="eastAsia"/>
        </w:rPr>
        <w:t>节中</w:t>
      </w:r>
      <w:r>
        <w:t>的特征价格分析可以看出，</w:t>
      </w:r>
      <w:r w:rsidR="00953005">
        <w:rPr>
          <w:rFonts w:hint="eastAsia"/>
        </w:rPr>
        <w:t>酒店</w:t>
      </w:r>
      <w:r w:rsidR="00953005">
        <w:t>的自身因素（</w:t>
      </w:r>
      <w:r w:rsidR="00953005">
        <w:rPr>
          <w:rFonts w:hint="eastAsia"/>
        </w:rPr>
        <w:t>如</w:t>
      </w:r>
      <w:r w:rsidR="00953005">
        <w:t>星级，评分）</w:t>
      </w:r>
      <w:r w:rsidR="00953005">
        <w:rPr>
          <w:rFonts w:hint="eastAsia"/>
        </w:rPr>
        <w:t>和</w:t>
      </w:r>
      <w:r w:rsidR="00953005">
        <w:t>时间因素（</w:t>
      </w:r>
      <w:r w:rsidR="00953005">
        <w:rPr>
          <w:rFonts w:hint="eastAsia"/>
        </w:rPr>
        <w:t>如</w:t>
      </w:r>
      <w:r w:rsidR="00953005">
        <w:t>爬取时间，是否周末）</w:t>
      </w:r>
      <w:r w:rsidR="00953005">
        <w:rPr>
          <w:rFonts w:hint="eastAsia"/>
        </w:rPr>
        <w:t>都</w:t>
      </w:r>
      <w:r w:rsidR="00953005">
        <w:t>会对</w:t>
      </w:r>
      <w:r w:rsidR="00953005">
        <w:rPr>
          <w:rFonts w:hint="eastAsia"/>
        </w:rPr>
        <w:t>预测</w:t>
      </w:r>
      <w:r w:rsidR="00953005">
        <w:t>目标有所影响。</w:t>
      </w:r>
      <w:r w:rsidR="00EF6547">
        <w:rPr>
          <w:rFonts w:hint="eastAsia"/>
        </w:rPr>
        <w:t>因此</w:t>
      </w:r>
      <w:r w:rsidR="00EF6547">
        <w:t>，本文主要是从这两个方面进行特征的</w:t>
      </w:r>
      <w:r w:rsidR="00EF6547">
        <w:rPr>
          <w:rFonts w:hint="eastAsia"/>
        </w:rPr>
        <w:t>选取，选取</w:t>
      </w:r>
      <w:r w:rsidR="00EF6547">
        <w:t>的特征多数是酒店自身因素与</w:t>
      </w:r>
      <w:r w:rsidR="00EF6547">
        <w:rPr>
          <w:rFonts w:hint="eastAsia"/>
        </w:rPr>
        <w:t>在</w:t>
      </w:r>
      <w:r w:rsidR="00EF6547">
        <w:t>时间变量下的变化情况。包括</w:t>
      </w:r>
      <w:r w:rsidR="00EF6547">
        <w:rPr>
          <w:rFonts w:hint="eastAsia"/>
        </w:rPr>
        <w:t>如下</w:t>
      </w:r>
      <w:r w:rsidR="009832FC">
        <w:rPr>
          <w:rFonts w:hint="eastAsia"/>
        </w:rPr>
        <w:t>29</w:t>
      </w:r>
      <w:r w:rsidR="004F5C80">
        <w:rPr>
          <w:rFonts w:hint="eastAsia"/>
        </w:rPr>
        <w:t>个</w:t>
      </w:r>
      <w:r w:rsidR="00EF6547">
        <w:t>特征：</w:t>
      </w:r>
    </w:p>
    <w:p w14:paraId="108142BA" w14:textId="43A02B64" w:rsidR="007505E2" w:rsidRDefault="007505E2" w:rsidP="0021338C">
      <w:pPr>
        <w:ind w:firstLine="420"/>
      </w:pPr>
      <w:r>
        <w:rPr>
          <w:rFonts w:hint="eastAsia"/>
        </w:rPr>
        <w:t>根据</w:t>
      </w:r>
      <w:r>
        <w:t>评分和星级对酒店</w:t>
      </w:r>
      <w:r>
        <w:rPr>
          <w:rFonts w:hint="eastAsia"/>
        </w:rPr>
        <w:t>进行</w:t>
      </w:r>
      <w:r>
        <w:t>聚类，</w:t>
      </w:r>
      <w:r w:rsidR="000B1740">
        <w:rPr>
          <w:rFonts w:hint="eastAsia"/>
        </w:rPr>
        <w:t>将每家</w:t>
      </w:r>
      <w:r w:rsidR="000B1740">
        <w:t>酒店分到对应的簇中。</w:t>
      </w:r>
    </w:p>
    <w:p w14:paraId="41D28283" w14:textId="77777777" w:rsidR="000B1740" w:rsidRDefault="004B5762" w:rsidP="0021338C">
      <w:pPr>
        <w:ind w:firstLine="420"/>
      </w:pPr>
      <w:r>
        <w:rPr>
          <w:rFonts w:hint="eastAsia"/>
        </w:rPr>
        <w:t>同一</w:t>
      </w:r>
      <w:r>
        <w:t>评分酒店数量</w:t>
      </w:r>
      <w:r w:rsidR="00DF02F5">
        <w:rPr>
          <w:rFonts w:hint="eastAsia"/>
        </w:rPr>
        <w:t>；</w:t>
      </w:r>
      <w:r>
        <w:rPr>
          <w:rFonts w:hint="eastAsia"/>
        </w:rPr>
        <w:t>同</w:t>
      </w:r>
      <w:r>
        <w:t>一</w:t>
      </w:r>
      <w:r w:rsidR="00DE7D32">
        <w:rPr>
          <w:rFonts w:hint="eastAsia"/>
        </w:rPr>
        <w:t>星级</w:t>
      </w:r>
      <w:r w:rsidR="00DE7D32">
        <w:t>酒店数量</w:t>
      </w:r>
      <w:r w:rsidR="00DF02F5">
        <w:rPr>
          <w:rFonts w:hint="eastAsia"/>
        </w:rPr>
        <w:t>；</w:t>
      </w:r>
      <w:r w:rsidR="000B1740">
        <w:rPr>
          <w:rFonts w:hint="eastAsia"/>
        </w:rPr>
        <w:t>同一</w:t>
      </w:r>
      <w:r w:rsidR="000B1740">
        <w:t>簇中酒店数量。</w:t>
      </w:r>
    </w:p>
    <w:p w14:paraId="2C4D345A" w14:textId="7DC00D95" w:rsidR="004B5762" w:rsidRDefault="002B610A" w:rsidP="0021338C">
      <w:pPr>
        <w:ind w:firstLine="420"/>
      </w:pPr>
      <w:r>
        <w:rPr>
          <w:rFonts w:hint="eastAsia"/>
        </w:rPr>
        <w:lastRenderedPageBreak/>
        <w:t>样本</w:t>
      </w:r>
      <w:r w:rsidR="00EF6547">
        <w:t>前</w:t>
      </w:r>
      <w:r w:rsidR="00EF6547">
        <w:rPr>
          <w:rFonts w:hint="eastAsia"/>
        </w:rPr>
        <w:t>7</w:t>
      </w:r>
      <w:r w:rsidR="00EF6547">
        <w:rPr>
          <w:rFonts w:hint="eastAsia"/>
        </w:rPr>
        <w:t>天</w:t>
      </w:r>
      <w:r w:rsidR="00EF6547">
        <w:t>的平均价格</w:t>
      </w:r>
      <w:r w:rsidR="00DF02F5">
        <w:rPr>
          <w:rFonts w:hint="eastAsia"/>
        </w:rPr>
        <w:t>；</w:t>
      </w:r>
      <w:r w:rsidR="00EF6547">
        <w:rPr>
          <w:rFonts w:hint="eastAsia"/>
        </w:rPr>
        <w:t>7</w:t>
      </w:r>
      <w:r w:rsidR="00EF6547">
        <w:rPr>
          <w:rFonts w:hint="eastAsia"/>
        </w:rPr>
        <w:t>天</w:t>
      </w:r>
      <w:r w:rsidR="00EF6547">
        <w:t>中价格是否有变化</w:t>
      </w:r>
      <w:r w:rsidR="00DF02F5">
        <w:rPr>
          <w:rFonts w:hint="eastAsia"/>
        </w:rPr>
        <w:t>；</w:t>
      </w:r>
      <w:r w:rsidR="00EF6547">
        <w:rPr>
          <w:rFonts w:hint="eastAsia"/>
        </w:rPr>
        <w:t>7</w:t>
      </w:r>
      <w:r w:rsidR="00DF02F5">
        <w:rPr>
          <w:rFonts w:hint="eastAsia"/>
        </w:rPr>
        <w:t>天</w:t>
      </w:r>
      <w:r w:rsidR="00DF02F5">
        <w:t>中价格变动的次数</w:t>
      </w:r>
      <w:r w:rsidR="00DF02F5">
        <w:rPr>
          <w:rFonts w:hint="eastAsia"/>
        </w:rPr>
        <w:t>；</w:t>
      </w:r>
    </w:p>
    <w:p w14:paraId="7EB38FC9" w14:textId="5C34AA06" w:rsidR="000B1740" w:rsidRDefault="000B1740" w:rsidP="0021338C">
      <w:pPr>
        <w:ind w:firstLine="420"/>
      </w:pPr>
      <w:r>
        <w:rPr>
          <w:rFonts w:hint="eastAsia"/>
        </w:rPr>
        <w:t>同一评分</w:t>
      </w:r>
      <w:r>
        <w:t>中价格变动的酒店数量</w:t>
      </w:r>
      <w:r>
        <w:rPr>
          <w:rFonts w:hint="eastAsia"/>
        </w:rPr>
        <w:t>；</w:t>
      </w:r>
      <w:r>
        <w:t>同</w:t>
      </w:r>
      <w:r>
        <w:rPr>
          <w:rFonts w:hint="eastAsia"/>
        </w:rPr>
        <w:t>一</w:t>
      </w:r>
      <w:r>
        <w:t>评分中价格变动</w:t>
      </w:r>
      <w:r>
        <w:rPr>
          <w:rFonts w:hint="eastAsia"/>
        </w:rPr>
        <w:t>占比</w:t>
      </w:r>
      <w:r>
        <w:t>；</w:t>
      </w:r>
    </w:p>
    <w:p w14:paraId="60035C65" w14:textId="514778B0" w:rsidR="000B1740" w:rsidRDefault="00DF02F5" w:rsidP="0021338C">
      <w:pPr>
        <w:ind w:firstLine="420"/>
      </w:pPr>
      <w:r>
        <w:t>同</w:t>
      </w:r>
      <w:r>
        <w:rPr>
          <w:rFonts w:hint="eastAsia"/>
        </w:rPr>
        <w:t>一</w:t>
      </w:r>
      <w:r>
        <w:t>星级中价格变动的酒店数量</w:t>
      </w:r>
      <w:r>
        <w:rPr>
          <w:rFonts w:hint="eastAsia"/>
        </w:rPr>
        <w:t>；</w:t>
      </w:r>
      <w:r>
        <w:t>同一星级中</w:t>
      </w:r>
      <w:r>
        <w:rPr>
          <w:rFonts w:hint="eastAsia"/>
        </w:rPr>
        <w:t>价格</w:t>
      </w:r>
      <w:r>
        <w:t>变动</w:t>
      </w:r>
      <w:r w:rsidR="000B1740">
        <w:rPr>
          <w:rFonts w:hint="eastAsia"/>
        </w:rPr>
        <w:t>占</w:t>
      </w:r>
      <w:r w:rsidR="000B1740">
        <w:t>比</w:t>
      </w:r>
      <w:r>
        <w:rPr>
          <w:rFonts w:hint="eastAsia"/>
        </w:rPr>
        <w:t>；</w:t>
      </w:r>
    </w:p>
    <w:p w14:paraId="6B9043F4" w14:textId="313F43C7" w:rsidR="004B5762" w:rsidRDefault="00DF02F5" w:rsidP="0021338C">
      <w:pPr>
        <w:ind w:firstLine="420"/>
      </w:pPr>
      <w:r>
        <w:t>同一</w:t>
      </w:r>
      <w:r w:rsidR="000B1740">
        <w:rPr>
          <w:rFonts w:hint="eastAsia"/>
        </w:rPr>
        <w:t>簇</w:t>
      </w:r>
      <w:r>
        <w:t>中价格变动的酒店数量</w:t>
      </w:r>
      <w:r>
        <w:rPr>
          <w:rFonts w:hint="eastAsia"/>
        </w:rPr>
        <w:t>；</w:t>
      </w:r>
      <w:r>
        <w:t>同</w:t>
      </w:r>
      <w:r>
        <w:rPr>
          <w:rFonts w:hint="eastAsia"/>
        </w:rPr>
        <w:t>一</w:t>
      </w:r>
      <w:r w:rsidR="000B1740">
        <w:rPr>
          <w:rFonts w:hint="eastAsia"/>
        </w:rPr>
        <w:t>簇</w:t>
      </w:r>
      <w:r>
        <w:t>中价格变动</w:t>
      </w:r>
      <w:r w:rsidR="00BB7DF2">
        <w:rPr>
          <w:rFonts w:hint="eastAsia"/>
        </w:rPr>
        <w:t>占比</w:t>
      </w:r>
      <w:r>
        <w:rPr>
          <w:rFonts w:hint="eastAsia"/>
        </w:rPr>
        <w:t>；</w:t>
      </w:r>
    </w:p>
    <w:p w14:paraId="4D8830FF" w14:textId="3DC134A1" w:rsidR="009832FC" w:rsidRDefault="009832FC" w:rsidP="0021338C">
      <w:pPr>
        <w:ind w:firstLine="420"/>
      </w:pPr>
      <w:r>
        <w:rPr>
          <w:rFonts w:hint="eastAsia"/>
        </w:rPr>
        <w:t>同一</w:t>
      </w:r>
      <w:r>
        <w:t>开业时间</w:t>
      </w:r>
      <w:r>
        <w:rPr>
          <w:rFonts w:hint="eastAsia"/>
        </w:rPr>
        <w:t>中</w:t>
      </w:r>
      <w:r>
        <w:t>价格变动的酒店数量，同一开业时间中价格变动占比；</w:t>
      </w:r>
    </w:p>
    <w:p w14:paraId="49E57FAB" w14:textId="77777777" w:rsidR="004B5762" w:rsidRDefault="00DF02F5" w:rsidP="0021338C">
      <w:pPr>
        <w:ind w:firstLine="420"/>
      </w:pPr>
      <w:r>
        <w:t>入住当日是否周五或周六（</w:t>
      </w:r>
      <w:r>
        <w:rPr>
          <w:rFonts w:hint="eastAsia"/>
        </w:rPr>
        <w:t>这</w:t>
      </w:r>
      <w:r>
        <w:t>两天的</w:t>
      </w:r>
      <w:r>
        <w:rPr>
          <w:rFonts w:hint="eastAsia"/>
        </w:rPr>
        <w:t>平均</w:t>
      </w:r>
      <w:r>
        <w:t>价格最高）</w:t>
      </w:r>
      <w:r>
        <w:rPr>
          <w:rFonts w:hint="eastAsia"/>
        </w:rPr>
        <w:t>；</w:t>
      </w:r>
      <w:r>
        <w:t>入住当日是本月的第几天</w:t>
      </w:r>
      <w:r>
        <w:rPr>
          <w:rFonts w:hint="eastAsia"/>
        </w:rPr>
        <w:t>；</w:t>
      </w:r>
    </w:p>
    <w:p w14:paraId="2B6C7090" w14:textId="5CB10546" w:rsidR="008232DB" w:rsidRDefault="00DF02F5" w:rsidP="0021338C">
      <w:pPr>
        <w:ind w:firstLine="420"/>
      </w:pPr>
      <w:r>
        <w:t>评论数量相对上一个时间点是否有变化</w:t>
      </w:r>
      <w:r>
        <w:rPr>
          <w:rFonts w:hint="eastAsia"/>
        </w:rPr>
        <w:t>；</w:t>
      </w:r>
      <w:r>
        <w:t>评论数量相对上个时间点的变化</w:t>
      </w:r>
      <w:r>
        <w:rPr>
          <w:rFonts w:hint="eastAsia"/>
        </w:rPr>
        <w:t>数；同</w:t>
      </w:r>
      <w:r>
        <w:t>一个</w:t>
      </w:r>
      <w:r w:rsidR="00BB7DF2">
        <w:rPr>
          <w:rFonts w:hint="eastAsia"/>
        </w:rPr>
        <w:t>簇</w:t>
      </w:r>
      <w:r>
        <w:t>中</w:t>
      </w:r>
      <w:r w:rsidR="004B5762">
        <w:rPr>
          <w:rFonts w:hint="eastAsia"/>
        </w:rPr>
        <w:t>评论</w:t>
      </w:r>
      <w:r w:rsidR="004B5762">
        <w:t>数量变动的酒店数量</w:t>
      </w:r>
      <w:r w:rsidR="004B5762">
        <w:rPr>
          <w:rFonts w:hint="eastAsia"/>
        </w:rPr>
        <w:t>；</w:t>
      </w:r>
      <w:r w:rsidR="004B5762">
        <w:t>同一星级中评论数量变动的酒店数量</w:t>
      </w:r>
      <w:r w:rsidR="00BB7DF2">
        <w:rPr>
          <w:rFonts w:hint="eastAsia"/>
        </w:rPr>
        <w:t>；</w:t>
      </w:r>
      <w:r w:rsidR="00BB7DF2">
        <w:t>同</w:t>
      </w:r>
      <w:r w:rsidR="00BB7DF2">
        <w:rPr>
          <w:rFonts w:hint="eastAsia"/>
        </w:rPr>
        <w:t>一</w:t>
      </w:r>
      <w:r w:rsidR="00BB7DF2">
        <w:t>评分中评论数量变动的酒店数量</w:t>
      </w:r>
      <w:r w:rsidR="009832FC">
        <w:rPr>
          <w:rFonts w:hint="eastAsia"/>
        </w:rPr>
        <w:t>；</w:t>
      </w:r>
      <w:r w:rsidR="009832FC">
        <w:t>同一开业时间中评论数量变动的酒店数量；</w:t>
      </w:r>
    </w:p>
    <w:p w14:paraId="33D70C21" w14:textId="6C36DA10" w:rsidR="004B5762" w:rsidRDefault="004B5762" w:rsidP="0021338C">
      <w:pPr>
        <w:ind w:firstLine="420"/>
      </w:pPr>
      <w:r>
        <w:rPr>
          <w:rFonts w:hint="eastAsia"/>
        </w:rPr>
        <w:t>最新</w:t>
      </w:r>
      <w:r>
        <w:t>预定</w:t>
      </w:r>
      <w:r>
        <w:rPr>
          <w:rFonts w:hint="eastAsia"/>
        </w:rPr>
        <w:t>时间</w:t>
      </w:r>
      <w:r>
        <w:t>相对上一个时间点是否有变化，最新预定时间</w:t>
      </w:r>
      <w:r>
        <w:rPr>
          <w:rFonts w:hint="eastAsia"/>
        </w:rPr>
        <w:t>相对</w:t>
      </w:r>
      <w:r>
        <w:t>上个时间点的变化</w:t>
      </w:r>
      <w:r>
        <w:rPr>
          <w:rFonts w:hint="eastAsia"/>
        </w:rPr>
        <w:t>数</w:t>
      </w:r>
      <w:r>
        <w:t>，</w:t>
      </w:r>
      <w:r>
        <w:rPr>
          <w:rFonts w:hint="eastAsia"/>
        </w:rPr>
        <w:t>同</w:t>
      </w:r>
      <w:r>
        <w:t>一个</w:t>
      </w:r>
      <w:r w:rsidR="00BB7DF2">
        <w:rPr>
          <w:rFonts w:hint="eastAsia"/>
        </w:rPr>
        <w:t>簇</w:t>
      </w:r>
      <w:r>
        <w:t>中最新预定时间相对上一个时间点变化的酒店</w:t>
      </w:r>
      <w:r>
        <w:rPr>
          <w:rFonts w:hint="eastAsia"/>
        </w:rPr>
        <w:t>数，</w:t>
      </w:r>
      <w:r>
        <w:t>同</w:t>
      </w:r>
      <w:r>
        <w:rPr>
          <w:rFonts w:hint="eastAsia"/>
        </w:rPr>
        <w:t>一</w:t>
      </w:r>
      <w:r>
        <w:t>星级中最新预定时间变动的酒店数量</w:t>
      </w:r>
      <w:r w:rsidR="00BB7DF2">
        <w:rPr>
          <w:rFonts w:hint="eastAsia"/>
        </w:rPr>
        <w:t>；</w:t>
      </w:r>
      <w:r w:rsidR="00BB7DF2">
        <w:t>同一评分中最新预定时间数量变动的酒店数量</w:t>
      </w:r>
      <w:r w:rsidR="009832FC">
        <w:rPr>
          <w:rFonts w:hint="eastAsia"/>
        </w:rPr>
        <w:t>；</w:t>
      </w:r>
      <w:r w:rsidR="009832FC">
        <w:t>同</w:t>
      </w:r>
      <w:r w:rsidR="009832FC">
        <w:rPr>
          <w:rFonts w:hint="eastAsia"/>
        </w:rPr>
        <w:t>一</w:t>
      </w:r>
      <w:r w:rsidR="009832FC">
        <w:t>开业时间中最新预定时间变动的酒店数量</w:t>
      </w:r>
      <w:r w:rsidR="009832FC">
        <w:rPr>
          <w:rFonts w:hint="eastAsia"/>
        </w:rPr>
        <w:t>。</w:t>
      </w:r>
    </w:p>
    <w:p w14:paraId="3DA872B1" w14:textId="27159DE5" w:rsidR="004B5762" w:rsidRPr="004B5762" w:rsidRDefault="004F5C80" w:rsidP="0021338C">
      <w:pPr>
        <w:ind w:firstLine="420"/>
      </w:pPr>
      <w:r>
        <w:rPr>
          <w:rFonts w:hint="eastAsia"/>
        </w:rPr>
        <w:t>由于</w:t>
      </w:r>
      <w:r>
        <w:t>上述特征都可以从原数据集中</w:t>
      </w:r>
      <w:r>
        <w:rPr>
          <w:rFonts w:hint="eastAsia"/>
        </w:rPr>
        <w:t>组合</w:t>
      </w:r>
      <w:r>
        <w:t>生成，</w:t>
      </w:r>
      <w:r>
        <w:rPr>
          <w:rFonts w:hint="eastAsia"/>
        </w:rPr>
        <w:t>且</w:t>
      </w:r>
      <w:r>
        <w:t>样本容量并不大，直接存放于本地即可。</w:t>
      </w:r>
    </w:p>
    <w:p w14:paraId="2DFD2522" w14:textId="4BF193C8" w:rsidR="004F5C80" w:rsidRDefault="004F5C80" w:rsidP="004F5C80">
      <w:pPr>
        <w:pStyle w:val="3"/>
      </w:pPr>
      <w:r>
        <w:rPr>
          <w:rFonts w:hint="eastAsia"/>
        </w:rPr>
        <w:t>特征</w:t>
      </w:r>
      <w:r w:rsidR="009832FC">
        <w:rPr>
          <w:rFonts w:hint="eastAsia"/>
        </w:rPr>
        <w:t>分析</w:t>
      </w:r>
      <w:r w:rsidR="005C63C5">
        <w:rPr>
          <w:rFonts w:hint="eastAsia"/>
        </w:rPr>
        <w:t>与</w:t>
      </w:r>
      <w:r w:rsidR="005C63C5">
        <w:t>特征监控</w:t>
      </w:r>
    </w:p>
    <w:p w14:paraId="75BDFE4B" w14:textId="1C29B2C3" w:rsidR="009832FC" w:rsidRDefault="009832FC" w:rsidP="009832FC">
      <w:pPr>
        <w:ind w:firstLine="420"/>
      </w:pPr>
      <w:r>
        <w:rPr>
          <w:rFonts w:hint="eastAsia"/>
        </w:rPr>
        <w:t>本文</w:t>
      </w:r>
      <w:r>
        <w:t>在特征分析</w:t>
      </w:r>
      <w:r>
        <w:rPr>
          <w:rFonts w:hint="eastAsia"/>
        </w:rPr>
        <w:t>这</w:t>
      </w:r>
      <w:r>
        <w:t>一阶段主要做的工作是</w:t>
      </w:r>
      <w:r>
        <w:rPr>
          <w:rFonts w:hint="eastAsia"/>
        </w:rPr>
        <w:t>异常</w:t>
      </w:r>
      <w:r>
        <w:t>值检测</w:t>
      </w:r>
      <w:r>
        <w:rPr>
          <w:rFonts w:hint="eastAsia"/>
        </w:rPr>
        <w:t>、</w:t>
      </w:r>
      <w:r>
        <w:t>缺失值填充、</w:t>
      </w:r>
      <w:r>
        <w:rPr>
          <w:rFonts w:hint="eastAsia"/>
        </w:rPr>
        <w:t>归一化</w:t>
      </w:r>
      <w:r>
        <w:t>、离散化操作</w:t>
      </w:r>
      <w:r>
        <w:rPr>
          <w:rFonts w:hint="eastAsia"/>
        </w:rPr>
        <w:t>和</w:t>
      </w:r>
      <w:r>
        <w:t>在算法中</w:t>
      </w:r>
      <w:r>
        <w:rPr>
          <w:rFonts w:hint="eastAsia"/>
        </w:rPr>
        <w:t>判断</w:t>
      </w:r>
      <w:r>
        <w:t>特征的重要性以实现特征的自动</w:t>
      </w:r>
      <w:r>
        <w:rPr>
          <w:rFonts w:hint="eastAsia"/>
        </w:rPr>
        <w:t>选择</w:t>
      </w:r>
      <w:r>
        <w:t>。</w:t>
      </w:r>
    </w:p>
    <w:p w14:paraId="586A4D0F" w14:textId="6E1198F6" w:rsidR="003729FC" w:rsidRDefault="003729FC" w:rsidP="009832FC">
      <w:pPr>
        <w:ind w:firstLine="420"/>
      </w:pPr>
      <w:r>
        <w:rPr>
          <w:rFonts w:hint="eastAsia"/>
        </w:rPr>
        <w:t>本文</w:t>
      </w:r>
      <w:r>
        <w:t>面临的</w:t>
      </w:r>
      <w:r>
        <w:rPr>
          <w:rFonts w:hint="eastAsia"/>
        </w:rPr>
        <w:t>异常值</w:t>
      </w:r>
      <w:r>
        <w:t>主要是价格出现异常增高的情况，出现的概率</w:t>
      </w:r>
      <w:r>
        <w:rPr>
          <w:rFonts w:hint="eastAsia"/>
        </w:rPr>
        <w:t>较</w:t>
      </w:r>
      <w:r>
        <w:t>小，</w:t>
      </w:r>
      <w:r>
        <w:rPr>
          <w:rFonts w:hint="eastAsia"/>
        </w:rPr>
        <w:t>以</w:t>
      </w:r>
      <w:r>
        <w:t>均值代替</w:t>
      </w:r>
      <w:r w:rsidR="005C63C5">
        <w:rPr>
          <w:rFonts w:hint="eastAsia"/>
        </w:rPr>
        <w:t>。</w:t>
      </w:r>
      <w:r>
        <w:rPr>
          <w:rFonts w:hint="eastAsia"/>
        </w:rPr>
        <w:t>对</w:t>
      </w:r>
      <w:r>
        <w:t>不同特征值缺失采取不同的方式，如</w:t>
      </w:r>
      <w:r w:rsidR="005C63C5">
        <w:rPr>
          <w:rFonts w:hint="eastAsia"/>
        </w:rPr>
        <w:t>对</w:t>
      </w:r>
      <w:r>
        <w:t>开业年份</w:t>
      </w:r>
      <w:r>
        <w:rPr>
          <w:rFonts w:hint="eastAsia"/>
        </w:rPr>
        <w:t>或者</w:t>
      </w:r>
      <w:r>
        <w:t>酒店</w:t>
      </w:r>
      <w:r w:rsidR="005C63C5">
        <w:rPr>
          <w:rFonts w:hint="eastAsia"/>
        </w:rPr>
        <w:t>评分这类</w:t>
      </w:r>
      <w:r w:rsidR="005C63C5">
        <w:t>缺失较少</w:t>
      </w:r>
      <w:r w:rsidR="005C63C5">
        <w:rPr>
          <w:rFonts w:hint="eastAsia"/>
        </w:rPr>
        <w:t>的</w:t>
      </w:r>
      <w:r w:rsidR="005C63C5">
        <w:t>特征采取手动补全，即通过领域知识，找出这类特征的真实值来填充</w:t>
      </w:r>
      <w:r w:rsidR="005C63C5">
        <w:rPr>
          <w:rFonts w:hint="eastAsia"/>
        </w:rPr>
        <w:t>；而</w:t>
      </w:r>
      <w:r w:rsidR="005C63C5">
        <w:t>对价格这类特征，若一个样本</w:t>
      </w:r>
      <w:r w:rsidR="005C63C5">
        <w:rPr>
          <w:rFonts w:hint="eastAsia"/>
        </w:rPr>
        <w:t>中</w:t>
      </w:r>
      <w:r w:rsidR="005C63C5">
        <w:t>价格缺失值超过一半，</w:t>
      </w:r>
      <w:r w:rsidR="005C63C5">
        <w:rPr>
          <w:rFonts w:hint="eastAsia"/>
        </w:rPr>
        <w:t>那么</w:t>
      </w:r>
      <w:r w:rsidR="005C63C5">
        <w:t>简单的丢弃该样本</w:t>
      </w:r>
      <w:r w:rsidR="005C63C5">
        <w:rPr>
          <w:rFonts w:hint="eastAsia"/>
        </w:rPr>
        <w:t>。</w:t>
      </w:r>
      <w:r w:rsidR="005C63C5">
        <w:t>对</w:t>
      </w:r>
      <w:r w:rsidR="005C63C5">
        <w:rPr>
          <w:rFonts w:hint="eastAsia"/>
        </w:rPr>
        <w:t>取值</w:t>
      </w:r>
      <w:r w:rsidR="005C63C5">
        <w:t>变动范围较大的特征，我们</w:t>
      </w:r>
      <w:r w:rsidR="005C63C5">
        <w:rPr>
          <w:rFonts w:hint="eastAsia"/>
        </w:rPr>
        <w:t>往往</w:t>
      </w:r>
      <w:r w:rsidR="005C63C5">
        <w:t>要做归一化操作，比如酒店的评论数量。对</w:t>
      </w:r>
      <w:r w:rsidR="005C63C5">
        <w:rPr>
          <w:rFonts w:hint="eastAsia"/>
        </w:rPr>
        <w:t>酒店的</w:t>
      </w:r>
      <w:r w:rsidR="005C63C5">
        <w:t>类别特征往往进行了离散化操作，如星期。</w:t>
      </w:r>
    </w:p>
    <w:p w14:paraId="00E6324C" w14:textId="46105C08" w:rsidR="0021338C" w:rsidRDefault="005C63C5" w:rsidP="004C70D1">
      <w:pPr>
        <w:ind w:firstLine="420"/>
      </w:pPr>
      <w:r>
        <w:rPr>
          <w:rFonts w:hint="eastAsia"/>
        </w:rPr>
        <w:t>在实验</w:t>
      </w:r>
      <w:r>
        <w:t>的算法</w:t>
      </w:r>
      <w:r>
        <w:rPr>
          <w:rFonts w:hint="eastAsia"/>
        </w:rPr>
        <w:t>中</w:t>
      </w:r>
      <w:r>
        <w:t>，一直保持对特征重要性的监控，</w:t>
      </w:r>
      <w:r>
        <w:rPr>
          <w:rFonts w:hint="eastAsia"/>
        </w:rPr>
        <w:t>排除</w:t>
      </w:r>
      <w:r>
        <w:t>小于</w:t>
      </w:r>
      <w:r>
        <w:rPr>
          <w:rFonts w:hint="eastAsia"/>
        </w:rPr>
        <w:t>阈值</w:t>
      </w:r>
      <w:r>
        <w:t>的特征</w:t>
      </w:r>
      <w:r>
        <w:rPr>
          <w:rFonts w:hint="eastAsia"/>
        </w:rPr>
        <w:t>。</w:t>
      </w:r>
    </w:p>
    <w:p w14:paraId="4C840910" w14:textId="692A571E" w:rsidR="00FE4126" w:rsidRDefault="00FE4126" w:rsidP="00FE4126">
      <w:pPr>
        <w:pStyle w:val="2"/>
      </w:pPr>
      <w:r>
        <w:rPr>
          <w:rFonts w:hint="eastAsia"/>
        </w:rPr>
        <w:t>实验</w:t>
      </w:r>
      <w:r w:rsidR="00AA7857">
        <w:rPr>
          <w:rFonts w:hint="eastAsia"/>
        </w:rPr>
        <w:t>设置</w:t>
      </w:r>
    </w:p>
    <w:p w14:paraId="58E7527B" w14:textId="505DAC69" w:rsidR="00FE4126" w:rsidRDefault="00846F74" w:rsidP="00FE4126">
      <w:pPr>
        <w:pStyle w:val="3"/>
      </w:pPr>
      <w:r>
        <w:rPr>
          <w:rFonts w:hint="eastAsia"/>
        </w:rPr>
        <w:t>硬件</w:t>
      </w:r>
      <w:r>
        <w:t>配置</w:t>
      </w:r>
    </w:p>
    <w:p w14:paraId="34AC0672" w14:textId="73D930A8" w:rsidR="00846F74" w:rsidRDefault="00846F74" w:rsidP="00846F74">
      <w:pPr>
        <w:ind w:firstLine="420"/>
      </w:pPr>
      <w:r>
        <w:rPr>
          <w:rFonts w:hint="eastAsia"/>
        </w:rPr>
        <w:t>本</w:t>
      </w:r>
      <w:r>
        <w:t>实验</w:t>
      </w:r>
      <w:r>
        <w:rPr>
          <w:rFonts w:hint="eastAsia"/>
        </w:rPr>
        <w:t>所</w:t>
      </w:r>
      <w:r>
        <w:t>用到的计算机硬件配置如表</w:t>
      </w:r>
      <w:r>
        <w:rPr>
          <w:rFonts w:hint="eastAsia"/>
        </w:rPr>
        <w:t>4</w:t>
      </w:r>
      <w:r>
        <w:t>-1</w:t>
      </w:r>
      <w:r>
        <w:rPr>
          <w:rFonts w:hint="eastAsia"/>
        </w:rPr>
        <w:t>所示</w:t>
      </w:r>
    </w:p>
    <w:p w14:paraId="6E2CA1F4" w14:textId="15C9593F" w:rsidR="00846F74" w:rsidRDefault="00846F74" w:rsidP="00846F74">
      <w:pPr>
        <w:ind w:firstLine="420"/>
      </w:pPr>
      <w:r>
        <w:rPr>
          <w:rFonts w:hint="eastAsia"/>
        </w:rPr>
        <w:t>表</w:t>
      </w:r>
      <w:r>
        <w:rPr>
          <w:rFonts w:hint="eastAsia"/>
        </w:rPr>
        <w:t xml:space="preserve">4-1  </w:t>
      </w:r>
      <w:r>
        <w:rPr>
          <w:rFonts w:hint="eastAsia"/>
        </w:rPr>
        <w:t>实验</w:t>
      </w:r>
      <w:r>
        <w:t>所用计算机</w:t>
      </w:r>
      <w:r>
        <w:rPr>
          <w:rFonts w:hint="eastAsia"/>
        </w:rPr>
        <w:t>硬件</w:t>
      </w:r>
      <w:r>
        <w:t>配置</w:t>
      </w:r>
    </w:p>
    <w:tbl>
      <w:tblPr>
        <w:tblStyle w:val="6-3"/>
        <w:tblW w:w="0" w:type="auto"/>
        <w:tblLook w:val="04A0" w:firstRow="1" w:lastRow="0" w:firstColumn="1" w:lastColumn="0" w:noHBand="0" w:noVBand="1"/>
      </w:tblPr>
      <w:tblGrid>
        <w:gridCol w:w="4530"/>
        <w:gridCol w:w="4530"/>
      </w:tblGrid>
      <w:tr w:rsidR="00846F74" w14:paraId="44288F17" w14:textId="77777777" w:rsidTr="00846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2A810F" w14:textId="47234057" w:rsidR="00846F74" w:rsidRDefault="00846F74" w:rsidP="00103E44">
            <w:pPr>
              <w:ind w:firstLineChars="350" w:firstLine="738"/>
            </w:pPr>
            <w:r>
              <w:rPr>
                <w:rFonts w:hint="eastAsia"/>
              </w:rPr>
              <w:t>硬件</w:t>
            </w:r>
          </w:p>
        </w:tc>
        <w:tc>
          <w:tcPr>
            <w:tcW w:w="4530" w:type="dxa"/>
          </w:tcPr>
          <w:p w14:paraId="47A5F158" w14:textId="2E682D1D" w:rsidR="00846F74" w:rsidRDefault="00846F74" w:rsidP="00103E44">
            <w:pPr>
              <w:ind w:firstLineChars="700" w:firstLine="1476"/>
              <w:cnfStyle w:val="100000000000" w:firstRow="1" w:lastRow="0" w:firstColumn="0" w:lastColumn="0" w:oddVBand="0" w:evenVBand="0" w:oddHBand="0" w:evenHBand="0" w:firstRowFirstColumn="0" w:firstRowLastColumn="0" w:lastRowFirstColumn="0" w:lastRowLastColumn="0"/>
            </w:pPr>
            <w:r>
              <w:rPr>
                <w:rFonts w:hint="eastAsia"/>
              </w:rPr>
              <w:t>配置</w:t>
            </w:r>
          </w:p>
        </w:tc>
      </w:tr>
      <w:tr w:rsidR="00846F74" w14:paraId="0DB2A0C3" w14:textId="77777777" w:rsidTr="00846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3064231" w14:textId="7A992E38" w:rsidR="00846F74" w:rsidRDefault="00846F74" w:rsidP="00103E44">
            <w:pPr>
              <w:ind w:firstLineChars="350" w:firstLine="738"/>
            </w:pPr>
            <w:r>
              <w:rPr>
                <w:rFonts w:hint="eastAsia"/>
              </w:rPr>
              <w:t>CPU</w:t>
            </w:r>
          </w:p>
        </w:tc>
        <w:tc>
          <w:tcPr>
            <w:tcW w:w="4530" w:type="dxa"/>
          </w:tcPr>
          <w:p w14:paraId="02262DAB" w14:textId="017CD98F" w:rsidR="00846F74" w:rsidRDefault="00846F74" w:rsidP="00846F7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w:t>
            </w:r>
            <w:r>
              <w:t>ntel(R) Xeon® CPU E5-1620 V3 @ 3.50GHz</w:t>
            </w:r>
          </w:p>
        </w:tc>
      </w:tr>
      <w:tr w:rsidR="00846F74" w14:paraId="19F61ADA" w14:textId="77777777" w:rsidTr="00846F74">
        <w:tc>
          <w:tcPr>
            <w:cnfStyle w:val="001000000000" w:firstRow="0" w:lastRow="0" w:firstColumn="1" w:lastColumn="0" w:oddVBand="0" w:evenVBand="0" w:oddHBand="0" w:evenHBand="0" w:firstRowFirstColumn="0" w:firstRowLastColumn="0" w:lastRowFirstColumn="0" w:lastRowLastColumn="0"/>
            <w:tcW w:w="4530" w:type="dxa"/>
          </w:tcPr>
          <w:p w14:paraId="18CE0FB1" w14:textId="618F0C28" w:rsidR="00846F74" w:rsidRDefault="00846F74" w:rsidP="00103E44">
            <w:pPr>
              <w:ind w:firstLineChars="350" w:firstLine="738"/>
            </w:pPr>
            <w:r>
              <w:rPr>
                <w:rFonts w:hint="eastAsia"/>
              </w:rPr>
              <w:t>内存</w:t>
            </w:r>
          </w:p>
        </w:tc>
        <w:tc>
          <w:tcPr>
            <w:tcW w:w="4530" w:type="dxa"/>
          </w:tcPr>
          <w:p w14:paraId="343CC248" w14:textId="2DB3051D" w:rsidR="00846F74" w:rsidRDefault="00846F74" w:rsidP="00103E44">
            <w:pPr>
              <w:ind w:firstLineChars="700" w:firstLine="1470"/>
              <w:cnfStyle w:val="000000000000" w:firstRow="0" w:lastRow="0" w:firstColumn="0" w:lastColumn="0" w:oddVBand="0" w:evenVBand="0" w:oddHBand="0" w:evenHBand="0" w:firstRowFirstColumn="0" w:firstRowLastColumn="0" w:lastRowFirstColumn="0" w:lastRowLastColumn="0"/>
            </w:pPr>
            <w:r>
              <w:rPr>
                <w:rFonts w:hint="eastAsia"/>
              </w:rPr>
              <w:t>16GB</w:t>
            </w:r>
          </w:p>
        </w:tc>
      </w:tr>
      <w:tr w:rsidR="00846F74" w14:paraId="4212E111" w14:textId="77777777" w:rsidTr="00846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70D6BE" w14:textId="47D25770" w:rsidR="00846F74" w:rsidRDefault="00846F74" w:rsidP="00103E44">
            <w:pPr>
              <w:ind w:firstLineChars="350" w:firstLine="738"/>
            </w:pPr>
            <w:r>
              <w:rPr>
                <w:rFonts w:hint="eastAsia"/>
              </w:rPr>
              <w:t>硬盘</w:t>
            </w:r>
          </w:p>
        </w:tc>
        <w:tc>
          <w:tcPr>
            <w:tcW w:w="4530" w:type="dxa"/>
          </w:tcPr>
          <w:p w14:paraId="30EAFDAF" w14:textId="47D7EBEC" w:rsidR="00846F74" w:rsidRDefault="00846F74" w:rsidP="00103E44">
            <w:pPr>
              <w:ind w:firstLineChars="700" w:firstLine="1470"/>
              <w:cnfStyle w:val="000000100000" w:firstRow="0" w:lastRow="0" w:firstColumn="0" w:lastColumn="0" w:oddVBand="0" w:evenVBand="0" w:oddHBand="1" w:evenHBand="0" w:firstRowFirstColumn="0" w:firstRowLastColumn="0" w:lastRowFirstColumn="0" w:lastRowLastColumn="0"/>
            </w:pPr>
            <w:r>
              <w:rPr>
                <w:rFonts w:hint="eastAsia"/>
              </w:rPr>
              <w:t>1TB</w:t>
            </w:r>
          </w:p>
        </w:tc>
      </w:tr>
    </w:tbl>
    <w:p w14:paraId="4B2ED7A8" w14:textId="63CBF619" w:rsidR="00846F74" w:rsidRDefault="00846F74" w:rsidP="00846F74">
      <w:pPr>
        <w:pStyle w:val="3"/>
      </w:pPr>
      <w:bookmarkStart w:id="53" w:name="OLE_LINK1"/>
      <w:r>
        <w:rPr>
          <w:rFonts w:hint="eastAsia"/>
        </w:rPr>
        <w:t>软件</w:t>
      </w:r>
      <w:r>
        <w:t>环境</w:t>
      </w:r>
    </w:p>
    <w:bookmarkEnd w:id="53"/>
    <w:p w14:paraId="687193BC" w14:textId="70F2E16F" w:rsidR="00846F74" w:rsidRDefault="00DE2626" w:rsidP="00DE2626">
      <w:pPr>
        <w:pStyle w:val="ac"/>
        <w:numPr>
          <w:ilvl w:val="0"/>
          <w:numId w:val="43"/>
        </w:numPr>
        <w:ind w:firstLineChars="0"/>
      </w:pPr>
      <w:r>
        <w:rPr>
          <w:rFonts w:hint="eastAsia"/>
        </w:rPr>
        <w:t>操作</w:t>
      </w:r>
      <w:r>
        <w:t>系统</w:t>
      </w:r>
      <w:r>
        <w:br/>
      </w:r>
      <w:r>
        <w:rPr>
          <w:rFonts w:hint="eastAsia"/>
        </w:rPr>
        <w:t>本文的</w:t>
      </w:r>
      <w:r>
        <w:t>实验采用</w:t>
      </w:r>
      <w:r>
        <w:rPr>
          <w:rFonts w:hint="eastAsia"/>
        </w:rPr>
        <w:t>的</w:t>
      </w:r>
      <w:r>
        <w:t>操作系统为</w:t>
      </w:r>
      <w:r>
        <w:rPr>
          <w:rFonts w:hint="eastAsia"/>
        </w:rPr>
        <w:t>Ubuntu14.04</w:t>
      </w:r>
    </w:p>
    <w:p w14:paraId="78F983D0" w14:textId="3AB5BEB3" w:rsidR="00DE2626" w:rsidRDefault="00DE2626" w:rsidP="00DE2626">
      <w:pPr>
        <w:pStyle w:val="ac"/>
        <w:numPr>
          <w:ilvl w:val="0"/>
          <w:numId w:val="43"/>
        </w:numPr>
        <w:ind w:firstLineChars="0"/>
      </w:pPr>
      <w:r>
        <w:rPr>
          <w:rFonts w:hint="eastAsia"/>
        </w:rPr>
        <w:t>程序</w:t>
      </w:r>
      <w:r>
        <w:t>设计语言</w:t>
      </w:r>
    </w:p>
    <w:p w14:paraId="3756A805" w14:textId="1CE5E21A" w:rsidR="00376C04" w:rsidRPr="002C318B" w:rsidRDefault="00DE2626" w:rsidP="002C318B">
      <w:pPr>
        <w:ind w:left="420" w:firstLineChars="0" w:firstLine="0"/>
      </w:pPr>
      <w:r>
        <w:rPr>
          <w:rFonts w:hint="eastAsia"/>
        </w:rPr>
        <w:t>本实验</w:t>
      </w:r>
      <w:r>
        <w:t>中的</w:t>
      </w:r>
      <w:r>
        <w:rPr>
          <w:rFonts w:hint="eastAsia"/>
        </w:rPr>
        <w:t>所有</w:t>
      </w:r>
      <w:r>
        <w:t>算法均</w:t>
      </w:r>
      <w:r w:rsidR="00F878BF">
        <w:rPr>
          <w:rFonts w:hint="eastAsia"/>
        </w:rPr>
        <w:t>使用</w:t>
      </w:r>
      <w:r w:rsidR="00F878BF">
        <w:t>python</w:t>
      </w:r>
      <w:r w:rsidR="00F878BF">
        <w:t>编写，版本为</w:t>
      </w:r>
      <w:r w:rsidR="00F878BF">
        <w:rPr>
          <w:rFonts w:hint="eastAsia"/>
        </w:rPr>
        <w:t>2</w:t>
      </w:r>
      <w:r w:rsidR="00F878BF">
        <w:t>.7.4</w:t>
      </w:r>
      <w:r w:rsidR="00F878BF">
        <w:rPr>
          <w:rFonts w:hint="eastAsia"/>
        </w:rPr>
        <w:t>。</w:t>
      </w:r>
      <w:r w:rsidR="00F878BF">
        <w:t>集成</w:t>
      </w:r>
      <w:r w:rsidR="00F878BF">
        <w:rPr>
          <w:rFonts w:hint="eastAsia"/>
        </w:rPr>
        <w:t>开发</w:t>
      </w:r>
      <w:r w:rsidR="00F878BF">
        <w:t>环境为</w:t>
      </w:r>
      <w:r w:rsidR="00F878BF">
        <w:rPr>
          <w:rFonts w:hint="eastAsia"/>
        </w:rPr>
        <w:t>S</w:t>
      </w:r>
      <w:r w:rsidR="00F878BF">
        <w:t>pyder2.0</w:t>
      </w:r>
      <w:r w:rsidR="00F878BF">
        <w:rPr>
          <w:rFonts w:hint="eastAsia"/>
        </w:rPr>
        <w:t>。</w:t>
      </w:r>
    </w:p>
    <w:p w14:paraId="1D05A755" w14:textId="2BC8AE19" w:rsidR="00376C04" w:rsidRDefault="00376C04" w:rsidP="00376C04">
      <w:pPr>
        <w:pStyle w:val="3"/>
      </w:pPr>
      <w:r>
        <w:rPr>
          <w:rFonts w:hint="eastAsia"/>
        </w:rPr>
        <w:lastRenderedPageBreak/>
        <w:t>实验</w:t>
      </w:r>
      <w:r>
        <w:t>数据描述</w:t>
      </w:r>
    </w:p>
    <w:p w14:paraId="12788D21" w14:textId="2B73553E" w:rsidR="00376C04" w:rsidRDefault="00376C04" w:rsidP="00376C04">
      <w:pPr>
        <w:ind w:firstLineChars="0" w:firstLine="420"/>
      </w:pPr>
      <w:r>
        <w:rPr>
          <w:rFonts w:hint="eastAsia"/>
        </w:rPr>
        <w:t>本章</w:t>
      </w:r>
      <w:r>
        <w:t>使用到的数据</w:t>
      </w:r>
      <w:r>
        <w:rPr>
          <w:rFonts w:hint="eastAsia"/>
        </w:rPr>
        <w:t>4</w:t>
      </w:r>
      <w:r>
        <w:t>.2.1</w:t>
      </w:r>
      <w:r>
        <w:rPr>
          <w:rFonts w:hint="eastAsia"/>
        </w:rPr>
        <w:t>中</w:t>
      </w:r>
      <w:r>
        <w:t>描述的</w:t>
      </w:r>
      <w:r>
        <w:rPr>
          <w:rFonts w:hint="eastAsia"/>
        </w:rPr>
        <w:t>爬取</w:t>
      </w:r>
      <w:r>
        <w:t>自携程网的实时</w:t>
      </w:r>
      <w:r>
        <w:rPr>
          <w:rFonts w:hint="eastAsia"/>
        </w:rPr>
        <w:t>客房</w:t>
      </w:r>
      <w:r>
        <w:t>价格数据</w:t>
      </w:r>
      <w:r>
        <w:rPr>
          <w:rFonts w:hint="eastAsia"/>
        </w:rPr>
        <w:t>，</w:t>
      </w:r>
      <w:r>
        <w:t>经过</w:t>
      </w:r>
      <w:r w:rsidR="00EF00ED">
        <w:rPr>
          <w:rFonts w:hint="eastAsia"/>
        </w:rPr>
        <w:t>初步</w:t>
      </w:r>
      <w:r>
        <w:t>处理</w:t>
      </w:r>
      <w:r>
        <w:rPr>
          <w:rFonts w:hint="eastAsia"/>
        </w:rPr>
        <w:t>后</w:t>
      </w:r>
      <w:r>
        <w:t>数据的</w:t>
      </w:r>
      <w:r>
        <w:rPr>
          <w:rFonts w:hint="eastAsia"/>
        </w:rPr>
        <w:t>描述</w:t>
      </w:r>
      <w:r>
        <w:t>如表</w:t>
      </w:r>
      <w:r>
        <w:rPr>
          <w:rFonts w:hint="eastAsia"/>
        </w:rPr>
        <w:t>4-2</w:t>
      </w:r>
      <w:r>
        <w:rPr>
          <w:rFonts w:hint="eastAsia"/>
        </w:rPr>
        <w:t>所示。</w:t>
      </w:r>
    </w:p>
    <w:p w14:paraId="01729004" w14:textId="747EE5E1" w:rsidR="00376C04" w:rsidRDefault="00376C04" w:rsidP="00376C04">
      <w:pPr>
        <w:ind w:left="2924" w:firstLineChars="0" w:firstLine="420"/>
      </w:pPr>
      <w:r>
        <w:rPr>
          <w:rFonts w:hint="eastAsia"/>
        </w:rPr>
        <w:t>表</w:t>
      </w:r>
      <w:r>
        <w:rPr>
          <w:rFonts w:hint="eastAsia"/>
        </w:rPr>
        <w:t xml:space="preserve">4-2 </w:t>
      </w:r>
      <w:r>
        <w:rPr>
          <w:rFonts w:hint="eastAsia"/>
        </w:rPr>
        <w:t>酒店</w:t>
      </w:r>
      <w:r>
        <w:t>客房价格数据集</w:t>
      </w:r>
    </w:p>
    <w:tbl>
      <w:tblPr>
        <w:tblStyle w:val="6-3"/>
        <w:tblW w:w="0" w:type="auto"/>
        <w:tblLook w:val="04A0" w:firstRow="1" w:lastRow="0" w:firstColumn="1" w:lastColumn="0" w:noHBand="0" w:noVBand="1"/>
      </w:tblPr>
      <w:tblGrid>
        <w:gridCol w:w="4530"/>
        <w:gridCol w:w="4530"/>
      </w:tblGrid>
      <w:tr w:rsidR="00EF00ED" w14:paraId="2A21EAA1" w14:textId="77777777" w:rsidTr="008E7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35CA22" w14:textId="23C737C6" w:rsidR="00EF00ED" w:rsidRDefault="002C318B" w:rsidP="008E7A36">
            <w:pPr>
              <w:ind w:firstLineChars="0" w:firstLine="0"/>
            </w:pPr>
            <w:r>
              <w:rPr>
                <w:rFonts w:hint="eastAsia"/>
              </w:rPr>
              <w:t>描述</w:t>
            </w:r>
            <w:r>
              <w:rPr>
                <w:rFonts w:hint="eastAsia"/>
              </w:rPr>
              <w:t xml:space="preserve">               </w:t>
            </w:r>
            <w:r>
              <w:t xml:space="preserve"> </w:t>
            </w:r>
            <w:r w:rsidR="00EF00ED">
              <w:rPr>
                <w:rFonts w:hint="eastAsia"/>
              </w:rPr>
              <w:t>属性</w:t>
            </w:r>
            <w:r w:rsidR="00EF00ED">
              <w:t>类别</w:t>
            </w:r>
          </w:p>
        </w:tc>
        <w:tc>
          <w:tcPr>
            <w:tcW w:w="4530" w:type="dxa"/>
          </w:tcPr>
          <w:p w14:paraId="779855D6" w14:textId="0B6A1E19" w:rsidR="00EF00ED" w:rsidRDefault="00E144A3" w:rsidP="008E7A3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属性</w:t>
            </w:r>
            <w:r>
              <w:t>个数</w:t>
            </w:r>
            <w:r>
              <w:rPr>
                <w:rFonts w:hint="eastAsia"/>
              </w:rPr>
              <w:t xml:space="preserve">  </w:t>
            </w:r>
            <w:r>
              <w:t xml:space="preserve">               </w:t>
            </w:r>
            <w:r>
              <w:rPr>
                <w:rFonts w:hint="eastAsia"/>
              </w:rPr>
              <w:t>样本</w:t>
            </w:r>
            <w:r>
              <w:t>个数</w:t>
            </w:r>
          </w:p>
        </w:tc>
      </w:tr>
      <w:tr w:rsidR="00EF00ED" w14:paraId="560343F8" w14:textId="77777777" w:rsidTr="008E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232EDF0" w14:textId="5D9477DD" w:rsidR="00EF00ED" w:rsidRDefault="002C318B" w:rsidP="008E7A36">
            <w:pPr>
              <w:ind w:firstLineChars="0" w:firstLine="0"/>
            </w:pPr>
            <w:r>
              <w:rPr>
                <w:rFonts w:hint="eastAsia"/>
              </w:rPr>
              <w:t>训练集</w:t>
            </w:r>
            <w:r>
              <w:rPr>
                <w:rFonts w:hint="eastAsia"/>
              </w:rPr>
              <w:t xml:space="preserve">              </w:t>
            </w:r>
            <w:r w:rsidR="00EF00ED">
              <w:rPr>
                <w:rFonts w:hint="eastAsia"/>
              </w:rPr>
              <w:t>离散、</w:t>
            </w:r>
            <w:r w:rsidR="00EF00ED">
              <w:t>连续</w:t>
            </w:r>
          </w:p>
        </w:tc>
        <w:tc>
          <w:tcPr>
            <w:tcW w:w="4530" w:type="dxa"/>
          </w:tcPr>
          <w:p w14:paraId="26DF0D05" w14:textId="18DDA7CD" w:rsidR="00EF00ED" w:rsidRDefault="002C318B" w:rsidP="002C318B">
            <w:pPr>
              <w:ind w:firstLineChars="150" w:firstLine="315"/>
              <w:cnfStyle w:val="000000100000" w:firstRow="0" w:lastRow="0" w:firstColumn="0" w:lastColumn="0" w:oddVBand="0" w:evenVBand="0" w:oddHBand="1" w:evenHBand="0" w:firstRowFirstColumn="0" w:firstRowLastColumn="0" w:lastRowFirstColumn="0" w:lastRowLastColumn="0"/>
            </w:pPr>
            <w:r>
              <w:t xml:space="preserve">74                      82536  </w:t>
            </w:r>
          </w:p>
        </w:tc>
      </w:tr>
      <w:tr w:rsidR="00EF00ED" w14:paraId="16DBB124" w14:textId="77777777" w:rsidTr="008E7A36">
        <w:tc>
          <w:tcPr>
            <w:cnfStyle w:val="001000000000" w:firstRow="0" w:lastRow="0" w:firstColumn="1" w:lastColumn="0" w:oddVBand="0" w:evenVBand="0" w:oddHBand="0" w:evenHBand="0" w:firstRowFirstColumn="0" w:firstRowLastColumn="0" w:lastRowFirstColumn="0" w:lastRowLastColumn="0"/>
            <w:tcW w:w="4530" w:type="dxa"/>
          </w:tcPr>
          <w:p w14:paraId="5653620D" w14:textId="437F7404" w:rsidR="00EF00ED" w:rsidRDefault="002C318B" w:rsidP="008E7A36">
            <w:pPr>
              <w:ind w:firstLineChars="0" w:firstLine="0"/>
            </w:pPr>
            <w:r>
              <w:rPr>
                <w:rFonts w:hint="eastAsia"/>
              </w:rPr>
              <w:t>测试集</w:t>
            </w:r>
            <w:r>
              <w:rPr>
                <w:rFonts w:hint="eastAsia"/>
              </w:rPr>
              <w:t xml:space="preserve">              </w:t>
            </w:r>
            <w:r>
              <w:rPr>
                <w:rFonts w:hint="eastAsia"/>
              </w:rPr>
              <w:t>离散</w:t>
            </w:r>
            <w:r>
              <w:t>、连续</w:t>
            </w:r>
          </w:p>
        </w:tc>
        <w:tc>
          <w:tcPr>
            <w:tcW w:w="4530" w:type="dxa"/>
          </w:tcPr>
          <w:p w14:paraId="57E56835" w14:textId="1CF1BB60" w:rsidR="00EF00ED" w:rsidRDefault="002C318B" w:rsidP="008E7A3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74</w:t>
            </w:r>
            <w:r>
              <w:t xml:space="preserve">                      10208</w:t>
            </w:r>
          </w:p>
        </w:tc>
      </w:tr>
      <w:tr w:rsidR="005F6B80" w14:paraId="3BAB0A28" w14:textId="77777777" w:rsidTr="008E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DA3893" w14:textId="63FD217D" w:rsidR="005F6B80" w:rsidRDefault="005F6B80" w:rsidP="008E7A36">
            <w:pPr>
              <w:ind w:firstLineChars="0" w:firstLine="0"/>
            </w:pPr>
            <w:r>
              <w:rPr>
                <w:rFonts w:hint="eastAsia"/>
              </w:rPr>
              <w:t>酒店</w:t>
            </w:r>
            <w:r>
              <w:t>数</w:t>
            </w:r>
            <w:r>
              <w:rPr>
                <w:rFonts w:hint="eastAsia"/>
              </w:rPr>
              <w:t xml:space="preserve">                  ---                        </w:t>
            </w:r>
          </w:p>
        </w:tc>
        <w:tc>
          <w:tcPr>
            <w:tcW w:w="4530" w:type="dxa"/>
          </w:tcPr>
          <w:p w14:paraId="55B92AC7" w14:textId="1224F7EB" w:rsidR="005F6B80" w:rsidRPr="005F6B80" w:rsidRDefault="005F6B80" w:rsidP="005F6B80">
            <w:pPr>
              <w:ind w:firstLineChars="0"/>
              <w:cnfStyle w:val="000000100000" w:firstRow="0" w:lastRow="0" w:firstColumn="0" w:lastColumn="0" w:oddVBand="0" w:evenVBand="0" w:oddHBand="1" w:evenHBand="0" w:firstRowFirstColumn="0" w:firstRowLastColumn="0" w:lastRowFirstColumn="0" w:lastRowLastColumn="0"/>
            </w:pPr>
            <w:r>
              <w:t xml:space="preserve">  ---</w:t>
            </w:r>
            <w:r w:rsidRPr="005F6B80">
              <w:rPr>
                <w:rFonts w:hint="eastAsia"/>
              </w:rPr>
              <w:t xml:space="preserve"> </w:t>
            </w:r>
            <w:r>
              <w:t xml:space="preserve">                    </w:t>
            </w:r>
            <w:r>
              <w:rPr>
                <w:rFonts w:hint="eastAsia"/>
              </w:rPr>
              <w:t xml:space="preserve"> </w:t>
            </w:r>
            <w:r>
              <w:t>389</w:t>
            </w:r>
          </w:p>
        </w:tc>
      </w:tr>
    </w:tbl>
    <w:p w14:paraId="4345E8A4" w14:textId="77777777" w:rsidR="00376C04" w:rsidRPr="00376C04" w:rsidRDefault="00376C04" w:rsidP="00376C04">
      <w:pPr>
        <w:ind w:firstLineChars="0"/>
      </w:pPr>
    </w:p>
    <w:p w14:paraId="75FEC01D" w14:textId="0B01E8F9" w:rsidR="009C728C" w:rsidRDefault="00F36A6E" w:rsidP="009C728C">
      <w:pPr>
        <w:pStyle w:val="3"/>
      </w:pPr>
      <w:r>
        <w:rPr>
          <w:rFonts w:hint="eastAsia"/>
        </w:rPr>
        <w:t>模型</w:t>
      </w:r>
      <w:r>
        <w:t>验证</w:t>
      </w:r>
    </w:p>
    <w:p w14:paraId="48F7A93E" w14:textId="6433BC23" w:rsidR="00390D9F" w:rsidRDefault="00390D9F" w:rsidP="00F36A6E">
      <w:pPr>
        <w:ind w:left="418" w:firstLineChars="0" w:firstLine="0"/>
      </w:pPr>
      <w:r>
        <w:rPr>
          <w:rFonts w:hint="eastAsia"/>
        </w:rPr>
        <w:t>模型</w:t>
      </w:r>
      <w:r>
        <w:t>验证</w:t>
      </w:r>
      <w:r w:rsidR="00F3322C">
        <w:rPr>
          <w:rFonts w:hint="eastAsia"/>
        </w:rPr>
        <w:t>是</w:t>
      </w:r>
      <w:r w:rsidR="00F3322C">
        <w:t>为了</w:t>
      </w:r>
      <w:r w:rsidR="00F3322C">
        <w:rPr>
          <w:rFonts w:hint="eastAsia"/>
        </w:rPr>
        <w:t>验证</w:t>
      </w:r>
      <w:r w:rsidR="00F3322C">
        <w:t>模型性能的一种统计分析方法</w:t>
      </w:r>
      <w:r w:rsidR="00F3322C">
        <w:rPr>
          <w:rFonts w:hint="eastAsia"/>
        </w:rPr>
        <w:t>，</w:t>
      </w:r>
      <w:r w:rsidR="00F3322C">
        <w:t>同时也是为了避免过拟合。</w:t>
      </w:r>
      <w:r>
        <w:t>技术</w:t>
      </w:r>
      <w:r>
        <w:rPr>
          <w:rFonts w:hint="eastAsia"/>
        </w:rPr>
        <w:t>分</w:t>
      </w:r>
      <w:r>
        <w:t>为</w:t>
      </w:r>
      <w:r>
        <w:rPr>
          <w:rFonts w:hint="eastAsia"/>
        </w:rPr>
        <w:t>外部</w:t>
      </w:r>
      <w:r>
        <w:t>验证和</w:t>
      </w:r>
      <w:r>
        <w:rPr>
          <w:rFonts w:hint="eastAsia"/>
        </w:rPr>
        <w:t>内部验证</w:t>
      </w:r>
      <w:r>
        <w:t>两种</w:t>
      </w:r>
      <w:r>
        <w:rPr>
          <w:rFonts w:hint="eastAsia"/>
        </w:rPr>
        <w:t>。模型外部</w:t>
      </w:r>
      <w:r>
        <w:t>验证是指</w:t>
      </w:r>
      <w:r>
        <w:rPr>
          <w:rFonts w:hint="eastAsia"/>
        </w:rPr>
        <w:t>把</w:t>
      </w:r>
      <w:r>
        <w:t>训练好的模型</w:t>
      </w:r>
      <w:r>
        <w:rPr>
          <w:rFonts w:hint="eastAsia"/>
        </w:rPr>
        <w:t>应用</w:t>
      </w:r>
      <w:r>
        <w:t>于</w:t>
      </w:r>
      <w:r>
        <w:rPr>
          <w:rFonts w:hint="eastAsia"/>
        </w:rPr>
        <w:t>来自相同</w:t>
      </w:r>
      <w:r>
        <w:t>分布的全新的数据集上面，</w:t>
      </w:r>
      <w:r>
        <w:rPr>
          <w:rFonts w:hint="eastAsia"/>
        </w:rPr>
        <w:t>这种</w:t>
      </w:r>
      <w:r>
        <w:t>验证方法</w:t>
      </w:r>
      <w:r>
        <w:rPr>
          <w:rFonts w:hint="eastAsia"/>
        </w:rPr>
        <w:t>适用</w:t>
      </w:r>
      <w:r>
        <w:t>于数据量较大的情况。然而，</w:t>
      </w:r>
      <w:r>
        <w:rPr>
          <w:rFonts w:hint="eastAsia"/>
        </w:rPr>
        <w:t>在实际</w:t>
      </w:r>
      <w:r>
        <w:t>应用中，数据往往比较匮乏，因此，我们往往使用相同的数据来</w:t>
      </w:r>
      <w:r>
        <w:rPr>
          <w:rFonts w:hint="eastAsia"/>
        </w:rPr>
        <w:t>对</w:t>
      </w:r>
      <w:r>
        <w:t>模型进行评估，</w:t>
      </w:r>
      <w:r>
        <w:rPr>
          <w:rFonts w:hint="eastAsia"/>
        </w:rPr>
        <w:t>这就是</w:t>
      </w:r>
      <w:r>
        <w:t>内部验证法。在</w:t>
      </w:r>
      <w:r>
        <w:rPr>
          <w:rFonts w:hint="eastAsia"/>
        </w:rPr>
        <w:t>内部</w:t>
      </w:r>
      <w:r>
        <w:t>验证法中，</w:t>
      </w:r>
      <w:r>
        <w:rPr>
          <w:rFonts w:hint="eastAsia"/>
        </w:rPr>
        <w:t>常用</w:t>
      </w:r>
      <w:r>
        <w:t>的有交叉验证</w:t>
      </w:r>
      <w:r>
        <w:rPr>
          <w:rFonts w:hint="eastAsia"/>
        </w:rPr>
        <w:t>法</w:t>
      </w:r>
      <w:r>
        <w:t>。交叉</w:t>
      </w:r>
      <w:r>
        <w:rPr>
          <w:rFonts w:hint="eastAsia"/>
        </w:rPr>
        <w:t>验证</w:t>
      </w:r>
      <w:r w:rsidR="00F3322C">
        <w:rPr>
          <w:rFonts w:hint="eastAsia"/>
        </w:rPr>
        <w:t>的</w:t>
      </w:r>
      <w:r w:rsidR="00F3322C">
        <w:t>思路是</w:t>
      </w:r>
      <w:r w:rsidR="008F1F2B">
        <w:rPr>
          <w:rFonts w:hint="eastAsia"/>
        </w:rPr>
        <w:t>首先</w:t>
      </w:r>
      <w:r w:rsidR="008F1F2B">
        <w:t>把数据集分成两部分</w:t>
      </w:r>
      <w:r w:rsidR="008F1F2B">
        <w:rPr>
          <w:rFonts w:hint="eastAsia"/>
        </w:rPr>
        <w:t>，</w:t>
      </w:r>
      <w:r w:rsidR="008F1F2B">
        <w:t>一部分</w:t>
      </w:r>
      <w:r w:rsidR="008F1F2B">
        <w:rPr>
          <w:rFonts w:hint="eastAsia"/>
        </w:rPr>
        <w:t>用于</w:t>
      </w:r>
      <w:r w:rsidR="008F1F2B">
        <w:t>构建模型，另外一部分用于验证模型。</w:t>
      </w:r>
      <w:r w:rsidR="00F3322C">
        <w:rPr>
          <w:rFonts w:hint="eastAsia"/>
        </w:rPr>
        <w:t>交叉</w:t>
      </w:r>
      <w:r w:rsidR="00F3322C">
        <w:t>验证的方法有多种，常见的有如下三种</w:t>
      </w:r>
      <w:r w:rsidR="00F3322C">
        <w:rPr>
          <w:rFonts w:hint="eastAsia"/>
        </w:rPr>
        <w:t>：</w:t>
      </w:r>
    </w:p>
    <w:p w14:paraId="7A1637B1" w14:textId="57616A8D" w:rsidR="00F3322C" w:rsidRDefault="00F3322C" w:rsidP="00F3322C">
      <w:pPr>
        <w:pStyle w:val="ac"/>
        <w:numPr>
          <w:ilvl w:val="0"/>
          <w:numId w:val="44"/>
        </w:numPr>
        <w:ind w:firstLineChars="0"/>
      </w:pPr>
      <w:r>
        <w:rPr>
          <w:rFonts w:hint="eastAsia"/>
        </w:rPr>
        <w:t>简单</w:t>
      </w:r>
      <w:r>
        <w:t>交叉验证法</w:t>
      </w:r>
      <w:r>
        <w:rPr>
          <w:rFonts w:hint="eastAsia"/>
        </w:rPr>
        <w:t>（</w:t>
      </w:r>
      <w:r w:rsidR="00505F58">
        <w:rPr>
          <w:rFonts w:hint="eastAsia"/>
        </w:rPr>
        <w:t>H</w:t>
      </w:r>
      <w:r>
        <w:rPr>
          <w:rFonts w:hint="eastAsia"/>
        </w:rPr>
        <w:t>old</w:t>
      </w:r>
      <w:r w:rsidR="00505F58">
        <w:t>-Out Cross V</w:t>
      </w:r>
      <w:r>
        <w:t>alidation</w:t>
      </w:r>
      <w:r>
        <w:t>）</w:t>
      </w:r>
    </w:p>
    <w:p w14:paraId="2D22F9DE" w14:textId="0924D6F8" w:rsidR="00F3322C" w:rsidRDefault="00F3322C" w:rsidP="00F3322C">
      <w:pPr>
        <w:ind w:left="838" w:firstLineChars="0" w:firstLine="0"/>
      </w:pPr>
      <w:r>
        <w:rPr>
          <w:rFonts w:hint="eastAsia"/>
        </w:rPr>
        <w:t>该</w:t>
      </w:r>
      <w:r>
        <w:t>方法随机地将原始数据</w:t>
      </w:r>
      <w:r>
        <w:rPr>
          <w:rFonts w:hint="eastAsia"/>
        </w:rPr>
        <w:t>分成</w:t>
      </w:r>
      <w:r>
        <w:t>两组，</w:t>
      </w:r>
      <w:r>
        <w:rPr>
          <w:rFonts w:hint="eastAsia"/>
        </w:rPr>
        <w:t>一组</w:t>
      </w:r>
      <w:r>
        <w:t>用作训练集，一组用作</w:t>
      </w:r>
      <w:r w:rsidR="000F446D">
        <w:rPr>
          <w:rFonts w:hint="eastAsia"/>
        </w:rPr>
        <w:t>验证</w:t>
      </w:r>
      <w:r>
        <w:rPr>
          <w:rFonts w:hint="eastAsia"/>
        </w:rPr>
        <w:t>集</w:t>
      </w:r>
      <w:r>
        <w:t>。</w:t>
      </w:r>
      <w:r w:rsidR="000F446D">
        <w:rPr>
          <w:rFonts w:hint="eastAsia"/>
        </w:rPr>
        <w:t>在</w:t>
      </w:r>
      <w:r w:rsidR="000F446D">
        <w:t>训练</w:t>
      </w:r>
      <w:r w:rsidR="000F446D">
        <w:rPr>
          <w:rFonts w:hint="eastAsia"/>
        </w:rPr>
        <w:t>集上面训</w:t>
      </w:r>
      <w:r w:rsidR="000F446D">
        <w:t>练出分类器</w:t>
      </w:r>
      <w:r w:rsidR="000F446D">
        <w:rPr>
          <w:rFonts w:hint="eastAsia"/>
        </w:rPr>
        <w:t>，</w:t>
      </w:r>
      <w:r w:rsidR="000F446D">
        <w:t>再在验证集上面对模型进行验证，得到最后预测的准确率作为本模型的性能指标。简单</w:t>
      </w:r>
      <w:r w:rsidR="000F446D">
        <w:rPr>
          <w:rFonts w:hint="eastAsia"/>
        </w:rPr>
        <w:t>交叉</w:t>
      </w:r>
      <w:r w:rsidR="000F446D">
        <w:t>验证法的好处是计算量少，缺点是由于对数据集是随机分成两组，因此最后在验证集上面的预测准确率与原始分组方式有很大关系，通过这种方式</w:t>
      </w:r>
      <w:r w:rsidR="000F446D">
        <w:rPr>
          <w:rFonts w:hint="eastAsia"/>
        </w:rPr>
        <w:t>获得</w:t>
      </w:r>
      <w:r w:rsidR="000F446D">
        <w:t>的结果在实际应用中并不具有可行性。</w:t>
      </w:r>
    </w:p>
    <w:p w14:paraId="6557A588" w14:textId="665C124A" w:rsidR="000F446D" w:rsidRDefault="000F446D" w:rsidP="000F446D">
      <w:pPr>
        <w:pStyle w:val="ac"/>
        <w:numPr>
          <w:ilvl w:val="0"/>
          <w:numId w:val="44"/>
        </w:numPr>
        <w:ind w:firstLineChars="0"/>
      </w:pPr>
      <w:r>
        <w:rPr>
          <w:rFonts w:hint="eastAsia"/>
        </w:rPr>
        <w:t>留</w:t>
      </w:r>
      <w:r>
        <w:t>一交叉验证</w:t>
      </w:r>
      <w:r>
        <w:rPr>
          <w:rFonts w:hint="eastAsia"/>
        </w:rPr>
        <w:t>法</w:t>
      </w:r>
      <w:r>
        <w:t>（</w:t>
      </w:r>
      <w:r w:rsidR="00505F58">
        <w:t>L</w:t>
      </w:r>
      <w:r>
        <w:t>eave</w:t>
      </w:r>
      <w:r w:rsidR="00505F58">
        <w:t>-One-Out Cross V</w:t>
      </w:r>
      <w:r>
        <w:t>alidation</w:t>
      </w:r>
      <w:r>
        <w:rPr>
          <w:rFonts w:hint="eastAsia"/>
        </w:rPr>
        <w:t>，</w:t>
      </w:r>
      <w:r>
        <w:rPr>
          <w:rFonts w:hint="eastAsia"/>
        </w:rPr>
        <w:t xml:space="preserve"> L</w:t>
      </w:r>
      <w:r>
        <w:t>OO-CV</w:t>
      </w:r>
      <w:r>
        <w:t>）</w:t>
      </w:r>
    </w:p>
    <w:p w14:paraId="0726B635" w14:textId="69DE4FF0" w:rsidR="000F446D" w:rsidRDefault="000F446D" w:rsidP="000F446D">
      <w:pPr>
        <w:ind w:left="838" w:firstLineChars="0" w:firstLine="0"/>
      </w:pPr>
      <w:r>
        <w:rPr>
          <w:rFonts w:hint="eastAsia"/>
        </w:rPr>
        <w:t>假如初始</w:t>
      </w:r>
      <w:r>
        <w:t>数据</w:t>
      </w:r>
      <w:r>
        <w:rPr>
          <w:rFonts w:hint="eastAsia"/>
        </w:rPr>
        <w:t>含</w:t>
      </w:r>
      <w:r>
        <w:t>有</w:t>
      </w:r>
      <w:r>
        <w:t>n</w:t>
      </w:r>
      <w:r>
        <w:t>个样本，那么</w:t>
      </w:r>
      <w:r>
        <w:rPr>
          <w:rFonts w:hint="eastAsia"/>
        </w:rPr>
        <w:t>留</w:t>
      </w:r>
      <w:r>
        <w:t>一交叉验证法</w:t>
      </w:r>
      <w:r>
        <w:rPr>
          <w:rFonts w:hint="eastAsia"/>
        </w:rPr>
        <w:t>将</w:t>
      </w:r>
      <w:r>
        <w:rPr>
          <w:rFonts w:hint="eastAsia"/>
        </w:rPr>
        <w:t>n</w:t>
      </w:r>
      <w:r>
        <w:t>-1</w:t>
      </w:r>
      <w:r>
        <w:rPr>
          <w:rFonts w:hint="eastAsia"/>
        </w:rPr>
        <w:t>个</w:t>
      </w:r>
      <w:r>
        <w:t>样本作为训练集，剩下的</w:t>
      </w:r>
      <w:r>
        <w:rPr>
          <w:rFonts w:hint="eastAsia"/>
        </w:rPr>
        <w:t>1</w:t>
      </w:r>
      <w:r>
        <w:rPr>
          <w:rFonts w:hint="eastAsia"/>
        </w:rPr>
        <w:t>个</w:t>
      </w:r>
      <w:r>
        <w:t>样本作为测试集，因此会得到</w:t>
      </w:r>
      <w:r>
        <w:rPr>
          <w:rFonts w:hint="eastAsia"/>
        </w:rPr>
        <w:t>N</w:t>
      </w:r>
      <w:r>
        <w:rPr>
          <w:rFonts w:hint="eastAsia"/>
        </w:rPr>
        <w:t>个</w:t>
      </w:r>
      <w:r>
        <w:t>模型，将这些模型的预测平均值</w:t>
      </w:r>
      <w:r>
        <w:rPr>
          <w:rFonts w:hint="eastAsia"/>
        </w:rPr>
        <w:t>作为</w:t>
      </w:r>
      <w:r>
        <w:t>此模型的性能指标</w:t>
      </w:r>
      <w:r w:rsidR="00505F58">
        <w:rPr>
          <w:rFonts w:hint="eastAsia"/>
        </w:rPr>
        <w:t>。</w:t>
      </w:r>
      <w:r w:rsidR="00505F58">
        <w:t>该</w:t>
      </w:r>
      <w:r w:rsidR="00505F58">
        <w:rPr>
          <w:rFonts w:hint="eastAsia"/>
        </w:rPr>
        <w:t>种</w:t>
      </w:r>
      <w:r w:rsidR="00505F58">
        <w:t>验证方法中用到的训练数据最多，</w:t>
      </w:r>
      <w:r w:rsidR="00505F58">
        <w:rPr>
          <w:rFonts w:hint="eastAsia"/>
        </w:rPr>
        <w:t>得到</w:t>
      </w:r>
      <w:r w:rsidR="00505F58">
        <w:t>的结果比较可靠，其次在训练过程中没有引入随机因素，因此</w:t>
      </w:r>
      <w:r w:rsidR="00505F58">
        <w:rPr>
          <w:rFonts w:hint="eastAsia"/>
        </w:rPr>
        <w:t>预测</w:t>
      </w:r>
      <w:r w:rsidR="00505F58">
        <w:t>结果是可重复的。但是</w:t>
      </w:r>
      <w:r w:rsidR="00505F58">
        <w:rPr>
          <w:rFonts w:hint="eastAsia"/>
        </w:rPr>
        <w:t>，</w:t>
      </w:r>
      <w:r w:rsidR="00505F58">
        <w:t>该验证方法也有比较</w:t>
      </w:r>
      <w:r w:rsidR="00505F58">
        <w:rPr>
          <w:rFonts w:hint="eastAsia"/>
        </w:rPr>
        <w:t>明显</w:t>
      </w:r>
      <w:r w:rsidR="00505F58">
        <w:t>的缺点，当初始数据集过大时</w:t>
      </w:r>
      <w:r w:rsidR="00505F58">
        <w:rPr>
          <w:rFonts w:hint="eastAsia"/>
        </w:rPr>
        <w:t>，</w:t>
      </w:r>
      <w:r w:rsidR="00505F58">
        <w:t>计算成本将急剧增加，因此适用于</w:t>
      </w:r>
      <w:r w:rsidR="00505F58">
        <w:rPr>
          <w:rFonts w:hint="eastAsia"/>
        </w:rPr>
        <w:t>样本</w:t>
      </w:r>
      <w:r w:rsidR="00505F58">
        <w:t>较小的模型验证。</w:t>
      </w:r>
    </w:p>
    <w:p w14:paraId="10AD9C02" w14:textId="475681C6" w:rsidR="00505F58" w:rsidRPr="00505F58" w:rsidRDefault="00505F58" w:rsidP="00505F58">
      <w:pPr>
        <w:pStyle w:val="ac"/>
        <w:numPr>
          <w:ilvl w:val="0"/>
          <w:numId w:val="44"/>
        </w:numPr>
        <w:ind w:firstLineChars="0"/>
      </w:pPr>
      <w:r>
        <w:t>K</w:t>
      </w:r>
      <w:r>
        <w:t>折交叉验证</w:t>
      </w:r>
      <w:r>
        <w:rPr>
          <w:rFonts w:hint="eastAsia"/>
        </w:rPr>
        <w:t>法</w:t>
      </w:r>
      <w:r>
        <w:rPr>
          <w:rFonts w:hint="eastAsia"/>
        </w:rPr>
        <w:t>(</w:t>
      </w:r>
      <w:r>
        <w:t>K-fold Cross Validation</w:t>
      </w:r>
      <w:r>
        <w:rPr>
          <w:rFonts w:hint="eastAsia"/>
        </w:rPr>
        <w:t>)</w:t>
      </w:r>
    </w:p>
    <w:p w14:paraId="7090B432" w14:textId="0223123B" w:rsidR="00F3322C" w:rsidRDefault="00505F58" w:rsidP="00505F58">
      <w:pPr>
        <w:ind w:left="836" w:firstLineChars="0" w:firstLine="0"/>
      </w:pPr>
      <w:r>
        <w:rPr>
          <w:rFonts w:hint="eastAsia"/>
        </w:rPr>
        <w:t>K</w:t>
      </w:r>
      <w:r>
        <w:rPr>
          <w:rFonts w:hint="eastAsia"/>
        </w:rPr>
        <w:t>折</w:t>
      </w:r>
      <w:r>
        <w:t>交叉验证</w:t>
      </w:r>
      <w:r>
        <w:rPr>
          <w:rFonts w:hint="eastAsia"/>
        </w:rPr>
        <w:t>法</w:t>
      </w:r>
      <w:r>
        <w:t>首先将初始数据分成</w:t>
      </w:r>
      <w:r>
        <w:rPr>
          <w:rFonts w:hint="eastAsia"/>
        </w:rPr>
        <w:t>K</w:t>
      </w:r>
      <w:r>
        <w:rPr>
          <w:rFonts w:hint="eastAsia"/>
        </w:rPr>
        <w:t>组</w:t>
      </w:r>
      <w:r>
        <w:t>，将</w:t>
      </w:r>
      <w:r>
        <w:rPr>
          <w:rFonts w:hint="eastAsia"/>
        </w:rPr>
        <w:t>K-1</w:t>
      </w:r>
      <w:r>
        <w:rPr>
          <w:rFonts w:hint="eastAsia"/>
        </w:rPr>
        <w:t>组</w:t>
      </w:r>
      <w:r>
        <w:t>数据作为训练集，剩下的一组作为验证集，依次执行</w:t>
      </w:r>
      <w:r>
        <w:rPr>
          <w:rFonts w:hint="eastAsia"/>
        </w:rPr>
        <w:t>K</w:t>
      </w:r>
      <w:r>
        <w:rPr>
          <w:rFonts w:hint="eastAsia"/>
        </w:rPr>
        <w:t>次</w:t>
      </w:r>
      <w:r>
        <w:t>，得到</w:t>
      </w:r>
      <w:r>
        <w:rPr>
          <w:rFonts w:hint="eastAsia"/>
        </w:rPr>
        <w:t>K</w:t>
      </w:r>
      <w:r>
        <w:rPr>
          <w:rFonts w:hint="eastAsia"/>
        </w:rPr>
        <w:t>个</w:t>
      </w:r>
      <w:r>
        <w:t>模型。将</w:t>
      </w:r>
      <w:r>
        <w:rPr>
          <w:rFonts w:hint="eastAsia"/>
        </w:rPr>
        <w:t>这</w:t>
      </w:r>
      <w:r>
        <w:rPr>
          <w:rFonts w:hint="eastAsia"/>
        </w:rPr>
        <w:t>K</w:t>
      </w:r>
      <w:r>
        <w:rPr>
          <w:rFonts w:hint="eastAsia"/>
        </w:rPr>
        <w:t>个</w:t>
      </w:r>
      <w:r>
        <w:t>模型在验证集上面得到的</w:t>
      </w:r>
      <w:r>
        <w:rPr>
          <w:rFonts w:hint="eastAsia"/>
        </w:rPr>
        <w:t>平均</w:t>
      </w:r>
      <w:r>
        <w:t>预测准确率作为</w:t>
      </w:r>
      <w:r>
        <w:rPr>
          <w:rFonts w:hint="eastAsia"/>
        </w:rPr>
        <w:t>该</w:t>
      </w:r>
      <w:r>
        <w:t>模型的性能指标。通过</w:t>
      </w:r>
      <w:r>
        <w:rPr>
          <w:rFonts w:hint="eastAsia"/>
        </w:rPr>
        <w:t>K</w:t>
      </w:r>
      <w:r>
        <w:rPr>
          <w:rFonts w:hint="eastAsia"/>
        </w:rPr>
        <w:t>折</w:t>
      </w:r>
      <w:r>
        <w:t>交叉验证</w:t>
      </w:r>
      <w:r>
        <w:rPr>
          <w:rFonts w:hint="eastAsia"/>
        </w:rPr>
        <w:t>法</w:t>
      </w:r>
      <w:r>
        <w:t>即</w:t>
      </w:r>
      <w:r>
        <w:rPr>
          <w:rFonts w:hint="eastAsia"/>
        </w:rPr>
        <w:t>克服</w:t>
      </w:r>
      <w:r>
        <w:t>了留一验证法计算量大的缺点，有能够有效的避免过拟合与欠拟合</w:t>
      </w:r>
      <w:r>
        <w:rPr>
          <w:rFonts w:hint="eastAsia"/>
        </w:rPr>
        <w:t>。</w:t>
      </w:r>
    </w:p>
    <w:p w14:paraId="1A2450E6" w14:textId="25060B07" w:rsidR="0021338C" w:rsidRDefault="00F36A6E" w:rsidP="00F36A6E">
      <w:pPr>
        <w:ind w:left="418" w:firstLineChars="0" w:firstLine="0"/>
      </w:pPr>
      <w:r>
        <w:rPr>
          <w:rFonts w:hint="eastAsia"/>
        </w:rPr>
        <w:t>本文</w:t>
      </w:r>
      <w:r>
        <w:t>的实验</w:t>
      </w:r>
      <w:r>
        <w:rPr>
          <w:rFonts w:hint="eastAsia"/>
        </w:rPr>
        <w:t>采用</w:t>
      </w:r>
      <w:r w:rsidR="009A2B5E">
        <w:rPr>
          <w:rFonts w:hint="eastAsia"/>
        </w:rPr>
        <w:t>K</w:t>
      </w:r>
      <w:r w:rsidR="009A2B5E">
        <w:rPr>
          <w:rFonts w:hint="eastAsia"/>
        </w:rPr>
        <w:t>折</w:t>
      </w:r>
      <w:r w:rsidR="009A2B5E">
        <w:t>交叉</w:t>
      </w:r>
      <w:r w:rsidR="009A2B5E">
        <w:rPr>
          <w:rFonts w:hint="eastAsia"/>
        </w:rPr>
        <w:t>验证法</w:t>
      </w:r>
      <w:r w:rsidR="009A2B5E">
        <w:t>来对模型进行验证，</w:t>
      </w:r>
      <w:r w:rsidR="009A2B5E">
        <w:rPr>
          <w:rFonts w:hint="eastAsia"/>
        </w:rPr>
        <w:t>K</w:t>
      </w:r>
      <w:r w:rsidR="009A2B5E">
        <w:rPr>
          <w:rFonts w:hint="eastAsia"/>
        </w:rPr>
        <w:t>的</w:t>
      </w:r>
      <w:r w:rsidR="002B2E71">
        <w:t>取值</w:t>
      </w:r>
      <w:r w:rsidR="002B2E71">
        <w:rPr>
          <w:rFonts w:hint="eastAsia"/>
        </w:rPr>
        <w:t>为</w:t>
      </w:r>
      <w:r w:rsidR="002B2E71">
        <w:rPr>
          <w:rFonts w:hint="eastAsia"/>
        </w:rPr>
        <w:t>5</w:t>
      </w:r>
      <w:r w:rsidR="002B2E71">
        <w:rPr>
          <w:rFonts w:hint="eastAsia"/>
        </w:rPr>
        <w:t>、</w:t>
      </w:r>
      <w:r w:rsidR="002B2E71">
        <w:rPr>
          <w:rFonts w:hint="eastAsia"/>
        </w:rPr>
        <w:t>8</w:t>
      </w:r>
      <w:r w:rsidR="002B2E71">
        <w:rPr>
          <w:rFonts w:hint="eastAsia"/>
        </w:rPr>
        <w:t>或者</w:t>
      </w:r>
      <w:r w:rsidR="002B2E71">
        <w:rPr>
          <w:rFonts w:hint="eastAsia"/>
        </w:rPr>
        <w:t>10</w:t>
      </w:r>
      <w:r w:rsidR="00524652">
        <w:rPr>
          <w:rFonts w:hint="eastAsia"/>
        </w:rPr>
        <w:t>，</w:t>
      </w:r>
      <w:r w:rsidR="00524652">
        <w:t>算法采用</w:t>
      </w:r>
      <w:r w:rsidR="00524652">
        <w:rPr>
          <w:rFonts w:hint="eastAsia"/>
        </w:rPr>
        <w:t>scikit-learn</w:t>
      </w:r>
      <w:r w:rsidR="00524652">
        <w:rPr>
          <w:rFonts w:hint="eastAsia"/>
        </w:rPr>
        <w:t>中</w:t>
      </w:r>
      <w:r w:rsidR="005013C7">
        <w:t>的</w:t>
      </w:r>
      <w:r w:rsidR="005013C7">
        <w:rPr>
          <w:rFonts w:hint="eastAsia"/>
        </w:rPr>
        <w:t>GridSearchCV</w:t>
      </w:r>
      <w:r w:rsidR="005013C7">
        <w:rPr>
          <w:rFonts w:hint="eastAsia"/>
        </w:rPr>
        <w:t>方法</w:t>
      </w:r>
      <w:r w:rsidR="00524652">
        <w:t>来实现</w:t>
      </w:r>
      <w:r w:rsidR="009A2B5E">
        <w:rPr>
          <w:rFonts w:hint="eastAsia"/>
        </w:rPr>
        <w:t>。</w:t>
      </w:r>
    </w:p>
    <w:p w14:paraId="2C52F575" w14:textId="11237F51" w:rsidR="00D5303E" w:rsidRDefault="00D5303E" w:rsidP="00D5303E">
      <w:pPr>
        <w:pStyle w:val="2"/>
      </w:pPr>
      <w:r>
        <w:rPr>
          <w:rFonts w:hint="eastAsia"/>
        </w:rPr>
        <w:lastRenderedPageBreak/>
        <w:t>K</w:t>
      </w:r>
      <w:r>
        <w:rPr>
          <w:rFonts w:hint="eastAsia"/>
        </w:rPr>
        <w:t>近邻</w:t>
      </w:r>
      <w:r>
        <w:t>预测</w:t>
      </w:r>
    </w:p>
    <w:p w14:paraId="207F853C" w14:textId="6228A849" w:rsidR="00D5303E" w:rsidRDefault="004C70D1" w:rsidP="004C70D1">
      <w:pPr>
        <w:ind w:firstLineChars="0"/>
      </w:pPr>
      <w:r>
        <w:rPr>
          <w:rFonts w:hint="eastAsia"/>
        </w:rPr>
        <w:t>在</w:t>
      </w:r>
      <w:r>
        <w:rPr>
          <w:rFonts w:hint="eastAsia"/>
        </w:rPr>
        <w:t>K</w:t>
      </w:r>
      <w:r>
        <w:rPr>
          <w:rFonts w:hint="eastAsia"/>
        </w:rPr>
        <w:t>近邻</w:t>
      </w:r>
      <w:r>
        <w:t>学习中，我们</w:t>
      </w:r>
      <w:r>
        <w:rPr>
          <w:rFonts w:hint="eastAsia"/>
        </w:rPr>
        <w:t>对</w:t>
      </w:r>
      <w:r>
        <w:t>给定的</w:t>
      </w:r>
      <w:r>
        <w:rPr>
          <w:rFonts w:hint="eastAsia"/>
        </w:rPr>
        <w:t>某个</w:t>
      </w:r>
      <w:r>
        <w:t>测试样本，</w:t>
      </w:r>
      <w:r>
        <w:rPr>
          <w:rFonts w:hint="eastAsia"/>
        </w:rPr>
        <w:t>根据</w:t>
      </w:r>
      <w:r>
        <w:t>距离度量</w:t>
      </w:r>
      <w:r>
        <w:rPr>
          <w:rFonts w:hint="eastAsia"/>
        </w:rPr>
        <w:t>找出</w:t>
      </w:r>
      <w:r>
        <w:t>样本集</w:t>
      </w:r>
      <w:r>
        <w:rPr>
          <w:rFonts w:hint="eastAsia"/>
        </w:rPr>
        <w:t>中与</w:t>
      </w:r>
      <w:r>
        <w:t>其最为</w:t>
      </w:r>
      <w:r>
        <w:rPr>
          <w:rFonts w:hint="eastAsia"/>
        </w:rPr>
        <w:t>靠近</w:t>
      </w:r>
      <w:r>
        <w:t>的</w:t>
      </w:r>
      <w:r>
        <w:rPr>
          <w:rFonts w:hint="eastAsia"/>
        </w:rPr>
        <w:t>k</w:t>
      </w:r>
      <w:r>
        <w:rPr>
          <w:rFonts w:hint="eastAsia"/>
        </w:rPr>
        <w:t>个</w:t>
      </w:r>
      <w:r>
        <w:t>样本，对于分类问题，可以通过投票法来进行最终预测，对于回归问题，可以使用平均法</w:t>
      </w:r>
      <w:r>
        <w:rPr>
          <w:rFonts w:hint="eastAsia"/>
        </w:rPr>
        <w:t>对</w:t>
      </w:r>
      <w:r>
        <w:rPr>
          <w:rFonts w:hint="eastAsia"/>
        </w:rPr>
        <w:t>k</w:t>
      </w:r>
      <w:r>
        <w:rPr>
          <w:rFonts w:hint="eastAsia"/>
        </w:rPr>
        <w:t>个</w:t>
      </w:r>
      <w:r>
        <w:t>样本的实际值</w:t>
      </w:r>
      <w:r>
        <w:rPr>
          <w:rFonts w:hint="eastAsia"/>
        </w:rPr>
        <w:t>作</w:t>
      </w:r>
      <w:r>
        <w:t>平均来当作样本的最终输出。因此</w:t>
      </w:r>
      <w:r>
        <w:rPr>
          <w:rFonts w:hint="eastAsia"/>
        </w:rPr>
        <w:t>，</w:t>
      </w:r>
      <w:r>
        <w:t>K</w:t>
      </w:r>
      <w:r>
        <w:rPr>
          <w:rFonts w:hint="eastAsia"/>
        </w:rPr>
        <w:t>值</w:t>
      </w:r>
      <w:r w:rsidR="008A421F">
        <w:t>、</w:t>
      </w:r>
      <w:r>
        <w:rPr>
          <w:rFonts w:hint="eastAsia"/>
        </w:rPr>
        <w:t>决策</w:t>
      </w:r>
      <w:r w:rsidR="00E07CFE">
        <w:rPr>
          <w:rFonts w:hint="eastAsia"/>
        </w:rPr>
        <w:t>算法</w:t>
      </w:r>
      <w:r>
        <w:rPr>
          <w:rFonts w:hint="eastAsia"/>
        </w:rPr>
        <w:t>将是</w:t>
      </w:r>
      <w:r>
        <w:t>本文调参的主要考量点。</w:t>
      </w:r>
      <w:r w:rsidR="00E07CFE">
        <w:rPr>
          <w:rFonts w:hint="eastAsia"/>
        </w:rPr>
        <w:t>其中</w:t>
      </w:r>
      <w:r w:rsidR="00E07CFE">
        <w:t>距离度量方式</w:t>
      </w:r>
      <w:r w:rsidR="00E07CFE">
        <w:rPr>
          <w:rFonts w:hint="eastAsia"/>
        </w:rPr>
        <w:t>选择</w:t>
      </w:r>
      <w:r w:rsidR="00E07CFE">
        <w:t>[‘minkowski’</w:t>
      </w:r>
      <w:r w:rsidR="00E07CFE">
        <w:rPr>
          <w:rFonts w:hint="eastAsia"/>
        </w:rPr>
        <w:t>，</w:t>
      </w:r>
      <w:r w:rsidR="00E07CFE">
        <w:t>’Euclidean’]</w:t>
      </w:r>
      <w:r w:rsidR="00E07CFE">
        <w:rPr>
          <w:rFonts w:hint="eastAsia"/>
        </w:rPr>
        <w:t>，</w:t>
      </w:r>
      <w:r w:rsidR="00E07CFE">
        <w:t>决策算法</w:t>
      </w:r>
      <w:r w:rsidR="00E07CFE">
        <w:rPr>
          <w:rFonts w:hint="eastAsia"/>
        </w:rPr>
        <w:t>选择</w:t>
      </w:r>
      <w:r w:rsidR="00E07CFE">
        <w:rPr>
          <w:rFonts w:hint="eastAsia"/>
        </w:rPr>
        <w:t>[</w:t>
      </w:r>
      <w:r w:rsidR="00E07CFE">
        <w:t>‘ball_tree’,’kd_tree’</w:t>
      </w:r>
      <w:r w:rsidR="00E07CFE">
        <w:rPr>
          <w:rFonts w:hint="eastAsia"/>
        </w:rPr>
        <w:t>]</w:t>
      </w:r>
      <w:r w:rsidR="00E07CFE">
        <w:rPr>
          <w:rFonts w:hint="eastAsia"/>
        </w:rPr>
        <w:t>，</w:t>
      </w:r>
      <w:r w:rsidR="000574C4">
        <w:rPr>
          <w:rFonts w:hint="eastAsia"/>
        </w:rPr>
        <w:t>根据</w:t>
      </w:r>
      <w:r w:rsidR="000574C4">
        <w:t>这三个</w:t>
      </w:r>
      <w:r w:rsidR="000574C4">
        <w:rPr>
          <w:rFonts w:hint="eastAsia"/>
        </w:rPr>
        <w:t>参数</w:t>
      </w:r>
      <w:r w:rsidR="000574C4">
        <w:t>得到的预测结果如表</w:t>
      </w:r>
      <w:r w:rsidR="000574C4">
        <w:rPr>
          <w:rFonts w:hint="eastAsia"/>
        </w:rPr>
        <w:t>所示</w:t>
      </w:r>
      <w:r w:rsidR="000574C4">
        <w:t>：</w:t>
      </w:r>
    </w:p>
    <w:p w14:paraId="662C55AA" w14:textId="7246B74A" w:rsidR="00E07CFE" w:rsidRDefault="00E07CFE" w:rsidP="00E07CFE">
      <w:pPr>
        <w:ind w:firstLineChars="1100" w:firstLine="2310"/>
      </w:pPr>
      <w:r>
        <w:rPr>
          <w:rFonts w:hint="eastAsia"/>
        </w:rPr>
        <w:t>表</w:t>
      </w:r>
      <w:r>
        <w:rPr>
          <w:rFonts w:hint="eastAsia"/>
        </w:rPr>
        <w:t>4-3   K</w:t>
      </w:r>
      <w:r>
        <w:rPr>
          <w:rFonts w:hint="eastAsia"/>
        </w:rPr>
        <w:t>近邻</w:t>
      </w:r>
      <w:r>
        <w:t>预测平均绝对百分误差</w:t>
      </w:r>
    </w:p>
    <w:tbl>
      <w:tblPr>
        <w:tblStyle w:val="6-3"/>
        <w:tblW w:w="0" w:type="auto"/>
        <w:tblLook w:val="04A0" w:firstRow="1" w:lastRow="0" w:firstColumn="1" w:lastColumn="0" w:noHBand="0" w:noVBand="1"/>
      </w:tblPr>
      <w:tblGrid>
        <w:gridCol w:w="4530"/>
        <w:gridCol w:w="4530"/>
      </w:tblGrid>
      <w:tr w:rsidR="00E07CFE" w:rsidRPr="007B2D24" w14:paraId="5EB0BB45"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DDF575D" w14:textId="6ABF6AB9" w:rsidR="00E07CFE" w:rsidRDefault="008A421F" w:rsidP="00E07CFE">
            <w:pPr>
              <w:ind w:firstLineChars="94" w:firstLine="198"/>
            </w:pPr>
            <w:r>
              <w:t>C</w:t>
            </w:r>
            <w:r w:rsidR="00E07CFE">
              <w:rPr>
                <w:rFonts w:hint="eastAsia"/>
              </w:rPr>
              <w:t xml:space="preserve">         </w:t>
            </w:r>
            <w:r>
              <w:t xml:space="preserve"> </w:t>
            </w:r>
            <w:r w:rsidR="00E07CFE">
              <w:t>K            alg</w:t>
            </w:r>
          </w:p>
        </w:tc>
        <w:tc>
          <w:tcPr>
            <w:tcW w:w="4530" w:type="dxa"/>
          </w:tcPr>
          <w:p w14:paraId="0C276740" w14:textId="3704B534" w:rsidR="00E07CFE" w:rsidRDefault="00E07CFE"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rsidR="008A421F">
              <w:t xml:space="preserve">           </w:t>
            </w:r>
            <w:r>
              <w:t xml:space="preserve">  MAPE</w:t>
            </w:r>
          </w:p>
        </w:tc>
      </w:tr>
      <w:tr w:rsidR="00E07CFE" w14:paraId="31F7473D"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D0D28AC" w14:textId="4E872C16" w:rsidR="00E07CFE" w:rsidRDefault="008A421F" w:rsidP="008A421F">
            <w:pPr>
              <w:ind w:firstLineChars="100" w:firstLine="211"/>
            </w:pPr>
            <w:r>
              <w:t>5</w:t>
            </w:r>
            <w:r w:rsidR="00E07CFE">
              <w:rPr>
                <w:rFonts w:hint="eastAsia"/>
              </w:rPr>
              <w:t xml:space="preserve">         </w:t>
            </w:r>
            <w:r>
              <w:t xml:space="preserve"> </w:t>
            </w:r>
            <w:r w:rsidR="00E07CFE">
              <w:rPr>
                <w:rFonts w:hint="eastAsia"/>
              </w:rPr>
              <w:t xml:space="preserve"> </w:t>
            </w:r>
            <w:r w:rsidR="00E07CFE">
              <w:t xml:space="preserve">2  </w:t>
            </w:r>
            <w:r w:rsidR="00E07CFE">
              <w:rPr>
                <w:rFonts w:hint="eastAsia"/>
              </w:rPr>
              <w:t xml:space="preserve"> </w:t>
            </w:r>
            <w:r w:rsidR="00E07CFE">
              <w:t xml:space="preserve">       ball_tree</w:t>
            </w:r>
          </w:p>
        </w:tc>
        <w:tc>
          <w:tcPr>
            <w:tcW w:w="4530" w:type="dxa"/>
          </w:tcPr>
          <w:p w14:paraId="3CDE29D3" w14:textId="3850D43F" w:rsidR="00E07CFE" w:rsidRDefault="008A421F"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p>
        </w:tc>
      </w:tr>
      <w:tr w:rsidR="00E07CFE" w14:paraId="345D72D7"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674C2DA" w14:textId="043F31D3" w:rsidR="00E07CFE" w:rsidRDefault="008A421F" w:rsidP="008A421F">
            <w:pPr>
              <w:ind w:firstLineChars="100" w:firstLine="211"/>
            </w:pPr>
            <w:r>
              <w:t>10</w:t>
            </w:r>
            <w:r w:rsidR="00E07CFE">
              <w:rPr>
                <w:rFonts w:hint="eastAsia"/>
              </w:rPr>
              <w:t xml:space="preserve">          </w:t>
            </w:r>
            <w:r w:rsidR="00E07CFE">
              <w:t>2</w:t>
            </w:r>
            <w:r w:rsidR="00E07CFE">
              <w:rPr>
                <w:rFonts w:hint="eastAsia"/>
              </w:rPr>
              <w:t xml:space="preserve"> </w:t>
            </w:r>
            <w:r w:rsidR="00E07CFE">
              <w:t xml:space="preserve">          kd_tree</w:t>
            </w:r>
          </w:p>
        </w:tc>
        <w:tc>
          <w:tcPr>
            <w:tcW w:w="4530" w:type="dxa"/>
          </w:tcPr>
          <w:p w14:paraId="78642146" w14:textId="573B66DA" w:rsidR="00E07CFE" w:rsidRDefault="00E07CFE" w:rsidP="00E07CF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FE08C7">
              <w:t xml:space="preserve">                 </w:t>
            </w:r>
          </w:p>
        </w:tc>
      </w:tr>
      <w:tr w:rsidR="00E07CFE" w14:paraId="269B0592"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00B780D" w14:textId="1BC5B3C8" w:rsidR="00E07CFE" w:rsidRDefault="008A421F" w:rsidP="008A421F">
            <w:pPr>
              <w:ind w:firstLineChars="94" w:firstLine="198"/>
            </w:pPr>
            <w:r>
              <w:t>5</w:t>
            </w:r>
            <w:r w:rsidR="00E07CFE">
              <w:rPr>
                <w:rFonts w:hint="eastAsia"/>
              </w:rPr>
              <w:t xml:space="preserve">           </w:t>
            </w:r>
            <w:r w:rsidR="00E07CFE">
              <w:t>2</w:t>
            </w:r>
            <w:r w:rsidR="00E07CFE">
              <w:rPr>
                <w:rFonts w:hint="eastAsia"/>
              </w:rPr>
              <w:t xml:space="preserve">     </w:t>
            </w:r>
            <w:r w:rsidR="00E07CFE">
              <w:t xml:space="preserve">     ball_tree</w:t>
            </w:r>
            <w:r w:rsidR="00E07CFE">
              <w:rPr>
                <w:rFonts w:hint="eastAsia"/>
              </w:rPr>
              <w:t xml:space="preserve">                        </w:t>
            </w:r>
          </w:p>
        </w:tc>
        <w:tc>
          <w:tcPr>
            <w:tcW w:w="4530" w:type="dxa"/>
          </w:tcPr>
          <w:p w14:paraId="53094B4F" w14:textId="30297C37" w:rsidR="00E07CFE" w:rsidRPr="005F6B80" w:rsidRDefault="00FE08C7"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p>
        </w:tc>
      </w:tr>
      <w:tr w:rsidR="00E07CFE" w14:paraId="38C91D03"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4317A6C" w14:textId="2011186E" w:rsidR="00E07CFE" w:rsidRDefault="008A421F" w:rsidP="008A421F">
            <w:pPr>
              <w:ind w:firstLineChars="94" w:firstLine="198"/>
            </w:pPr>
            <w:r>
              <w:t>10</w:t>
            </w:r>
            <w:r>
              <w:rPr>
                <w:rFonts w:hint="eastAsia"/>
              </w:rPr>
              <w:t xml:space="preserve">         </w:t>
            </w:r>
            <w:r w:rsidR="00E07CFE">
              <w:rPr>
                <w:rFonts w:hint="eastAsia"/>
              </w:rPr>
              <w:t xml:space="preserve"> </w:t>
            </w:r>
            <w:r w:rsidR="00E07CFE">
              <w:t>2</w:t>
            </w:r>
            <w:r w:rsidR="00E07CFE">
              <w:rPr>
                <w:rFonts w:hint="eastAsia"/>
              </w:rPr>
              <w:t xml:space="preserve">    </w:t>
            </w:r>
            <w:r w:rsidR="00E07CFE">
              <w:t xml:space="preserve">       kd_tree</w:t>
            </w:r>
          </w:p>
        </w:tc>
        <w:tc>
          <w:tcPr>
            <w:tcW w:w="4530" w:type="dxa"/>
          </w:tcPr>
          <w:p w14:paraId="1932468C" w14:textId="0807C4D8"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rsidR="00FE08C7">
              <w:t xml:space="preserve">      </w:t>
            </w:r>
          </w:p>
        </w:tc>
      </w:tr>
      <w:tr w:rsidR="00E07CFE" w14:paraId="10CECB1C"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66ABFC1" w14:textId="46702AE5" w:rsidR="00E07CFE" w:rsidRDefault="008A421F" w:rsidP="008A421F">
            <w:pPr>
              <w:ind w:firstLineChars="150" w:firstLine="316"/>
            </w:pPr>
            <w:r>
              <w:t>5</w:t>
            </w:r>
            <w:r w:rsidR="00E07CFE">
              <w:rPr>
                <w:rFonts w:hint="eastAsia"/>
              </w:rPr>
              <w:t xml:space="preserve">          </w:t>
            </w:r>
            <w:r w:rsidR="00E07CFE">
              <w:t xml:space="preserve">4  </w:t>
            </w:r>
            <w:r w:rsidR="00E07CFE">
              <w:rPr>
                <w:rFonts w:hint="eastAsia"/>
              </w:rPr>
              <w:t xml:space="preserve"> </w:t>
            </w:r>
            <w:r w:rsidR="00E07CFE">
              <w:t xml:space="preserve">       ball_tree</w:t>
            </w:r>
          </w:p>
        </w:tc>
        <w:tc>
          <w:tcPr>
            <w:tcW w:w="4530" w:type="dxa"/>
          </w:tcPr>
          <w:p w14:paraId="184B036A" w14:textId="7219989E" w:rsidR="00E07CFE" w:rsidRDefault="00E07CFE" w:rsidP="00E07CFE">
            <w:pPr>
              <w:ind w:firstLineChars="0"/>
              <w:cnfStyle w:val="000000100000" w:firstRow="0" w:lastRow="0" w:firstColumn="0" w:lastColumn="0" w:oddVBand="0" w:evenVBand="0" w:oddHBand="1" w:evenHBand="0" w:firstRowFirstColumn="0" w:firstRowLastColumn="0" w:lastRowFirstColumn="0" w:lastRowLastColumn="0"/>
            </w:pPr>
            <w:r>
              <w:t xml:space="preserve">    </w:t>
            </w:r>
            <w:r w:rsidR="00FE08C7">
              <w:t xml:space="preserve">                </w:t>
            </w:r>
          </w:p>
        </w:tc>
      </w:tr>
      <w:tr w:rsidR="00E07CFE" w14:paraId="32E56E09"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68529D3A" w14:textId="4AE2E9AF" w:rsidR="00E07CFE" w:rsidRDefault="008A421F" w:rsidP="008A421F">
            <w:pPr>
              <w:ind w:firstLineChars="100" w:firstLine="211"/>
            </w:pPr>
            <w:r>
              <w:t>10</w:t>
            </w:r>
            <w:r w:rsidR="00E07CFE">
              <w:rPr>
                <w:rFonts w:hint="eastAsia"/>
              </w:rPr>
              <w:t xml:space="preserve">   </w:t>
            </w:r>
            <w:r w:rsidR="00E07CFE">
              <w:t xml:space="preserve">   </w:t>
            </w:r>
            <w:r w:rsidR="00E07CFE">
              <w:rPr>
                <w:rFonts w:hint="eastAsia"/>
              </w:rPr>
              <w:t xml:space="preserve">   </w:t>
            </w:r>
            <w:r>
              <w:t xml:space="preserve"> </w:t>
            </w:r>
            <w:r w:rsidR="00E07CFE">
              <w:t>4</w:t>
            </w:r>
            <w:r w:rsidR="00E07CFE">
              <w:rPr>
                <w:rFonts w:hint="eastAsia"/>
              </w:rPr>
              <w:t xml:space="preserve"> </w:t>
            </w:r>
            <w:r w:rsidR="00E07CFE">
              <w:t xml:space="preserve">          kd_tree</w:t>
            </w:r>
          </w:p>
        </w:tc>
        <w:tc>
          <w:tcPr>
            <w:tcW w:w="4530" w:type="dxa"/>
          </w:tcPr>
          <w:p w14:paraId="4466B2C8" w14:textId="48EE7F4D"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FE08C7">
              <w:t xml:space="preserve">                  </w:t>
            </w:r>
          </w:p>
        </w:tc>
      </w:tr>
      <w:tr w:rsidR="00E07CFE" w14:paraId="32106AF3"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BB1EC5" w14:textId="7E2BC17A" w:rsidR="00E07CFE" w:rsidRDefault="008A421F" w:rsidP="008A421F">
            <w:pPr>
              <w:ind w:firstLineChars="150" w:firstLine="316"/>
            </w:pPr>
            <w:r>
              <w:t>5</w:t>
            </w:r>
            <w:r w:rsidR="00E07CFE">
              <w:rPr>
                <w:rFonts w:hint="eastAsia"/>
              </w:rPr>
              <w:t xml:space="preserve">         </w:t>
            </w:r>
            <w:r w:rsidR="00E07CFE">
              <w:t xml:space="preserve"> 4</w:t>
            </w:r>
            <w:r w:rsidR="00E07CFE">
              <w:rPr>
                <w:rFonts w:hint="eastAsia"/>
              </w:rPr>
              <w:t xml:space="preserve">     </w:t>
            </w:r>
            <w:r w:rsidR="00E07CFE">
              <w:t xml:space="preserve">      ball_tree</w:t>
            </w:r>
            <w:r w:rsidR="00E07CFE">
              <w:rPr>
                <w:rFonts w:hint="eastAsia"/>
              </w:rPr>
              <w:t xml:space="preserve">                        </w:t>
            </w:r>
          </w:p>
        </w:tc>
        <w:tc>
          <w:tcPr>
            <w:tcW w:w="4530" w:type="dxa"/>
          </w:tcPr>
          <w:p w14:paraId="73983AB0" w14:textId="292C11D5" w:rsidR="00E07CFE" w:rsidRDefault="00FE08C7"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p>
        </w:tc>
      </w:tr>
      <w:tr w:rsidR="00E07CFE" w14:paraId="1EFFECBB"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AE3AD3E" w14:textId="75ACA6F1" w:rsidR="00E07CFE" w:rsidRDefault="008A421F" w:rsidP="008A421F">
            <w:pPr>
              <w:ind w:firstLineChars="100" w:firstLine="211"/>
            </w:pPr>
            <w:r>
              <w:t>10</w:t>
            </w:r>
            <w:r>
              <w:rPr>
                <w:rFonts w:hint="eastAsia"/>
              </w:rPr>
              <w:t xml:space="preserve">          </w:t>
            </w:r>
            <w:r w:rsidR="00E07CFE">
              <w:t>4</w:t>
            </w:r>
            <w:r w:rsidR="00E07CFE">
              <w:rPr>
                <w:rFonts w:hint="eastAsia"/>
              </w:rPr>
              <w:t xml:space="preserve">    </w:t>
            </w:r>
            <w:r w:rsidR="00E07CFE">
              <w:t xml:space="preserve">       kd_tree</w:t>
            </w:r>
          </w:p>
        </w:tc>
        <w:tc>
          <w:tcPr>
            <w:tcW w:w="4530" w:type="dxa"/>
          </w:tcPr>
          <w:p w14:paraId="4B79E982" w14:textId="27AC6ED3"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rsidR="00FE08C7">
              <w:t xml:space="preserve">      </w:t>
            </w:r>
          </w:p>
        </w:tc>
      </w:tr>
      <w:tr w:rsidR="00E07CFE" w14:paraId="3136973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995A8E6" w14:textId="744136DD" w:rsidR="00E07CFE" w:rsidRDefault="008A421F" w:rsidP="008A421F">
            <w:pPr>
              <w:ind w:firstLineChars="150" w:firstLine="316"/>
              <w:rPr>
                <w:rFonts w:hint="eastAsia"/>
              </w:rPr>
            </w:pPr>
            <w:r>
              <w:t>5</w:t>
            </w:r>
            <w:r w:rsidR="00E07CFE">
              <w:rPr>
                <w:rFonts w:hint="eastAsia"/>
              </w:rPr>
              <w:t xml:space="preserve">          </w:t>
            </w:r>
            <w:r w:rsidR="00E51341">
              <w:t>6</w:t>
            </w:r>
            <w:r w:rsidR="00E07CFE">
              <w:t xml:space="preserve">  </w:t>
            </w:r>
            <w:r w:rsidR="00E07CFE">
              <w:rPr>
                <w:rFonts w:hint="eastAsia"/>
              </w:rPr>
              <w:t xml:space="preserve"> </w:t>
            </w:r>
            <w:r w:rsidR="00E07CFE">
              <w:t xml:space="preserve">       ball_tree</w:t>
            </w:r>
          </w:p>
        </w:tc>
        <w:tc>
          <w:tcPr>
            <w:tcW w:w="4530" w:type="dxa"/>
          </w:tcPr>
          <w:p w14:paraId="5D7D7677" w14:textId="17F0AD8F" w:rsidR="00E07CFE" w:rsidRDefault="00FE08C7" w:rsidP="00E07CFE">
            <w:pPr>
              <w:ind w:firstLineChars="0"/>
              <w:cnfStyle w:val="000000100000" w:firstRow="0" w:lastRow="0" w:firstColumn="0" w:lastColumn="0" w:oddVBand="0" w:evenVBand="0" w:oddHBand="1" w:evenHBand="0" w:firstRowFirstColumn="0" w:firstRowLastColumn="0" w:lastRowFirstColumn="0" w:lastRowLastColumn="0"/>
              <w:rPr>
                <w:rFonts w:hint="eastAsia"/>
              </w:rPr>
            </w:pPr>
            <w:r>
              <w:t xml:space="preserve">                     </w:t>
            </w:r>
          </w:p>
        </w:tc>
      </w:tr>
      <w:tr w:rsidR="00E07CFE" w14:paraId="18759261"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50B89208" w14:textId="37468562" w:rsidR="00E07CFE" w:rsidRDefault="008A421F" w:rsidP="008A421F">
            <w:pPr>
              <w:ind w:firstLineChars="100" w:firstLine="211"/>
              <w:rPr>
                <w:rFonts w:hint="eastAsia"/>
              </w:rPr>
            </w:pPr>
            <w:r>
              <w:t>10</w:t>
            </w:r>
            <w:r w:rsidR="00E07CFE">
              <w:rPr>
                <w:rFonts w:hint="eastAsia"/>
              </w:rPr>
              <w:t xml:space="preserve">          </w:t>
            </w:r>
            <w:r w:rsidR="00E51341">
              <w:t>6</w:t>
            </w:r>
            <w:r w:rsidR="00E07CFE">
              <w:rPr>
                <w:rFonts w:hint="eastAsia"/>
              </w:rPr>
              <w:t xml:space="preserve"> </w:t>
            </w:r>
            <w:r w:rsidR="00E07CFE">
              <w:t xml:space="preserve">          kd_tree</w:t>
            </w:r>
          </w:p>
        </w:tc>
        <w:tc>
          <w:tcPr>
            <w:tcW w:w="4530" w:type="dxa"/>
          </w:tcPr>
          <w:p w14:paraId="53C71B77" w14:textId="17351C89"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rsidR="00FE08C7">
              <w:t xml:space="preserve">                    </w:t>
            </w:r>
          </w:p>
        </w:tc>
      </w:tr>
      <w:tr w:rsidR="00E07CFE" w14:paraId="4228AC1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87051B4" w14:textId="7BC798B8" w:rsidR="00E07CFE" w:rsidRDefault="008A421F" w:rsidP="008A421F">
            <w:pPr>
              <w:ind w:firstLineChars="150" w:firstLine="316"/>
              <w:rPr>
                <w:rFonts w:hint="eastAsia"/>
              </w:rPr>
            </w:pPr>
            <w:r>
              <w:t>5</w:t>
            </w:r>
            <w:r>
              <w:rPr>
                <w:rFonts w:hint="eastAsia"/>
              </w:rPr>
              <w:t xml:space="preserve">          </w:t>
            </w:r>
            <w:r w:rsidR="00E51341">
              <w:t>6</w:t>
            </w:r>
            <w:r w:rsidR="00E07CFE">
              <w:rPr>
                <w:rFonts w:hint="eastAsia"/>
              </w:rPr>
              <w:t xml:space="preserve">     </w:t>
            </w:r>
            <w:r w:rsidR="00E07CFE">
              <w:t xml:space="preserve">     ball_tree</w:t>
            </w:r>
            <w:r w:rsidR="00E07CFE">
              <w:rPr>
                <w:rFonts w:hint="eastAsia"/>
              </w:rPr>
              <w:t xml:space="preserve">                        </w:t>
            </w:r>
          </w:p>
        </w:tc>
        <w:tc>
          <w:tcPr>
            <w:tcW w:w="4530" w:type="dxa"/>
          </w:tcPr>
          <w:p w14:paraId="37FB6399" w14:textId="36C123B4" w:rsidR="00E07CFE" w:rsidRDefault="00FE08C7" w:rsidP="00E07CFE">
            <w:pPr>
              <w:ind w:firstLineChars="0"/>
              <w:cnfStyle w:val="000000100000" w:firstRow="0" w:lastRow="0" w:firstColumn="0" w:lastColumn="0" w:oddVBand="0" w:evenVBand="0" w:oddHBand="1" w:evenHBand="0" w:firstRowFirstColumn="0" w:firstRowLastColumn="0" w:lastRowFirstColumn="0" w:lastRowLastColumn="0"/>
              <w:rPr>
                <w:rFonts w:hint="eastAsia"/>
              </w:rPr>
            </w:pPr>
            <w:r>
              <w:t xml:space="preserve">                     </w:t>
            </w:r>
          </w:p>
        </w:tc>
      </w:tr>
      <w:tr w:rsidR="00E07CFE" w14:paraId="7C252FCD"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08DF1CF9" w14:textId="70056EB1" w:rsidR="00E07CFE" w:rsidRDefault="008A421F" w:rsidP="008A421F">
            <w:pPr>
              <w:ind w:firstLineChars="100" w:firstLine="211"/>
              <w:rPr>
                <w:rFonts w:hint="eastAsia"/>
              </w:rPr>
            </w:pPr>
            <w:r>
              <w:t>10</w:t>
            </w:r>
            <w:r>
              <w:rPr>
                <w:rFonts w:hint="eastAsia"/>
              </w:rPr>
              <w:t xml:space="preserve">          </w:t>
            </w:r>
            <w:r w:rsidR="00E51341">
              <w:t>6</w:t>
            </w:r>
            <w:r w:rsidR="00E07CFE">
              <w:rPr>
                <w:rFonts w:hint="eastAsia"/>
              </w:rPr>
              <w:t xml:space="preserve">    </w:t>
            </w:r>
            <w:r w:rsidR="00E07CFE">
              <w:t xml:space="preserve">       kd_tree</w:t>
            </w:r>
          </w:p>
        </w:tc>
        <w:tc>
          <w:tcPr>
            <w:tcW w:w="4530" w:type="dxa"/>
          </w:tcPr>
          <w:p w14:paraId="7267333A" w14:textId="1104E602"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t xml:space="preserve">       </w:t>
            </w:r>
            <w:r>
              <w:rPr>
                <w:rFonts w:hint="eastAsia"/>
              </w:rPr>
              <w:t xml:space="preserve"> </w:t>
            </w:r>
            <w:r w:rsidR="00FE08C7">
              <w:t xml:space="preserve">      </w:t>
            </w:r>
          </w:p>
        </w:tc>
      </w:tr>
      <w:tr w:rsidR="00E07CFE" w14:paraId="69A93D72"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C0590FE" w14:textId="2BDAAF72" w:rsidR="00E07CFE" w:rsidRDefault="008A421F" w:rsidP="008A421F">
            <w:pPr>
              <w:ind w:firstLineChars="150" w:firstLine="316"/>
              <w:rPr>
                <w:rFonts w:hint="eastAsia"/>
              </w:rPr>
            </w:pPr>
            <w:r>
              <w:t>5</w:t>
            </w:r>
            <w:r w:rsidR="00E07CFE">
              <w:rPr>
                <w:rFonts w:hint="eastAsia"/>
              </w:rPr>
              <w:t xml:space="preserve">          </w:t>
            </w:r>
            <w:r w:rsidR="00E51341">
              <w:t>8</w:t>
            </w:r>
            <w:r w:rsidR="00E07CFE">
              <w:t xml:space="preserve">  </w:t>
            </w:r>
            <w:r w:rsidR="00E07CFE">
              <w:rPr>
                <w:rFonts w:hint="eastAsia"/>
              </w:rPr>
              <w:t xml:space="preserve"> </w:t>
            </w:r>
            <w:r w:rsidR="00E07CFE">
              <w:t xml:space="preserve">       ball_tree</w:t>
            </w:r>
          </w:p>
        </w:tc>
        <w:tc>
          <w:tcPr>
            <w:tcW w:w="4530" w:type="dxa"/>
          </w:tcPr>
          <w:p w14:paraId="2C984C06" w14:textId="735CDC93" w:rsidR="00E07CFE" w:rsidRDefault="00FE08C7" w:rsidP="00E07CFE">
            <w:pPr>
              <w:ind w:firstLineChars="0"/>
              <w:cnfStyle w:val="000000100000" w:firstRow="0" w:lastRow="0" w:firstColumn="0" w:lastColumn="0" w:oddVBand="0" w:evenVBand="0" w:oddHBand="1" w:evenHBand="0" w:firstRowFirstColumn="0" w:firstRowLastColumn="0" w:lastRowFirstColumn="0" w:lastRowLastColumn="0"/>
              <w:rPr>
                <w:rFonts w:hint="eastAsia"/>
              </w:rPr>
            </w:pPr>
            <w:r>
              <w:t xml:space="preserve">                      </w:t>
            </w:r>
          </w:p>
        </w:tc>
      </w:tr>
      <w:tr w:rsidR="00E07CFE" w14:paraId="4A31CAB5"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2FB9C12" w14:textId="73F74494" w:rsidR="00E07CFE" w:rsidRDefault="008A421F" w:rsidP="008A421F">
            <w:pPr>
              <w:ind w:firstLineChars="100" w:firstLine="211"/>
              <w:rPr>
                <w:rFonts w:hint="eastAsia"/>
              </w:rPr>
            </w:pPr>
            <w:r>
              <w:t>10</w:t>
            </w:r>
            <w:r w:rsidR="00E07CFE">
              <w:rPr>
                <w:rFonts w:hint="eastAsia"/>
              </w:rPr>
              <w:t xml:space="preserve">    </w:t>
            </w:r>
            <w:r w:rsidR="00E07CFE">
              <w:t xml:space="preserve">   </w:t>
            </w:r>
            <w:r w:rsidR="00E07CFE">
              <w:rPr>
                <w:rFonts w:hint="eastAsia"/>
              </w:rPr>
              <w:t xml:space="preserve">   </w:t>
            </w:r>
            <w:r w:rsidR="00E51341">
              <w:t>8</w:t>
            </w:r>
            <w:r w:rsidR="00E07CFE">
              <w:rPr>
                <w:rFonts w:hint="eastAsia"/>
              </w:rPr>
              <w:t xml:space="preserve"> </w:t>
            </w:r>
            <w:r w:rsidR="00E07CFE">
              <w:t xml:space="preserve">          kd_tree</w:t>
            </w:r>
          </w:p>
        </w:tc>
        <w:tc>
          <w:tcPr>
            <w:tcW w:w="4530" w:type="dxa"/>
          </w:tcPr>
          <w:p w14:paraId="599F2A97" w14:textId="6EA9E529"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rsidR="00FE08C7">
              <w:t xml:space="preserve">                    </w:t>
            </w:r>
          </w:p>
        </w:tc>
      </w:tr>
      <w:tr w:rsidR="00E07CFE" w14:paraId="494FA3A1"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B4159C9" w14:textId="1B74740A" w:rsidR="00E07CFE" w:rsidRDefault="008A421F" w:rsidP="008A421F">
            <w:pPr>
              <w:ind w:firstLineChars="150" w:firstLine="316"/>
              <w:rPr>
                <w:rFonts w:hint="eastAsia"/>
              </w:rPr>
            </w:pPr>
            <w:r>
              <w:t>5</w:t>
            </w:r>
            <w:r w:rsidR="00E07CFE">
              <w:rPr>
                <w:rFonts w:hint="eastAsia"/>
              </w:rPr>
              <w:t xml:space="preserve">         </w:t>
            </w:r>
            <w:r w:rsidR="00E07CFE">
              <w:t xml:space="preserve"> </w:t>
            </w:r>
            <w:r w:rsidR="00E51341">
              <w:t>8</w:t>
            </w:r>
            <w:r w:rsidR="00E07CFE">
              <w:rPr>
                <w:rFonts w:hint="eastAsia"/>
              </w:rPr>
              <w:t xml:space="preserve">     </w:t>
            </w:r>
            <w:r w:rsidR="00E07CFE">
              <w:t xml:space="preserve">      ball_tree</w:t>
            </w:r>
            <w:r w:rsidR="00E07CFE">
              <w:rPr>
                <w:rFonts w:hint="eastAsia"/>
              </w:rPr>
              <w:t xml:space="preserve">                        </w:t>
            </w:r>
          </w:p>
        </w:tc>
        <w:tc>
          <w:tcPr>
            <w:tcW w:w="4530" w:type="dxa"/>
          </w:tcPr>
          <w:p w14:paraId="151E5FD8" w14:textId="706CA347" w:rsidR="00E07CFE" w:rsidRDefault="00E07CFE" w:rsidP="00E07CFE">
            <w:pPr>
              <w:ind w:firstLineChars="0"/>
              <w:cnfStyle w:val="000000100000" w:firstRow="0" w:lastRow="0" w:firstColumn="0" w:lastColumn="0" w:oddVBand="0" w:evenVBand="0" w:oddHBand="1" w:evenHBand="0" w:firstRowFirstColumn="0" w:firstRowLastColumn="0" w:lastRowFirstColumn="0" w:lastRowLastColumn="0"/>
              <w:rPr>
                <w:rFonts w:hint="eastAsia"/>
              </w:rPr>
            </w:pPr>
            <w:r>
              <w:t xml:space="preserve">  </w:t>
            </w:r>
            <w:r w:rsidR="00FE08C7">
              <w:t xml:space="preserve">                </w:t>
            </w:r>
          </w:p>
        </w:tc>
      </w:tr>
      <w:tr w:rsidR="00E07CFE" w14:paraId="3469E062"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2530F29" w14:textId="20658D42" w:rsidR="00E07CFE" w:rsidRDefault="008A421F" w:rsidP="008A421F">
            <w:pPr>
              <w:ind w:firstLineChars="100" w:firstLine="211"/>
              <w:rPr>
                <w:rFonts w:hint="eastAsia"/>
              </w:rPr>
            </w:pPr>
            <w:r>
              <w:t>10</w:t>
            </w:r>
            <w:r>
              <w:rPr>
                <w:rFonts w:hint="eastAsia"/>
              </w:rPr>
              <w:t xml:space="preserve">          </w:t>
            </w:r>
            <w:r w:rsidR="00E51341">
              <w:t>8</w:t>
            </w:r>
            <w:r w:rsidR="00E07CFE">
              <w:rPr>
                <w:rFonts w:hint="eastAsia"/>
              </w:rPr>
              <w:t xml:space="preserve">    </w:t>
            </w:r>
            <w:r w:rsidR="00E07CFE">
              <w:t xml:space="preserve">       kd_tree</w:t>
            </w:r>
          </w:p>
        </w:tc>
        <w:tc>
          <w:tcPr>
            <w:tcW w:w="4530" w:type="dxa"/>
          </w:tcPr>
          <w:p w14:paraId="677952C9" w14:textId="0ACC63E7" w:rsidR="00E07CFE" w:rsidRDefault="00E07CFE" w:rsidP="00E07CFE">
            <w:p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t xml:space="preserve">       </w:t>
            </w:r>
            <w:r>
              <w:rPr>
                <w:rFonts w:hint="eastAsia"/>
              </w:rPr>
              <w:t xml:space="preserve"> </w:t>
            </w:r>
            <w:r w:rsidR="00FE08C7">
              <w:t xml:space="preserve">      </w:t>
            </w:r>
          </w:p>
        </w:tc>
      </w:tr>
    </w:tbl>
    <w:p w14:paraId="4DDE4236" w14:textId="68AB340A" w:rsidR="00D5303E" w:rsidRDefault="00906ACE" w:rsidP="00F36A6E">
      <w:pPr>
        <w:ind w:left="418" w:firstLineChars="0" w:firstLine="0"/>
        <w:rPr>
          <w:rFonts w:hint="eastAsia"/>
        </w:rPr>
      </w:pPr>
      <w:r>
        <w:rPr>
          <w:rFonts w:hint="eastAsia"/>
        </w:rPr>
        <w:t>从</w:t>
      </w:r>
      <w:r>
        <w:t>上面的实验可以看出，</w:t>
      </w:r>
      <w:bookmarkStart w:id="54" w:name="_GoBack"/>
      <w:bookmarkEnd w:id="54"/>
    </w:p>
    <w:p w14:paraId="7E403F60" w14:textId="2AC295BF" w:rsidR="0021338C" w:rsidRDefault="00FE4126" w:rsidP="00FE4126">
      <w:pPr>
        <w:pStyle w:val="2"/>
      </w:pPr>
      <w:r>
        <w:rPr>
          <w:rFonts w:hint="eastAsia"/>
        </w:rPr>
        <w:t>随机</w:t>
      </w:r>
      <w:r>
        <w:t>森林预测</w:t>
      </w:r>
    </w:p>
    <w:p w14:paraId="753A80A8" w14:textId="6F6CA057" w:rsidR="00523404" w:rsidRDefault="00524652" w:rsidP="00524652">
      <w:pPr>
        <w:ind w:firstLine="420"/>
      </w:pPr>
      <w:r>
        <w:rPr>
          <w:rFonts w:hint="eastAsia"/>
        </w:rPr>
        <w:t>由于</w:t>
      </w:r>
      <w:r w:rsidRPr="003102E1">
        <w:t>随机森林是在以</w:t>
      </w:r>
      <w:r w:rsidRPr="003102E1">
        <w:rPr>
          <w:rFonts w:hint="eastAsia"/>
        </w:rPr>
        <w:t>决策树</w:t>
      </w:r>
      <w:r w:rsidRPr="003102E1">
        <w:t>为基学习</w:t>
      </w:r>
      <w:r w:rsidRPr="003102E1">
        <w:rPr>
          <w:rFonts w:hint="eastAsia"/>
        </w:rPr>
        <w:t>器的</w:t>
      </w:r>
      <w:r w:rsidRPr="003102E1">
        <w:t>基础上构建的</w:t>
      </w:r>
      <w:r w:rsidRPr="003102E1">
        <w:rPr>
          <w:rFonts w:hint="eastAsia"/>
        </w:rPr>
        <w:t>Bagging</w:t>
      </w:r>
      <w:r w:rsidRPr="003102E1">
        <w:rPr>
          <w:rFonts w:hint="eastAsia"/>
        </w:rPr>
        <w:t>方法</w:t>
      </w:r>
      <w:r>
        <w:t>的变体</w:t>
      </w:r>
      <w:r>
        <w:rPr>
          <w:rFonts w:hint="eastAsia"/>
        </w:rPr>
        <w:t>，</w:t>
      </w:r>
      <w:r>
        <w:t>因此随机森林的参数主要分为两个部分，一部分是</w:t>
      </w:r>
      <w:r>
        <w:rPr>
          <w:rFonts w:hint="eastAsia"/>
        </w:rPr>
        <w:t>Bagging</w:t>
      </w:r>
      <w:r>
        <w:rPr>
          <w:rFonts w:hint="eastAsia"/>
        </w:rPr>
        <w:t>框架</w:t>
      </w:r>
      <w:r>
        <w:t>相关参数，一部分是</w:t>
      </w:r>
      <w:r>
        <w:rPr>
          <w:rFonts w:hint="eastAsia"/>
        </w:rPr>
        <w:t>CART</w:t>
      </w:r>
      <w:r>
        <w:rPr>
          <w:rFonts w:hint="eastAsia"/>
        </w:rPr>
        <w:t>决策树</w:t>
      </w:r>
      <w:r>
        <w:t>的参数。</w:t>
      </w:r>
    </w:p>
    <w:p w14:paraId="560D2052" w14:textId="77777777" w:rsidR="00AF746A" w:rsidRDefault="00AF746A" w:rsidP="0021338C">
      <w:pPr>
        <w:ind w:firstLine="420"/>
      </w:pPr>
      <w:r>
        <w:rPr>
          <w:rFonts w:hint="eastAsia"/>
        </w:rPr>
        <w:t>随机</w:t>
      </w:r>
      <w:r>
        <w:t>森林</w:t>
      </w:r>
      <w:r>
        <w:rPr>
          <w:rFonts w:hint="eastAsia"/>
        </w:rPr>
        <w:t>中</w:t>
      </w:r>
      <w:r>
        <w:t>的</w:t>
      </w:r>
      <w:r>
        <w:rPr>
          <w:rFonts w:hint="eastAsia"/>
        </w:rPr>
        <w:t>B</w:t>
      </w:r>
      <w:r>
        <w:t>agging</w:t>
      </w:r>
      <w:r>
        <w:t>框架参数包括</w:t>
      </w:r>
      <w:r>
        <w:rPr>
          <w:rFonts w:hint="eastAsia"/>
        </w:rPr>
        <w:t>如下</w:t>
      </w:r>
      <w:r>
        <w:t>三种：</w:t>
      </w:r>
    </w:p>
    <w:p w14:paraId="3B20343B" w14:textId="405F73E2" w:rsidR="008A3963" w:rsidRDefault="00AF746A" w:rsidP="008A3963">
      <w:pPr>
        <w:ind w:firstLine="420"/>
      </w:pPr>
      <w:r>
        <w:rPr>
          <w:rFonts w:hint="eastAsia"/>
        </w:rPr>
        <w:t>n</w:t>
      </w:r>
      <w:r>
        <w:t>_estimators</w:t>
      </w:r>
      <w:r>
        <w:rPr>
          <w:rFonts w:hint="eastAsia"/>
        </w:rPr>
        <w:t>作为弱</w:t>
      </w:r>
      <w:r>
        <w:t>学习</w:t>
      </w:r>
      <w:r>
        <w:rPr>
          <w:rFonts w:hint="eastAsia"/>
        </w:rPr>
        <w:t>器的</w:t>
      </w:r>
      <w:r>
        <w:t>最大迭代次数，也称之为</w:t>
      </w:r>
      <w:r>
        <w:rPr>
          <w:rFonts w:hint="eastAsia"/>
        </w:rPr>
        <w:t>弱</w:t>
      </w:r>
      <w:r>
        <w:t>学习</w:t>
      </w:r>
      <w:r>
        <w:rPr>
          <w:rFonts w:hint="eastAsia"/>
        </w:rPr>
        <w:t>器</w:t>
      </w:r>
      <w:r>
        <w:t>的个数。</w:t>
      </w:r>
      <w:r>
        <w:rPr>
          <w:rFonts w:hint="eastAsia"/>
        </w:rPr>
        <w:t>当该</w:t>
      </w:r>
      <w:r>
        <w:t>参数太小的时候，由于学习到的信息太少而导致欠拟合的发生，当</w:t>
      </w:r>
      <w:r>
        <w:rPr>
          <w:rFonts w:hint="eastAsia"/>
        </w:rPr>
        <w:t>n_estimators</w:t>
      </w:r>
      <w:r>
        <w:rPr>
          <w:rFonts w:hint="eastAsia"/>
        </w:rPr>
        <w:t>过大</w:t>
      </w:r>
      <w:r>
        <w:t>又会因为过学习而造成过拟合的发生</w:t>
      </w:r>
      <w:r w:rsidR="008A3963">
        <w:rPr>
          <w:rFonts w:hint="eastAsia"/>
        </w:rPr>
        <w:t>，</w:t>
      </w:r>
      <w:r w:rsidR="008A3963">
        <w:t>该值默认是</w:t>
      </w:r>
      <w:r w:rsidR="008A3963">
        <w:rPr>
          <w:rFonts w:hint="eastAsia"/>
        </w:rPr>
        <w:t>10</w:t>
      </w:r>
      <w:r w:rsidR="008A3963">
        <w:rPr>
          <w:rFonts w:hint="eastAsia"/>
        </w:rPr>
        <w:t>。</w:t>
      </w:r>
    </w:p>
    <w:p w14:paraId="28ED8AB5" w14:textId="12298D45" w:rsidR="008A3963" w:rsidRPr="008A3963" w:rsidRDefault="00085834" w:rsidP="008A3963">
      <w:pPr>
        <w:ind w:firstLine="420"/>
      </w:pPr>
      <w:r>
        <w:t>o</w:t>
      </w:r>
      <w:r w:rsidR="008A3963">
        <w:t>ob_score</w:t>
      </w:r>
      <w:r w:rsidR="008A3963">
        <w:rPr>
          <w:rFonts w:hint="eastAsia"/>
        </w:rPr>
        <w:t>是</w:t>
      </w:r>
      <w:r w:rsidR="008A3963">
        <w:t>用来表征是否用</w:t>
      </w:r>
      <w:r w:rsidR="008A3963">
        <w:rPr>
          <w:rFonts w:hint="eastAsia"/>
        </w:rPr>
        <w:t>袋外</w:t>
      </w:r>
      <w:r w:rsidR="008A3963">
        <w:t>样本来对模型进行评估</w:t>
      </w:r>
      <w:r w:rsidR="008A3963">
        <w:rPr>
          <w:rFonts w:hint="eastAsia"/>
        </w:rPr>
        <w:t>，</w:t>
      </w:r>
      <w:r w:rsidR="008A3963">
        <w:t>由于袋外分数反应了</w:t>
      </w:r>
      <w:r w:rsidR="008A3963">
        <w:rPr>
          <w:rFonts w:hint="eastAsia"/>
        </w:rPr>
        <w:t>训练</w:t>
      </w:r>
      <w:r w:rsidR="008A3963">
        <w:t>好的模型的</w:t>
      </w:r>
      <w:r w:rsidR="008A3963">
        <w:rPr>
          <w:rFonts w:hint="eastAsia"/>
        </w:rPr>
        <w:t>泛化</w:t>
      </w:r>
      <w:r w:rsidR="008A3963">
        <w:t>能力，</w:t>
      </w:r>
      <w:r w:rsidR="008A3963">
        <w:rPr>
          <w:rFonts w:hint="eastAsia"/>
        </w:rPr>
        <w:t>可以</w:t>
      </w:r>
      <w:r w:rsidR="008A3963">
        <w:t>将默认为</w:t>
      </w:r>
      <w:r w:rsidR="008A3963">
        <w:rPr>
          <w:rFonts w:hint="eastAsia"/>
        </w:rPr>
        <w:t>False</w:t>
      </w:r>
      <w:r w:rsidR="008A3963">
        <w:rPr>
          <w:rFonts w:hint="eastAsia"/>
        </w:rPr>
        <w:t>的</w:t>
      </w:r>
      <w:r w:rsidR="008A3963">
        <w:rPr>
          <w:rFonts w:hint="eastAsia"/>
        </w:rPr>
        <w:t>oob_score</w:t>
      </w:r>
      <w:r w:rsidR="008A3963">
        <w:rPr>
          <w:rFonts w:hint="eastAsia"/>
        </w:rPr>
        <w:t>设置</w:t>
      </w:r>
      <w:r w:rsidR="008A3963">
        <w:t>为</w:t>
      </w:r>
      <w:r w:rsidR="008A3963">
        <w:rPr>
          <w:rFonts w:hint="eastAsia"/>
        </w:rPr>
        <w:t>T</w:t>
      </w:r>
      <w:r w:rsidR="008A3963">
        <w:t>rue</w:t>
      </w:r>
      <w:r w:rsidR="008A3963">
        <w:t>。</w:t>
      </w:r>
    </w:p>
    <w:p w14:paraId="215AE6B5" w14:textId="03AEBAE7" w:rsidR="0021338C" w:rsidRPr="008A3963" w:rsidRDefault="00085834" w:rsidP="0021338C">
      <w:pPr>
        <w:ind w:firstLine="420"/>
      </w:pPr>
      <w:r>
        <w:t>c</w:t>
      </w:r>
      <w:r w:rsidR="008A3963">
        <w:t>riterion</w:t>
      </w:r>
      <w:r w:rsidR="008A3963">
        <w:rPr>
          <w:rFonts w:hint="eastAsia"/>
        </w:rPr>
        <w:t>是用来</w:t>
      </w:r>
      <w:r w:rsidR="008A3963">
        <w:t>评估分类和回归</w:t>
      </w:r>
      <w:r w:rsidR="008A3963">
        <w:rPr>
          <w:rFonts w:hint="eastAsia"/>
        </w:rPr>
        <w:t>树</w:t>
      </w:r>
      <w:r w:rsidR="008A3963">
        <w:t>在</w:t>
      </w:r>
      <w:r w:rsidR="008A3963">
        <w:rPr>
          <w:rFonts w:hint="eastAsia"/>
        </w:rPr>
        <w:t>分类时的</w:t>
      </w:r>
      <w:r w:rsidR="008A3963">
        <w:t>误差，</w:t>
      </w:r>
      <w:r w:rsidR="008A3963">
        <w:rPr>
          <w:rFonts w:hint="eastAsia"/>
        </w:rPr>
        <w:t>在</w:t>
      </w:r>
      <w:r w:rsidR="008A3963">
        <w:t>回归问题中默认使用均方误差（</w:t>
      </w:r>
      <w:r w:rsidR="008A3963">
        <w:rPr>
          <w:rFonts w:hint="eastAsia"/>
        </w:rPr>
        <w:t>mean</w:t>
      </w:r>
      <w:r w:rsidR="008A3963">
        <w:t xml:space="preserve"> </w:t>
      </w:r>
      <w:r w:rsidR="008A3963">
        <w:lastRenderedPageBreak/>
        <w:t>squared error</w:t>
      </w:r>
      <w:r>
        <w:t>, mse</w:t>
      </w:r>
      <w:r w:rsidR="008A3963">
        <w:t>）</w:t>
      </w:r>
      <w:r>
        <w:rPr>
          <w:rFonts w:hint="eastAsia"/>
        </w:rPr>
        <w:t>，</w:t>
      </w:r>
      <w:r>
        <w:t>这和分类模型的默认</w:t>
      </w:r>
      <w:r>
        <w:rPr>
          <w:rFonts w:hint="eastAsia"/>
        </w:rPr>
        <w:t>参数</w:t>
      </w:r>
      <w:r>
        <w:t>不一致，分类模型中的默认参数是基尼系数</w:t>
      </w:r>
      <w:r>
        <w:rPr>
          <w:rFonts w:hint="eastAsia"/>
        </w:rPr>
        <w:t>gini</w:t>
      </w:r>
      <w:r>
        <w:rPr>
          <w:rFonts w:hint="eastAsia"/>
        </w:rPr>
        <w:t>和</w:t>
      </w:r>
      <w:r>
        <w:t>可选的参数信息增益。</w:t>
      </w:r>
    </w:p>
    <w:p w14:paraId="37516786" w14:textId="23B477B6" w:rsidR="0021338C" w:rsidRDefault="00085834" w:rsidP="0021338C">
      <w:pPr>
        <w:ind w:firstLine="420"/>
      </w:pPr>
      <w:r>
        <w:rPr>
          <w:rFonts w:hint="eastAsia"/>
        </w:rPr>
        <w:t>随机</w:t>
      </w:r>
      <w:r>
        <w:t>森林中的决策树参数</w:t>
      </w:r>
      <w:r>
        <w:rPr>
          <w:rFonts w:hint="eastAsia"/>
        </w:rPr>
        <w:t>主要</w:t>
      </w:r>
      <w:r>
        <w:t>包括如下</w:t>
      </w:r>
      <w:r>
        <w:rPr>
          <w:rFonts w:hint="eastAsia"/>
        </w:rPr>
        <w:t>7</w:t>
      </w:r>
      <w:r>
        <w:rPr>
          <w:rFonts w:hint="eastAsia"/>
        </w:rPr>
        <w:t>种</w:t>
      </w:r>
      <w:r>
        <w:t>：</w:t>
      </w:r>
    </w:p>
    <w:p w14:paraId="5D613C62" w14:textId="704922CA" w:rsidR="00085834" w:rsidRDefault="00085834" w:rsidP="0021338C">
      <w:pPr>
        <w:ind w:firstLine="420"/>
      </w:pPr>
      <w:r>
        <w:t>max_features</w:t>
      </w:r>
      <w:r>
        <w:rPr>
          <w:rFonts w:hint="eastAsia"/>
        </w:rPr>
        <w:t>是</w:t>
      </w:r>
      <w:r>
        <w:t>用于在分裂结点的时候考虑使用的特征数目，</w:t>
      </w:r>
      <w:r>
        <w:rPr>
          <w:rFonts w:hint="eastAsia"/>
        </w:rPr>
        <w:t>默认</w:t>
      </w:r>
      <w:r>
        <w:t>为</w:t>
      </w:r>
      <w:r>
        <w:rPr>
          <w:rFonts w:hint="eastAsia"/>
        </w:rPr>
        <w:t>auto</w:t>
      </w:r>
      <w:r>
        <w:rPr>
          <w:rFonts w:hint="eastAsia"/>
        </w:rPr>
        <w:t>，</w:t>
      </w:r>
      <w:r>
        <w:t>即使用所有的特征来对结点进行分裂。在</w:t>
      </w:r>
      <w:r>
        <w:rPr>
          <w:rFonts w:hint="eastAsia"/>
        </w:rPr>
        <w:t>实际</w:t>
      </w:r>
      <w:r>
        <w:t>的操作中，若预测问题中的特征</w:t>
      </w:r>
      <w:r w:rsidR="00B1650F">
        <w:rPr>
          <w:rFonts w:hint="eastAsia"/>
        </w:rPr>
        <w:t>数</w:t>
      </w:r>
      <w:r>
        <w:t>少于</w:t>
      </w:r>
      <w:r>
        <w:rPr>
          <w:rFonts w:hint="eastAsia"/>
        </w:rPr>
        <w:t>50</w:t>
      </w:r>
      <w:r>
        <w:rPr>
          <w:rFonts w:hint="eastAsia"/>
        </w:rPr>
        <w:t>，</w:t>
      </w:r>
      <w:r>
        <w:t>使用默认参数</w:t>
      </w:r>
      <w:r w:rsidR="00B1650F">
        <w:rPr>
          <w:rFonts w:hint="eastAsia"/>
        </w:rPr>
        <w:t>通常</w:t>
      </w:r>
      <w:r w:rsidR="00B1650F">
        <w:t>就能得到比较好的效果。当</w:t>
      </w:r>
      <w:r w:rsidR="00B1650F">
        <w:rPr>
          <w:rFonts w:hint="eastAsia"/>
        </w:rPr>
        <w:t>特征</w:t>
      </w:r>
      <w:r w:rsidR="00B1650F">
        <w:t>数目较多的时候，就需要多</w:t>
      </w:r>
      <w:r w:rsidR="00B1650F">
        <w:rPr>
          <w:rFonts w:hint="eastAsia"/>
        </w:rPr>
        <w:t>考虑</w:t>
      </w:r>
      <w:r w:rsidR="00B1650F">
        <w:t>使用多种参数来进行测试</w:t>
      </w:r>
      <w:r w:rsidR="00B1650F">
        <w:rPr>
          <w:rFonts w:hint="eastAsia"/>
        </w:rPr>
        <w:t>。</w:t>
      </w:r>
    </w:p>
    <w:p w14:paraId="40C8A282" w14:textId="7DBAD0D9" w:rsidR="00B1650F" w:rsidRDefault="00B1650F" w:rsidP="0021338C">
      <w:pPr>
        <w:ind w:firstLine="420"/>
      </w:pPr>
      <w:r>
        <w:t>max_depth</w:t>
      </w:r>
      <w:r>
        <w:rPr>
          <w:rFonts w:hint="eastAsia"/>
        </w:rPr>
        <w:t>是</w:t>
      </w:r>
      <w:r>
        <w:t>决策树的最大深度，默认为</w:t>
      </w:r>
      <w:r>
        <w:rPr>
          <w:rFonts w:hint="eastAsia"/>
        </w:rPr>
        <w:t>N</w:t>
      </w:r>
      <w:r>
        <w:t>one</w:t>
      </w:r>
      <w:r>
        <w:t>，</w:t>
      </w:r>
      <w:r>
        <w:rPr>
          <w:rFonts w:hint="eastAsia"/>
        </w:rPr>
        <w:t>若</w:t>
      </w:r>
      <w:r>
        <w:t>采用默认参数</w:t>
      </w:r>
      <w:r w:rsidR="0052180B">
        <w:rPr>
          <w:rFonts w:hint="eastAsia"/>
        </w:rPr>
        <w:t>，</w:t>
      </w:r>
      <w:r w:rsidR="0052180B">
        <w:t>那么</w:t>
      </w:r>
      <w:r w:rsidR="0052180B">
        <w:rPr>
          <w:rFonts w:hint="eastAsia"/>
        </w:rPr>
        <w:t>结点</w:t>
      </w:r>
      <w:r w:rsidR="0052180B">
        <w:t>将会一直扩展</w:t>
      </w:r>
      <w:r w:rsidR="0052180B">
        <w:rPr>
          <w:rFonts w:hint="eastAsia"/>
        </w:rPr>
        <w:t>直到叶子</w:t>
      </w:r>
      <w:r w:rsidR="0052180B">
        <w:t>节点所包含样本小于参数</w:t>
      </w:r>
      <w:r w:rsidR="0052180B">
        <w:rPr>
          <w:rFonts w:hint="eastAsia"/>
        </w:rPr>
        <w:t>min_samples_split_samples</w:t>
      </w:r>
      <w:r w:rsidR="0052180B">
        <w:rPr>
          <w:rFonts w:hint="eastAsia"/>
        </w:rPr>
        <w:t>或者所有</w:t>
      </w:r>
      <w:r w:rsidR="0052180B">
        <w:t>叶子节点都</w:t>
      </w:r>
      <w:r w:rsidR="0052180B">
        <w:rPr>
          <w:rFonts w:hint="eastAsia"/>
        </w:rPr>
        <w:t>不能</w:t>
      </w:r>
      <w:r w:rsidR="0052180B">
        <w:t>再分裂为止。</w:t>
      </w:r>
      <w:r w:rsidR="0052180B">
        <w:rPr>
          <w:rFonts w:hint="eastAsia"/>
        </w:rPr>
        <w:t>在</w:t>
      </w:r>
      <w:r w:rsidR="0052180B">
        <w:t>数据或者特征较少的情况下，</w:t>
      </w:r>
      <w:r w:rsidR="0052180B">
        <w:rPr>
          <w:rFonts w:hint="eastAsia"/>
        </w:rPr>
        <w:t>该</w:t>
      </w:r>
      <w:r w:rsidR="0052180B">
        <w:t>值使用默认参数即可。当</w:t>
      </w:r>
      <w:r w:rsidR="0052180B">
        <w:rPr>
          <w:rFonts w:hint="eastAsia"/>
        </w:rPr>
        <w:t>样本</w:t>
      </w:r>
      <w:r w:rsidR="0052180B">
        <w:t>多或者特征较多的情况，需要对此</w:t>
      </w:r>
      <w:r w:rsidR="0052180B">
        <w:rPr>
          <w:rFonts w:hint="eastAsia"/>
        </w:rPr>
        <w:t>参数</w:t>
      </w:r>
      <w:r w:rsidR="0052180B">
        <w:t>进行限制，以避免</w:t>
      </w:r>
      <w:r w:rsidR="0052180B">
        <w:rPr>
          <w:rFonts w:hint="eastAsia"/>
        </w:rPr>
        <w:t>消耗</w:t>
      </w:r>
      <w:r w:rsidR="0052180B">
        <w:t>过多的计算资源</w:t>
      </w:r>
      <w:r w:rsidR="0052180B">
        <w:rPr>
          <w:rFonts w:hint="eastAsia"/>
        </w:rPr>
        <w:t>。该</w:t>
      </w:r>
      <w:r w:rsidR="0052180B">
        <w:t>参数默认为</w:t>
      </w:r>
      <w:r w:rsidR="0052180B">
        <w:rPr>
          <w:rFonts w:hint="eastAsia"/>
        </w:rPr>
        <w:t>N</w:t>
      </w:r>
      <w:r w:rsidR="0052180B">
        <w:t>one</w:t>
      </w:r>
      <w:r w:rsidR="0052180B">
        <w:t>，</w:t>
      </w:r>
      <w:r w:rsidR="0052180B">
        <w:rPr>
          <w:rFonts w:hint="eastAsia"/>
        </w:rPr>
        <w:t>常用取值</w:t>
      </w:r>
      <w:r w:rsidR="0052180B">
        <w:t>范围</w:t>
      </w:r>
      <w:r w:rsidR="0052180B">
        <w:rPr>
          <w:rFonts w:hint="eastAsia"/>
        </w:rPr>
        <w:t>在</w:t>
      </w:r>
      <w:r w:rsidR="0052180B">
        <w:rPr>
          <w:rFonts w:hint="eastAsia"/>
        </w:rPr>
        <w:t>10-100</w:t>
      </w:r>
      <w:r w:rsidR="0052180B">
        <w:rPr>
          <w:rFonts w:hint="eastAsia"/>
        </w:rPr>
        <w:t>之间</w:t>
      </w:r>
      <w:r w:rsidR="0052180B">
        <w:t>。</w:t>
      </w:r>
    </w:p>
    <w:p w14:paraId="02EAFEEF" w14:textId="5097062B" w:rsidR="0052180B" w:rsidRDefault="0052180B" w:rsidP="0021338C">
      <w:pPr>
        <w:ind w:firstLine="420"/>
      </w:pPr>
      <w:bookmarkStart w:id="55" w:name="OLE_LINK2"/>
      <w:r>
        <w:t>min_samples_</w:t>
      </w:r>
      <w:r w:rsidR="00343604">
        <w:t>leaf</w:t>
      </w:r>
      <w:bookmarkEnd w:id="55"/>
      <w:r>
        <w:rPr>
          <w:rFonts w:hint="eastAsia"/>
        </w:rPr>
        <w:t>叶子</w:t>
      </w:r>
      <w:r>
        <w:t>节点中最少的样本数，通过该参数来</w:t>
      </w:r>
      <w:r w:rsidR="00343604">
        <w:rPr>
          <w:rFonts w:hint="eastAsia"/>
        </w:rPr>
        <w:t>限制</w:t>
      </w:r>
      <w:r w:rsidR="00343604">
        <w:t>结点继续分裂，并用在优化决策树</w:t>
      </w:r>
      <w:r w:rsidR="00343604">
        <w:rPr>
          <w:rFonts w:hint="eastAsia"/>
        </w:rPr>
        <w:t>，</w:t>
      </w:r>
      <w:r w:rsidR="00343604">
        <w:t>当叶子节点中的样本数少于</w:t>
      </w:r>
      <w:r w:rsidR="00343604">
        <w:rPr>
          <w:rFonts w:hint="eastAsia"/>
        </w:rPr>
        <w:t>此参数</w:t>
      </w:r>
      <w:r w:rsidR="00343604">
        <w:t>，那么</w:t>
      </w:r>
      <w:r w:rsidR="00343604">
        <w:rPr>
          <w:rFonts w:hint="eastAsia"/>
        </w:rPr>
        <w:t>该叶子</w:t>
      </w:r>
      <w:r w:rsidR="00343604">
        <w:t>节点</w:t>
      </w:r>
      <w:r w:rsidR="00343604">
        <w:rPr>
          <w:rFonts w:hint="eastAsia"/>
        </w:rPr>
        <w:t>将</w:t>
      </w:r>
      <w:r w:rsidR="00343604">
        <w:t>会和兄弟结点一起被剪枝。</w:t>
      </w:r>
      <w:r w:rsidR="00343604">
        <w:rPr>
          <w:rFonts w:hint="eastAsia"/>
        </w:rPr>
        <w:t>此参数</w:t>
      </w:r>
      <w:r w:rsidR="00343604">
        <w:t>默认为</w:t>
      </w:r>
      <w:r w:rsidR="00343604">
        <w:rPr>
          <w:rFonts w:hint="eastAsia"/>
        </w:rPr>
        <w:t>1</w:t>
      </w:r>
      <w:r w:rsidR="00343604">
        <w:rPr>
          <w:rFonts w:hint="eastAsia"/>
        </w:rPr>
        <w:t>，</w:t>
      </w:r>
      <w:r w:rsidR="00343604">
        <w:t>在样本数量不够大时，用默认值即可，否则</w:t>
      </w:r>
      <w:r w:rsidR="00BB1F9B">
        <w:rPr>
          <w:rFonts w:hint="eastAsia"/>
        </w:rPr>
        <w:t>需要</w:t>
      </w:r>
      <w:r w:rsidR="00343604">
        <w:t>增大该参数。</w:t>
      </w:r>
    </w:p>
    <w:p w14:paraId="6014D532" w14:textId="6899FA39" w:rsidR="00343604" w:rsidRDefault="00343604" w:rsidP="0021338C">
      <w:pPr>
        <w:ind w:firstLine="420"/>
      </w:pPr>
      <w:r>
        <w:t>min_samples_split</w:t>
      </w:r>
      <w:r>
        <w:rPr>
          <w:rFonts w:hint="eastAsia"/>
        </w:rPr>
        <w:t>是</w:t>
      </w:r>
      <w:r>
        <w:t>内部结点进行分裂时所需要的最小样本数。同样，此参数限制了结点的继续分裂，</w:t>
      </w:r>
      <w:r>
        <w:rPr>
          <w:rFonts w:hint="eastAsia"/>
        </w:rPr>
        <w:t>此</w:t>
      </w:r>
      <w:r>
        <w:t>参数默认</w:t>
      </w:r>
      <w:r>
        <w:rPr>
          <w:rFonts w:hint="eastAsia"/>
        </w:rPr>
        <w:t>是</w:t>
      </w:r>
      <w:r>
        <w:rPr>
          <w:rFonts w:hint="eastAsia"/>
        </w:rPr>
        <w:t>2</w:t>
      </w:r>
      <w:r>
        <w:rPr>
          <w:rFonts w:hint="eastAsia"/>
        </w:rPr>
        <w:t>。</w:t>
      </w:r>
      <w:r>
        <w:t>与</w:t>
      </w:r>
      <w:r>
        <w:rPr>
          <w:rFonts w:hint="eastAsia"/>
        </w:rPr>
        <w:t>min_sampes_leaf</w:t>
      </w:r>
      <w:r>
        <w:rPr>
          <w:rFonts w:hint="eastAsia"/>
        </w:rPr>
        <w:t>类似</w:t>
      </w:r>
      <w:r>
        <w:t>，</w:t>
      </w:r>
      <w:r>
        <w:rPr>
          <w:rFonts w:hint="eastAsia"/>
        </w:rPr>
        <w:t>其</w:t>
      </w:r>
      <w:r>
        <w:t>取值</w:t>
      </w:r>
      <w:r>
        <w:rPr>
          <w:rFonts w:hint="eastAsia"/>
        </w:rPr>
        <w:t>随</w:t>
      </w:r>
      <w:r>
        <w:t>样本容量的变化而变化。</w:t>
      </w:r>
    </w:p>
    <w:p w14:paraId="76214F92" w14:textId="7945D045" w:rsidR="00343604" w:rsidRDefault="00343604" w:rsidP="0021338C">
      <w:pPr>
        <w:ind w:firstLine="420"/>
      </w:pPr>
      <w:r>
        <w:t>min_weight_fraction_leaf</w:t>
      </w:r>
      <w:r>
        <w:rPr>
          <w:rFonts w:hint="eastAsia"/>
        </w:rPr>
        <w:t>是</w:t>
      </w:r>
      <w:r w:rsidR="0040081A">
        <w:rPr>
          <w:rFonts w:hint="eastAsia"/>
        </w:rPr>
        <w:t>叶子</w:t>
      </w:r>
      <w:r w:rsidR="0040081A">
        <w:t>节点最小的样本权重和，默认为</w:t>
      </w:r>
      <w:r w:rsidR="0040081A">
        <w:rPr>
          <w:rFonts w:hint="eastAsia"/>
        </w:rPr>
        <w:t>0</w:t>
      </w:r>
      <w:r w:rsidR="0040081A">
        <w:rPr>
          <w:rFonts w:hint="eastAsia"/>
        </w:rPr>
        <w:t>，</w:t>
      </w:r>
      <w:r w:rsidR="0040081A">
        <w:t>意即对于叶子节点的权重不做考虑，当训练样本中存在较多缺失值，或者样本不均衡，此时将</w:t>
      </w:r>
      <w:r w:rsidR="0040081A">
        <w:rPr>
          <w:rFonts w:hint="eastAsia"/>
        </w:rPr>
        <w:t>考虑对此</w:t>
      </w:r>
      <w:r w:rsidR="0040081A">
        <w:t>参数做出修改操作。</w:t>
      </w:r>
    </w:p>
    <w:p w14:paraId="0653E819" w14:textId="657E901D" w:rsidR="0040081A" w:rsidRDefault="0040081A" w:rsidP="0021338C">
      <w:pPr>
        <w:ind w:firstLine="420"/>
      </w:pPr>
      <w:r>
        <w:t>max_leaf_nodes</w:t>
      </w:r>
      <w:r>
        <w:rPr>
          <w:rFonts w:hint="eastAsia"/>
        </w:rPr>
        <w:t>是</w:t>
      </w:r>
      <w:r>
        <w:t>最大叶子节点数，默认为</w:t>
      </w:r>
      <w:r>
        <w:rPr>
          <w:rFonts w:hint="eastAsia"/>
        </w:rPr>
        <w:t>N</w:t>
      </w:r>
      <w:r>
        <w:t>one</w:t>
      </w:r>
      <w:r>
        <w:t>，意即不限制最大叶子节点数。当</w:t>
      </w:r>
      <w:r>
        <w:rPr>
          <w:rFonts w:hint="eastAsia"/>
        </w:rPr>
        <w:t>特征</w:t>
      </w:r>
      <w:r>
        <w:t>较多的时候，才考虑修改此参数，最优的值可以交叉验证得到。</w:t>
      </w:r>
    </w:p>
    <w:p w14:paraId="436BA238" w14:textId="36A7D2DE" w:rsidR="0040081A" w:rsidRDefault="0040081A" w:rsidP="0021338C">
      <w:pPr>
        <w:ind w:firstLine="420"/>
      </w:pPr>
      <w:r>
        <w:t>m</w:t>
      </w:r>
      <w:r>
        <w:rPr>
          <w:rFonts w:hint="eastAsia"/>
        </w:rPr>
        <w:t>in_</w:t>
      </w:r>
      <w:r>
        <w:t>impurity_split</w:t>
      </w:r>
      <w:r>
        <w:rPr>
          <w:rFonts w:hint="eastAsia"/>
        </w:rPr>
        <w:t>是</w:t>
      </w:r>
      <w:r>
        <w:t>一个用来限制决策树分裂的参数，</w:t>
      </w:r>
      <w:r>
        <w:rPr>
          <w:rFonts w:hint="eastAsia"/>
        </w:rPr>
        <w:t>如果</w:t>
      </w:r>
      <w:r>
        <w:t>某结点的不纯度</w:t>
      </w:r>
      <w:r>
        <w:rPr>
          <w:rFonts w:hint="eastAsia"/>
        </w:rPr>
        <w:t>（在回归</w:t>
      </w:r>
      <w:r>
        <w:t>问题中用均方差来计算，</w:t>
      </w:r>
      <w:r>
        <w:rPr>
          <w:rFonts w:hint="eastAsia"/>
        </w:rPr>
        <w:t>分类</w:t>
      </w:r>
      <w:r>
        <w:t>问题中</w:t>
      </w:r>
      <w:r>
        <w:rPr>
          <w:rFonts w:hint="eastAsia"/>
        </w:rPr>
        <w:t>用</w:t>
      </w:r>
      <w:r>
        <w:t>基尼系数来计算）</w:t>
      </w:r>
      <w:r w:rsidR="00BB1F9B">
        <w:rPr>
          <w:rFonts w:hint="eastAsia"/>
        </w:rPr>
        <w:t>小于</w:t>
      </w:r>
      <w:r w:rsidR="00BB1F9B">
        <w:t>此参数，那么</w:t>
      </w:r>
      <w:r w:rsidR="00BB1F9B">
        <w:rPr>
          <w:rFonts w:hint="eastAsia"/>
        </w:rPr>
        <w:t>节点</w:t>
      </w:r>
      <w:r w:rsidR="00BB1F9B">
        <w:t>将停止分裂，成为</w:t>
      </w:r>
      <w:r w:rsidR="00BB1F9B">
        <w:rPr>
          <w:rFonts w:hint="eastAsia"/>
        </w:rPr>
        <w:t>叶子</w:t>
      </w:r>
      <w:r w:rsidR="00BB1F9B">
        <w:t>节点。</w:t>
      </w:r>
    </w:p>
    <w:p w14:paraId="78FE8171" w14:textId="2ADB3567" w:rsidR="00D51719" w:rsidRDefault="00E03D76" w:rsidP="005B2FBF">
      <w:pPr>
        <w:ind w:firstLineChars="0" w:firstLine="418"/>
      </w:pPr>
      <w:r>
        <w:rPr>
          <w:rFonts w:hint="eastAsia"/>
        </w:rPr>
        <w:t>由于</w:t>
      </w:r>
      <w:r w:rsidR="00A8201F">
        <w:t>随机森林的基</w:t>
      </w:r>
      <w:r w:rsidR="00A8201F">
        <w:rPr>
          <w:rFonts w:hint="eastAsia"/>
        </w:rPr>
        <w:t>学习器具有</w:t>
      </w:r>
      <w:r w:rsidR="00A8201F">
        <w:t>偏差低的特点，</w:t>
      </w:r>
      <w:r>
        <w:rPr>
          <w:rFonts w:hint="eastAsia"/>
        </w:rPr>
        <w:t>即</w:t>
      </w:r>
      <w:r>
        <w:t>基学习器都不为</w:t>
      </w:r>
      <w:r w:rsidR="005B2FBF">
        <w:rPr>
          <w:rFonts w:hint="eastAsia"/>
        </w:rPr>
        <w:t>弱</w:t>
      </w:r>
      <w:r>
        <w:t>模型，故</w:t>
      </w:r>
      <w:r>
        <w:t>sklearn</w:t>
      </w:r>
      <w:r>
        <w:t>中</w:t>
      </w:r>
      <w:r>
        <w:rPr>
          <w:rFonts w:hint="eastAsia"/>
        </w:rPr>
        <w:t>随机</w:t>
      </w:r>
      <w:r>
        <w:t>森林</w:t>
      </w:r>
      <w:r>
        <w:rPr>
          <w:rFonts w:hint="eastAsia"/>
        </w:rPr>
        <w:t>中</w:t>
      </w:r>
      <w:r>
        <w:t>设置决策树最大深度的</w:t>
      </w:r>
      <w:r w:rsidR="005B2FBF">
        <w:rPr>
          <w:rFonts w:hint="eastAsia"/>
        </w:rPr>
        <w:t>max</w:t>
      </w:r>
      <w:r w:rsidR="005B2FBF">
        <w:t>_depth</w:t>
      </w:r>
      <w:r w:rsidR="005B2FBF">
        <w:rPr>
          <w:rFonts w:hint="eastAsia"/>
        </w:rPr>
        <w:t>为</w:t>
      </w:r>
      <w:r w:rsidR="005B2FBF">
        <w:rPr>
          <w:rFonts w:hint="eastAsia"/>
        </w:rPr>
        <w:t>N</w:t>
      </w:r>
      <w:r w:rsidR="005B2FBF">
        <w:t>one</w:t>
      </w:r>
      <w:r w:rsidR="005B2FBF">
        <w:t>。</w:t>
      </w:r>
      <w:r w:rsidR="005B2FBF">
        <w:rPr>
          <w:rFonts w:hint="eastAsia"/>
        </w:rPr>
        <w:t>随机森林</w:t>
      </w:r>
      <w:r w:rsidR="005B2FBF">
        <w:t>在</w:t>
      </w:r>
      <w:r w:rsidR="00A8201F">
        <w:t>训练过程中主要目的是为了降低方差</w:t>
      </w:r>
      <w:r w:rsidR="00A8201F">
        <w:rPr>
          <w:rFonts w:hint="eastAsia"/>
        </w:rPr>
        <w:t>，</w:t>
      </w:r>
      <w:r>
        <w:rPr>
          <w:rFonts w:hint="eastAsia"/>
        </w:rPr>
        <w:t>而引入</w:t>
      </w:r>
      <w:r>
        <w:t>越多的基学习器</w:t>
      </w:r>
      <w:r>
        <w:rPr>
          <w:rFonts w:hint="eastAsia"/>
        </w:rPr>
        <w:t>，</w:t>
      </w:r>
      <w:r>
        <w:t>方差就会越大，</w:t>
      </w:r>
      <w:r>
        <w:rPr>
          <w:rFonts w:hint="eastAsia"/>
        </w:rPr>
        <w:t>因此在</w:t>
      </w:r>
      <w:r>
        <w:rPr>
          <w:rFonts w:hint="eastAsia"/>
        </w:rPr>
        <w:t>sklearn</w:t>
      </w:r>
      <w:r>
        <w:rPr>
          <w:rFonts w:hint="eastAsia"/>
        </w:rPr>
        <w:t>的基</w:t>
      </w:r>
      <w:r>
        <w:t>学习</w:t>
      </w:r>
      <w:r>
        <w:rPr>
          <w:rFonts w:hint="eastAsia"/>
        </w:rPr>
        <w:t>器个数</w:t>
      </w:r>
      <w:r>
        <w:t>参数</w:t>
      </w:r>
      <w:r>
        <w:t>n_estimators</w:t>
      </w:r>
      <w:r>
        <w:rPr>
          <w:rFonts w:hint="eastAsia"/>
        </w:rPr>
        <w:t>默认</w:t>
      </w:r>
      <w:r>
        <w:t>为</w:t>
      </w:r>
      <w:r>
        <w:rPr>
          <w:rFonts w:hint="eastAsia"/>
        </w:rPr>
        <w:t>10</w:t>
      </w:r>
      <w:r>
        <w:rPr>
          <w:rFonts w:hint="eastAsia"/>
        </w:rPr>
        <w:t>。</w:t>
      </w:r>
      <w:r w:rsidR="00D51719">
        <w:rPr>
          <w:rFonts w:hint="eastAsia"/>
        </w:rPr>
        <w:t>根据</w:t>
      </w:r>
      <w:r w:rsidR="00D51719">
        <w:t>数据集的实际情况，</w:t>
      </w:r>
      <w:r w:rsidR="00D51719">
        <w:rPr>
          <w:rFonts w:hint="eastAsia"/>
        </w:rPr>
        <w:t>本文</w:t>
      </w:r>
      <w:r w:rsidR="00D51719">
        <w:t>在</w:t>
      </w:r>
      <w:r w:rsidR="00D51719">
        <w:rPr>
          <w:rFonts w:hint="eastAsia"/>
        </w:rPr>
        <w:t>对</w:t>
      </w:r>
      <w:r w:rsidR="00D51719">
        <w:t>随机森林</w:t>
      </w:r>
      <w:r w:rsidR="00D51719">
        <w:rPr>
          <w:rFonts w:hint="eastAsia"/>
        </w:rPr>
        <w:t>调参</w:t>
      </w:r>
      <w:r w:rsidR="004C02A2">
        <w:t>过程中，主要考虑</w:t>
      </w:r>
      <w:r w:rsidR="00D51719">
        <w:t>交叉验证的</w:t>
      </w:r>
      <w:r w:rsidR="00D51719">
        <w:rPr>
          <w:rFonts w:hint="eastAsia"/>
        </w:rPr>
        <w:t>K</w:t>
      </w:r>
      <w:r w:rsidR="005B2FBF">
        <w:rPr>
          <w:rFonts w:hint="eastAsia"/>
        </w:rPr>
        <w:t>值、基</w:t>
      </w:r>
      <w:r w:rsidR="00D51719">
        <w:t>学习</w:t>
      </w:r>
      <w:r w:rsidR="005B2FBF">
        <w:rPr>
          <w:rFonts w:hint="eastAsia"/>
        </w:rPr>
        <w:t>器</w:t>
      </w:r>
      <w:r w:rsidR="00D51719">
        <w:t>个数、</w:t>
      </w:r>
      <w:r w:rsidR="00D51719">
        <w:rPr>
          <w:rFonts w:hint="eastAsia"/>
        </w:rPr>
        <w:t>决策树</w:t>
      </w:r>
      <w:r w:rsidR="00D51719">
        <w:t>最大深度这三个参数</w:t>
      </w:r>
      <w:r w:rsidR="005B2FBF">
        <w:rPr>
          <w:rFonts w:hint="eastAsia"/>
        </w:rPr>
        <w:t>对</w:t>
      </w:r>
      <w:r w:rsidR="005B2FBF">
        <w:t>最终预测结果</w:t>
      </w:r>
      <w:r w:rsidR="005B2FBF">
        <w:rPr>
          <w:rFonts w:hint="eastAsia"/>
        </w:rPr>
        <w:t>的</w:t>
      </w:r>
      <w:r w:rsidR="005B2FBF">
        <w:t>影响</w:t>
      </w:r>
      <w:r w:rsidR="00D51719">
        <w:rPr>
          <w:rFonts w:hint="eastAsia"/>
        </w:rPr>
        <w:t>，</w:t>
      </w:r>
      <w:r w:rsidR="00D51719">
        <w:t>所得模型的平均绝对百分误差</w:t>
      </w:r>
      <w:r w:rsidR="00D51719">
        <w:rPr>
          <w:rFonts w:hint="eastAsia"/>
        </w:rPr>
        <w:t>如</w:t>
      </w:r>
      <w:r w:rsidR="00D51719">
        <w:t>表</w:t>
      </w:r>
      <w:r w:rsidR="00D51719">
        <w:rPr>
          <w:rFonts w:hint="eastAsia"/>
        </w:rPr>
        <w:t>4-3</w:t>
      </w:r>
      <w:r w:rsidR="00D51719">
        <w:rPr>
          <w:rFonts w:hint="eastAsia"/>
        </w:rPr>
        <w:t>所示</w:t>
      </w:r>
      <w:r w:rsidR="00D51719">
        <w:t>。</w:t>
      </w:r>
    </w:p>
    <w:p w14:paraId="56B8C5BC" w14:textId="79A78D11" w:rsidR="00D51719" w:rsidRDefault="00D51719" w:rsidP="009D20A4">
      <w:pPr>
        <w:ind w:firstLineChars="1100" w:firstLine="2310"/>
      </w:pPr>
      <w:bookmarkStart w:id="56" w:name="OLE_LINK3"/>
      <w:r>
        <w:rPr>
          <w:rFonts w:hint="eastAsia"/>
        </w:rPr>
        <w:t>表</w:t>
      </w:r>
      <w:r>
        <w:rPr>
          <w:rFonts w:hint="eastAsia"/>
        </w:rPr>
        <w:t xml:space="preserve">4-3   </w:t>
      </w:r>
      <w:r>
        <w:rPr>
          <w:rFonts w:hint="eastAsia"/>
        </w:rPr>
        <w:t>随机</w:t>
      </w:r>
      <w:r>
        <w:t>森林平均绝对百分误差</w:t>
      </w:r>
      <w:r w:rsidR="00525ADE">
        <w:rPr>
          <w:rFonts w:hint="eastAsia"/>
        </w:rPr>
        <w:t>（</w:t>
      </w:r>
      <w:r w:rsidR="00E05118">
        <w:rPr>
          <w:rFonts w:hint="eastAsia"/>
        </w:rPr>
        <w:t>1</w:t>
      </w:r>
      <w:r w:rsidR="00525ADE">
        <w:rPr>
          <w:rFonts w:hint="eastAsia"/>
        </w:rPr>
        <w:t>0</w:t>
      </w:r>
      <w:r w:rsidR="00525ADE">
        <w:rPr>
          <w:rFonts w:hint="eastAsia"/>
        </w:rPr>
        <w:t>棵树</w:t>
      </w:r>
      <w:r w:rsidR="00525ADE">
        <w:t>）</w:t>
      </w:r>
    </w:p>
    <w:tbl>
      <w:tblPr>
        <w:tblStyle w:val="6-3"/>
        <w:tblW w:w="0" w:type="auto"/>
        <w:tblLook w:val="04A0" w:firstRow="1" w:lastRow="0" w:firstColumn="1" w:lastColumn="0" w:noHBand="0" w:noVBand="1"/>
      </w:tblPr>
      <w:tblGrid>
        <w:gridCol w:w="4530"/>
        <w:gridCol w:w="4530"/>
      </w:tblGrid>
      <w:tr w:rsidR="00D51719" w:rsidRPr="007B2D24" w14:paraId="38F21A77"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AA4EED" w14:textId="4A06055C" w:rsidR="00D51719" w:rsidRDefault="007B2D24" w:rsidP="00344A97">
            <w:pPr>
              <w:ind w:firstLineChars="250" w:firstLine="527"/>
            </w:pPr>
            <w:r>
              <w:rPr>
                <w:rFonts w:hint="eastAsia"/>
              </w:rPr>
              <w:t xml:space="preserve">KFold         </w:t>
            </w:r>
            <w:r w:rsidR="00ED4DEA">
              <w:t xml:space="preserve"> </w:t>
            </w:r>
            <w:r w:rsidR="00946C80">
              <w:t xml:space="preserve"> </w:t>
            </w:r>
            <w:r w:rsidR="00525ADE">
              <w:t xml:space="preserve">   </w:t>
            </w:r>
            <w:r w:rsidR="00344A97">
              <w:t xml:space="preserve"> </w:t>
            </w:r>
            <w:r w:rsidR="00525ADE">
              <w:t xml:space="preserve">  </w:t>
            </w:r>
            <w:r>
              <w:t>max_depth</w:t>
            </w:r>
          </w:p>
        </w:tc>
        <w:tc>
          <w:tcPr>
            <w:tcW w:w="4530" w:type="dxa"/>
          </w:tcPr>
          <w:p w14:paraId="61A2ADCA" w14:textId="25DC3D11" w:rsidR="00D51719" w:rsidRDefault="00D51719" w:rsidP="00525AD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rsidR="00525ADE">
              <w:t xml:space="preserve">     </w:t>
            </w:r>
            <w:r w:rsidR="00344A97">
              <w:t xml:space="preserve">   </w:t>
            </w:r>
            <w:r w:rsidR="00A05ABB">
              <w:t xml:space="preserve">  </w:t>
            </w:r>
            <w:r w:rsidR="00344A97">
              <w:t xml:space="preserve">  </w:t>
            </w:r>
            <w:r w:rsidR="00946C80">
              <w:t xml:space="preserve"> </w:t>
            </w:r>
            <w:r w:rsidR="00ED4DEA">
              <w:t>MAPE</w:t>
            </w:r>
            <w:r>
              <w:t xml:space="preserve">  </w:t>
            </w:r>
          </w:p>
        </w:tc>
      </w:tr>
      <w:tr w:rsidR="00D51719" w14:paraId="2309C961"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AEE1947" w14:textId="1F9CB3DE" w:rsidR="00D51719" w:rsidRDefault="00B164F3" w:rsidP="00344A97">
            <w:pPr>
              <w:ind w:firstLineChars="350" w:firstLine="738"/>
            </w:pPr>
            <w:r>
              <w:rPr>
                <w:rFonts w:hint="eastAsia"/>
              </w:rPr>
              <w:t>5</w:t>
            </w:r>
            <w:r w:rsidR="00D51719">
              <w:rPr>
                <w:rFonts w:hint="eastAsia"/>
              </w:rPr>
              <w:t xml:space="preserve">            </w:t>
            </w:r>
            <w:r w:rsidR="00946C80">
              <w:t xml:space="preserve">  </w:t>
            </w:r>
            <w:r w:rsidR="00D51719">
              <w:rPr>
                <w:rFonts w:hint="eastAsia"/>
              </w:rPr>
              <w:t xml:space="preserve"> </w:t>
            </w:r>
            <w:r w:rsidR="00946C80">
              <w:t xml:space="preserve"> </w:t>
            </w:r>
            <w:r w:rsidR="00525ADE">
              <w:t xml:space="preserve">       5</w:t>
            </w:r>
          </w:p>
        </w:tc>
        <w:tc>
          <w:tcPr>
            <w:tcW w:w="4530" w:type="dxa"/>
          </w:tcPr>
          <w:p w14:paraId="5B4C8EA9" w14:textId="36A4A3E0" w:rsidR="00D51719" w:rsidRDefault="009D20A4" w:rsidP="00B164F3">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946C80">
              <w:t xml:space="preserve">    </w:t>
            </w:r>
            <w:r w:rsidR="00344A97">
              <w:t xml:space="preserve">   </w:t>
            </w:r>
            <w:r w:rsidR="00202189">
              <w:t>0.1158</w:t>
            </w:r>
          </w:p>
        </w:tc>
      </w:tr>
      <w:tr w:rsidR="00D51719" w14:paraId="6ECA9C65"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97F5BDD" w14:textId="27D4891C" w:rsidR="00D51719" w:rsidRDefault="00525ADE" w:rsidP="00344A97">
            <w:pPr>
              <w:ind w:firstLineChars="350" w:firstLine="738"/>
            </w:pPr>
            <w:r>
              <w:rPr>
                <w:rFonts w:hint="eastAsia"/>
              </w:rPr>
              <w:t>5</w:t>
            </w:r>
            <w:r w:rsidR="00D51719">
              <w:rPr>
                <w:rFonts w:hint="eastAsia"/>
              </w:rPr>
              <w:t xml:space="preserve">            </w:t>
            </w:r>
            <w:r w:rsidR="00946C80">
              <w:t xml:space="preserve">   </w:t>
            </w:r>
            <w:r>
              <w:t xml:space="preserve">       </w:t>
            </w:r>
            <w:r w:rsidR="00344A97">
              <w:rPr>
                <w:rFonts w:hint="eastAsia"/>
              </w:rPr>
              <w:t xml:space="preserve"> </w:t>
            </w:r>
            <w:r>
              <w:t>6</w:t>
            </w:r>
          </w:p>
        </w:tc>
        <w:tc>
          <w:tcPr>
            <w:tcW w:w="4530" w:type="dxa"/>
          </w:tcPr>
          <w:p w14:paraId="35F40E05" w14:textId="70747DE2" w:rsidR="00D51719" w:rsidRDefault="00B164F3"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D20A4">
              <w:t xml:space="preserve">       </w:t>
            </w:r>
            <w:r w:rsidR="00344A97">
              <w:t xml:space="preserve">      </w:t>
            </w:r>
            <w:r w:rsidR="00946C80">
              <w:t xml:space="preserve"> </w:t>
            </w:r>
            <w:r w:rsidR="00202189">
              <w:t>0.1174</w:t>
            </w:r>
          </w:p>
        </w:tc>
      </w:tr>
      <w:tr w:rsidR="00D51719" w14:paraId="313C45B8"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DDED2F0" w14:textId="6F4A586A" w:rsidR="00D51719" w:rsidRDefault="00525ADE" w:rsidP="00344A97">
            <w:pPr>
              <w:ind w:firstLineChars="350" w:firstLine="738"/>
            </w:pPr>
            <w:r>
              <w:rPr>
                <w:rFonts w:hint="eastAsia"/>
              </w:rPr>
              <w:t>5</w:t>
            </w:r>
            <w:r w:rsidR="00D51719">
              <w:rPr>
                <w:rFonts w:hint="eastAsia"/>
              </w:rPr>
              <w:t xml:space="preserve">                </w:t>
            </w:r>
            <w:r>
              <w:t xml:space="preserve">       7</w:t>
            </w:r>
            <w:r>
              <w:rPr>
                <w:rFonts w:hint="eastAsia"/>
              </w:rPr>
              <w:t xml:space="preserve"> </w:t>
            </w:r>
            <w:r w:rsidR="00D51719">
              <w:rPr>
                <w:rFonts w:hint="eastAsia"/>
              </w:rPr>
              <w:t xml:space="preserve">                        </w:t>
            </w:r>
          </w:p>
        </w:tc>
        <w:tc>
          <w:tcPr>
            <w:tcW w:w="4530" w:type="dxa"/>
          </w:tcPr>
          <w:p w14:paraId="184F31F5" w14:textId="1C3F9D6B" w:rsidR="00D51719" w:rsidRPr="005F6B80" w:rsidRDefault="00525ADE"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946C80">
              <w:t xml:space="preserve">  </w:t>
            </w:r>
            <w:r w:rsidR="00344A97">
              <w:t xml:space="preserve">      </w:t>
            </w:r>
            <w:r w:rsidR="00202189">
              <w:t xml:space="preserve"> 0.1148</w:t>
            </w:r>
          </w:p>
        </w:tc>
      </w:tr>
      <w:tr w:rsidR="00ED4DEA" w14:paraId="688AE2B0"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1CDFDAC" w14:textId="4F93AC6B" w:rsidR="00ED4DEA" w:rsidRDefault="00525ADE" w:rsidP="00344A97">
            <w:pPr>
              <w:ind w:firstLineChars="350" w:firstLine="738"/>
            </w:pPr>
            <w:r>
              <w:t>5</w:t>
            </w:r>
            <w:r>
              <w:rPr>
                <w:rFonts w:hint="eastAsia"/>
              </w:rPr>
              <w:t xml:space="preserve">               </w:t>
            </w:r>
            <w:r>
              <w:t xml:space="preserve">       </w:t>
            </w:r>
            <w:r>
              <w:rPr>
                <w:rFonts w:hint="eastAsia"/>
              </w:rPr>
              <w:t xml:space="preserve"> 8</w:t>
            </w:r>
          </w:p>
        </w:tc>
        <w:tc>
          <w:tcPr>
            <w:tcW w:w="4530" w:type="dxa"/>
          </w:tcPr>
          <w:p w14:paraId="06899E4F" w14:textId="6D25ACA9"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344A97">
              <w:t xml:space="preserve">     </w:t>
            </w:r>
            <w:r w:rsidR="00A05ABB">
              <w:t xml:space="preserve"> </w:t>
            </w:r>
            <w:r w:rsidR="00344A97">
              <w:t xml:space="preserve"> </w:t>
            </w:r>
            <w:r>
              <w:rPr>
                <w:rFonts w:hint="eastAsia"/>
              </w:rPr>
              <w:t xml:space="preserve"> </w:t>
            </w:r>
            <w:r w:rsidR="00202189">
              <w:t>0.1141</w:t>
            </w:r>
          </w:p>
        </w:tc>
      </w:tr>
      <w:tr w:rsidR="00ED4DEA" w14:paraId="62AEA3D2"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541164C" w14:textId="437F689B" w:rsidR="00ED4DEA" w:rsidRDefault="00525ADE" w:rsidP="00344A97">
            <w:pPr>
              <w:ind w:firstLineChars="300" w:firstLine="632"/>
            </w:pPr>
            <w:r>
              <w:rPr>
                <w:rFonts w:hint="eastAsia"/>
              </w:rPr>
              <w:t>10</w:t>
            </w:r>
            <w:r>
              <w:t xml:space="preserve">                       5</w:t>
            </w:r>
          </w:p>
        </w:tc>
        <w:tc>
          <w:tcPr>
            <w:tcW w:w="4530" w:type="dxa"/>
          </w:tcPr>
          <w:p w14:paraId="6D01372D" w14:textId="127D54AA" w:rsidR="00ED4DEA" w:rsidRDefault="009D20A4"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344A97">
              <w:t xml:space="preserve">     </w:t>
            </w:r>
            <w:r>
              <w:rPr>
                <w:rFonts w:hint="eastAsia"/>
              </w:rPr>
              <w:t xml:space="preserve">  </w:t>
            </w:r>
            <w:r w:rsidR="00A05ABB">
              <w:t xml:space="preserve">  </w:t>
            </w:r>
            <w:r>
              <w:rPr>
                <w:rFonts w:hint="eastAsia"/>
              </w:rPr>
              <w:t xml:space="preserve">  </w:t>
            </w:r>
            <w:r w:rsidR="00202189">
              <w:t>0.1163</w:t>
            </w:r>
          </w:p>
        </w:tc>
      </w:tr>
      <w:tr w:rsidR="00ED4DEA" w14:paraId="16633C65"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605EB653" w14:textId="09DCC9B8" w:rsidR="00ED4DEA" w:rsidRDefault="00525ADE" w:rsidP="00344A97">
            <w:pPr>
              <w:ind w:firstLineChars="300" w:firstLine="632"/>
            </w:pPr>
            <w:r>
              <w:rPr>
                <w:rFonts w:hint="eastAsia"/>
              </w:rPr>
              <w:t>10</w:t>
            </w:r>
            <w:r>
              <w:t xml:space="preserve">                       6</w:t>
            </w:r>
          </w:p>
        </w:tc>
        <w:tc>
          <w:tcPr>
            <w:tcW w:w="4530" w:type="dxa"/>
          </w:tcPr>
          <w:p w14:paraId="2C857195" w14:textId="595DC45B"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sidR="00202189">
              <w:t xml:space="preserve">  0.1165</w:t>
            </w:r>
          </w:p>
        </w:tc>
      </w:tr>
      <w:tr w:rsidR="00ED4DEA" w14:paraId="227E819C"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C0A936A" w14:textId="76334F4A" w:rsidR="00ED4DEA" w:rsidRDefault="00525ADE" w:rsidP="00344A97">
            <w:pPr>
              <w:ind w:firstLineChars="300" w:firstLine="632"/>
            </w:pPr>
            <w:r>
              <w:rPr>
                <w:rFonts w:hint="eastAsia"/>
              </w:rPr>
              <w:t>10</w:t>
            </w:r>
            <w:r>
              <w:t xml:space="preserve">                       7</w:t>
            </w:r>
          </w:p>
        </w:tc>
        <w:tc>
          <w:tcPr>
            <w:tcW w:w="4530" w:type="dxa"/>
          </w:tcPr>
          <w:p w14:paraId="0CC5FCC3" w14:textId="7D42C5B9" w:rsidR="00ED4DEA" w:rsidRDefault="009D20A4"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0.1149</w:t>
            </w:r>
          </w:p>
        </w:tc>
      </w:tr>
      <w:tr w:rsidR="00ED4DEA" w14:paraId="31BB02E9"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27E71EA" w14:textId="2975B39C" w:rsidR="00ED4DEA" w:rsidRDefault="00525ADE" w:rsidP="00344A97">
            <w:pPr>
              <w:ind w:firstLineChars="300" w:firstLine="632"/>
            </w:pPr>
            <w:r>
              <w:rPr>
                <w:rFonts w:hint="eastAsia"/>
              </w:rPr>
              <w:t>10</w:t>
            </w:r>
            <w:r>
              <w:t xml:space="preserve">                       8</w:t>
            </w:r>
          </w:p>
        </w:tc>
        <w:tc>
          <w:tcPr>
            <w:tcW w:w="4530" w:type="dxa"/>
          </w:tcPr>
          <w:p w14:paraId="47E4DB39" w14:textId="2054401B" w:rsidR="00ED4DEA" w:rsidRDefault="009D20A4"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664993">
              <w:t>0.1</w:t>
            </w:r>
            <w:r w:rsidR="00202189">
              <w:t>161</w:t>
            </w:r>
          </w:p>
        </w:tc>
      </w:tr>
      <w:bookmarkEnd w:id="56"/>
    </w:tbl>
    <w:p w14:paraId="34AA32DA" w14:textId="77777777" w:rsidR="00344A97" w:rsidRDefault="00344A97" w:rsidP="00A05ABB">
      <w:pPr>
        <w:ind w:firstLineChars="0" w:firstLine="0"/>
      </w:pPr>
    </w:p>
    <w:p w14:paraId="077F84DF" w14:textId="29274C4D" w:rsidR="00344A97" w:rsidRDefault="00344A97" w:rsidP="00344A97">
      <w:pPr>
        <w:ind w:firstLineChars="1100" w:firstLine="2310"/>
      </w:pPr>
      <w:r>
        <w:rPr>
          <w:rFonts w:hint="eastAsia"/>
        </w:rPr>
        <w:lastRenderedPageBreak/>
        <w:t>表</w:t>
      </w:r>
      <w:r>
        <w:rPr>
          <w:rFonts w:hint="eastAsia"/>
        </w:rPr>
        <w:t xml:space="preserve">4-3   </w:t>
      </w:r>
      <w:r>
        <w:rPr>
          <w:rFonts w:hint="eastAsia"/>
        </w:rPr>
        <w:t>随机</w:t>
      </w:r>
      <w:r>
        <w:t>森林平均绝对百分误差</w:t>
      </w:r>
      <w:r>
        <w:rPr>
          <w:rFonts w:hint="eastAsia"/>
        </w:rPr>
        <w:t>（</w:t>
      </w:r>
      <w:r w:rsidR="00E05118">
        <w:rPr>
          <w:rFonts w:hint="eastAsia"/>
        </w:rPr>
        <w:t>2</w:t>
      </w:r>
      <w:r>
        <w:rPr>
          <w:rFonts w:hint="eastAsia"/>
        </w:rPr>
        <w:t>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0F88D62B"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191EDA" w14:textId="77777777" w:rsidR="00344A97" w:rsidRDefault="00344A97" w:rsidP="009F6655">
            <w:pPr>
              <w:ind w:firstLineChars="250" w:firstLine="527"/>
            </w:pPr>
            <w:r>
              <w:rPr>
                <w:rFonts w:hint="eastAsia"/>
              </w:rPr>
              <w:t xml:space="preserve">KFold         </w:t>
            </w:r>
            <w:r>
              <w:t xml:space="preserve">        max_depth</w:t>
            </w:r>
          </w:p>
        </w:tc>
        <w:tc>
          <w:tcPr>
            <w:tcW w:w="4530" w:type="dxa"/>
          </w:tcPr>
          <w:p w14:paraId="58C16D3E" w14:textId="5C03BB64"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A05ABB">
              <w:t xml:space="preserve">    </w:t>
            </w:r>
            <w:r>
              <w:t xml:space="preserve"> MAPE  </w:t>
            </w:r>
          </w:p>
        </w:tc>
      </w:tr>
      <w:tr w:rsidR="00344A97" w14:paraId="2B1C4989"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8CDFA7"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A6CCDB4" w14:textId="67095169" w:rsidR="00344A97" w:rsidRDefault="00A05ABB"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0.1159</w:t>
            </w:r>
          </w:p>
        </w:tc>
      </w:tr>
      <w:tr w:rsidR="00344A97" w14:paraId="6B2E8987"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73DC9C2"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18721223" w14:textId="6B85169D"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sidR="00202189">
              <w:t>0.1156</w:t>
            </w:r>
          </w:p>
        </w:tc>
      </w:tr>
      <w:tr w:rsidR="00344A97" w14:paraId="328EB4BA"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5EDE73"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1988DCE3" w14:textId="4B3C8E11" w:rsidR="00344A97" w:rsidRPr="005F6B80" w:rsidRDefault="00A05ABB"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4C02A2">
              <w:t>0.1156</w:t>
            </w:r>
          </w:p>
        </w:tc>
      </w:tr>
      <w:tr w:rsidR="00344A97" w14:paraId="1173E4BB"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27B80941"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5A47D99B" w14:textId="768C5015"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0.1153</w:t>
            </w:r>
          </w:p>
        </w:tc>
      </w:tr>
      <w:tr w:rsidR="00344A97" w14:paraId="056F3F2D"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6C5254" w14:textId="77777777" w:rsidR="00344A97" w:rsidRDefault="00344A97" w:rsidP="009F6655">
            <w:pPr>
              <w:ind w:firstLineChars="300" w:firstLine="632"/>
            </w:pPr>
            <w:r>
              <w:rPr>
                <w:rFonts w:hint="eastAsia"/>
              </w:rPr>
              <w:t>10</w:t>
            </w:r>
            <w:r>
              <w:t xml:space="preserve">                       5</w:t>
            </w:r>
          </w:p>
        </w:tc>
        <w:tc>
          <w:tcPr>
            <w:tcW w:w="4530" w:type="dxa"/>
          </w:tcPr>
          <w:p w14:paraId="509F2C31" w14:textId="7FE93FB8"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A05ABB">
              <w:t xml:space="preserve">  </w:t>
            </w:r>
            <w:r>
              <w:t xml:space="preserve">   </w:t>
            </w:r>
            <w:r w:rsidR="00A05ABB">
              <w:rPr>
                <w:rFonts w:hint="eastAsia"/>
              </w:rPr>
              <w:t xml:space="preserve">   </w:t>
            </w:r>
            <w:r w:rsidR="00202189">
              <w:t>0.1160</w:t>
            </w:r>
          </w:p>
        </w:tc>
      </w:tr>
      <w:tr w:rsidR="00344A97" w14:paraId="1EEE8F41"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17D75FFE" w14:textId="77777777" w:rsidR="00344A97" w:rsidRDefault="00344A97" w:rsidP="009F6655">
            <w:pPr>
              <w:ind w:firstLineChars="300" w:firstLine="632"/>
            </w:pPr>
            <w:r>
              <w:rPr>
                <w:rFonts w:hint="eastAsia"/>
              </w:rPr>
              <w:t>10</w:t>
            </w:r>
            <w:r>
              <w:t xml:space="preserve">                       6</w:t>
            </w:r>
          </w:p>
        </w:tc>
        <w:tc>
          <w:tcPr>
            <w:tcW w:w="4530" w:type="dxa"/>
          </w:tcPr>
          <w:p w14:paraId="3C8A410E" w14:textId="323E6D0E"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0.1165</w:t>
            </w:r>
          </w:p>
        </w:tc>
      </w:tr>
      <w:tr w:rsidR="00344A97" w14:paraId="6FEF6167"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0FA69EF" w14:textId="77777777" w:rsidR="00344A97" w:rsidRDefault="00344A97" w:rsidP="009F6655">
            <w:pPr>
              <w:ind w:firstLineChars="300" w:firstLine="632"/>
            </w:pPr>
            <w:r>
              <w:rPr>
                <w:rFonts w:hint="eastAsia"/>
              </w:rPr>
              <w:t>10</w:t>
            </w:r>
            <w:r>
              <w:t xml:space="preserve">                       7</w:t>
            </w:r>
          </w:p>
        </w:tc>
        <w:tc>
          <w:tcPr>
            <w:tcW w:w="4530" w:type="dxa"/>
          </w:tcPr>
          <w:p w14:paraId="61BECDF0" w14:textId="1FEA8BA1"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0.1147</w:t>
            </w:r>
          </w:p>
        </w:tc>
      </w:tr>
      <w:tr w:rsidR="00344A97" w14:paraId="547BA4BE"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D7897DD" w14:textId="77777777" w:rsidR="00344A97" w:rsidRDefault="00344A97" w:rsidP="009F6655">
            <w:pPr>
              <w:ind w:firstLineChars="300" w:firstLine="632"/>
            </w:pPr>
            <w:r>
              <w:rPr>
                <w:rFonts w:hint="eastAsia"/>
              </w:rPr>
              <w:t>10</w:t>
            </w:r>
            <w:r>
              <w:t xml:space="preserve">                       8</w:t>
            </w:r>
          </w:p>
        </w:tc>
        <w:tc>
          <w:tcPr>
            <w:tcW w:w="4530" w:type="dxa"/>
          </w:tcPr>
          <w:p w14:paraId="2666E569" w14:textId="03FB554A"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A05ABB">
              <w:t xml:space="preserve">    </w:t>
            </w:r>
            <w:r w:rsidR="00202189">
              <w:t>0.1147</w:t>
            </w:r>
          </w:p>
        </w:tc>
      </w:tr>
    </w:tbl>
    <w:p w14:paraId="0ED0AECE" w14:textId="77777777" w:rsidR="00344A97" w:rsidRDefault="00344A97" w:rsidP="00A05ABB">
      <w:pPr>
        <w:ind w:firstLineChars="0" w:firstLine="0"/>
      </w:pPr>
    </w:p>
    <w:p w14:paraId="76773044" w14:textId="14B9EDE4"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50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4F2AF855"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5839238" w14:textId="77777777" w:rsidR="00344A97" w:rsidRDefault="00344A97" w:rsidP="009F6655">
            <w:pPr>
              <w:ind w:firstLineChars="250" w:firstLine="527"/>
            </w:pPr>
            <w:r>
              <w:rPr>
                <w:rFonts w:hint="eastAsia"/>
              </w:rPr>
              <w:t xml:space="preserve">KFold         </w:t>
            </w:r>
            <w:r>
              <w:t xml:space="preserve">        max_depth</w:t>
            </w:r>
          </w:p>
        </w:tc>
        <w:tc>
          <w:tcPr>
            <w:tcW w:w="4530" w:type="dxa"/>
          </w:tcPr>
          <w:p w14:paraId="338D4F61" w14:textId="2B9C783D"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A05ABB">
              <w:t xml:space="preserve">  </w:t>
            </w:r>
            <w:r>
              <w:t xml:space="preserve">     </w:t>
            </w:r>
            <w:r w:rsidR="004C02A2">
              <w:t xml:space="preserve"> </w:t>
            </w:r>
            <w:r>
              <w:t xml:space="preserve"> MAPE  </w:t>
            </w:r>
          </w:p>
        </w:tc>
      </w:tr>
      <w:tr w:rsidR="00344A97" w14:paraId="1067E97F"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E85A248"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7AF6FFC" w14:textId="59CA04DB" w:rsidR="00344A97" w:rsidRDefault="00344A97"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0.1165</w:t>
            </w:r>
          </w:p>
        </w:tc>
      </w:tr>
      <w:tr w:rsidR="00344A97" w14:paraId="722E72F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7D756388"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1B7853AA" w14:textId="2CC9D92C"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202189">
              <w:t>0.1165</w:t>
            </w:r>
          </w:p>
        </w:tc>
      </w:tr>
      <w:tr w:rsidR="00344A97" w14:paraId="489033FB"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AFCDE71"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51EE9328" w14:textId="0B5D250E" w:rsidR="00344A97" w:rsidRPr="005F6B80" w:rsidRDefault="00344A97"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A05ABB">
              <w:t xml:space="preserve"> </w:t>
            </w:r>
            <w:r>
              <w:t xml:space="preserve">      </w:t>
            </w:r>
            <w:r w:rsidR="00202189">
              <w:t>0.1149</w:t>
            </w:r>
          </w:p>
        </w:tc>
      </w:tr>
      <w:tr w:rsidR="00344A97" w14:paraId="2C7E11A3"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F2704D7"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76F19214" w14:textId="0F6349EE"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t xml:space="preserve">      </w:t>
            </w:r>
            <w:r>
              <w:rPr>
                <w:rFonts w:hint="eastAsia"/>
              </w:rPr>
              <w:t xml:space="preserve"> </w:t>
            </w:r>
            <w:r w:rsidR="00202189">
              <w:t>0.1144</w:t>
            </w:r>
          </w:p>
        </w:tc>
      </w:tr>
      <w:tr w:rsidR="00344A97" w14:paraId="754B1915"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4FF44B7" w14:textId="77777777" w:rsidR="00344A97" w:rsidRDefault="00344A97" w:rsidP="009F6655">
            <w:pPr>
              <w:ind w:firstLineChars="300" w:firstLine="632"/>
            </w:pPr>
            <w:r>
              <w:rPr>
                <w:rFonts w:hint="eastAsia"/>
              </w:rPr>
              <w:t>10</w:t>
            </w:r>
            <w:r>
              <w:t xml:space="preserve">                       5</w:t>
            </w:r>
          </w:p>
        </w:tc>
        <w:tc>
          <w:tcPr>
            <w:tcW w:w="4530" w:type="dxa"/>
          </w:tcPr>
          <w:p w14:paraId="2FFC18AB" w14:textId="6F17D9A5"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sidR="00A05ABB">
              <w:t xml:space="preserve">  </w:t>
            </w:r>
            <w:r>
              <w:t xml:space="preserve">  </w:t>
            </w:r>
            <w:r>
              <w:rPr>
                <w:rFonts w:hint="eastAsia"/>
              </w:rPr>
              <w:t xml:space="preserve">    </w:t>
            </w:r>
            <w:r w:rsidR="00202189">
              <w:t>0.1154</w:t>
            </w:r>
          </w:p>
        </w:tc>
      </w:tr>
      <w:tr w:rsidR="00344A97" w14:paraId="4E7D21D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D0E26F9" w14:textId="77777777" w:rsidR="00344A97" w:rsidRDefault="00344A97" w:rsidP="009F6655">
            <w:pPr>
              <w:ind w:firstLineChars="300" w:firstLine="632"/>
            </w:pPr>
            <w:r>
              <w:rPr>
                <w:rFonts w:hint="eastAsia"/>
              </w:rPr>
              <w:t>10</w:t>
            </w:r>
            <w:r>
              <w:t xml:space="preserve">                       6</w:t>
            </w:r>
          </w:p>
        </w:tc>
        <w:tc>
          <w:tcPr>
            <w:tcW w:w="4530" w:type="dxa"/>
          </w:tcPr>
          <w:p w14:paraId="02FA117A" w14:textId="010572E6"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 xml:space="preserve">     0.1158</w:t>
            </w:r>
          </w:p>
        </w:tc>
      </w:tr>
      <w:tr w:rsidR="00344A97" w14:paraId="275BBD07"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8797D0" w14:textId="77777777" w:rsidR="00344A97" w:rsidRDefault="00344A97" w:rsidP="009F6655">
            <w:pPr>
              <w:ind w:firstLineChars="300" w:firstLine="632"/>
            </w:pPr>
            <w:r>
              <w:rPr>
                <w:rFonts w:hint="eastAsia"/>
              </w:rPr>
              <w:t>10</w:t>
            </w:r>
            <w:r>
              <w:t xml:space="preserve">                       7</w:t>
            </w:r>
          </w:p>
        </w:tc>
        <w:tc>
          <w:tcPr>
            <w:tcW w:w="4530" w:type="dxa"/>
          </w:tcPr>
          <w:p w14:paraId="39D7D038" w14:textId="4915A105"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05ABB">
              <w:t xml:space="preserve"> </w:t>
            </w:r>
            <w:r>
              <w:rPr>
                <w:rFonts w:hint="eastAsia"/>
              </w:rPr>
              <w:t xml:space="preserve">  </w:t>
            </w:r>
            <w:r w:rsidR="00202189">
              <w:t xml:space="preserve">      0.1147</w:t>
            </w:r>
          </w:p>
        </w:tc>
      </w:tr>
      <w:tr w:rsidR="00344A97" w14:paraId="05863C17"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56F705E" w14:textId="77777777" w:rsidR="00344A97" w:rsidRDefault="00344A97" w:rsidP="009F6655">
            <w:pPr>
              <w:ind w:firstLineChars="300" w:firstLine="632"/>
            </w:pPr>
            <w:r>
              <w:rPr>
                <w:rFonts w:hint="eastAsia"/>
              </w:rPr>
              <w:t>10</w:t>
            </w:r>
            <w:r>
              <w:t xml:space="preserve">                       8</w:t>
            </w:r>
          </w:p>
        </w:tc>
        <w:tc>
          <w:tcPr>
            <w:tcW w:w="4530" w:type="dxa"/>
          </w:tcPr>
          <w:p w14:paraId="1F3669D1" w14:textId="369C7760"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202189">
              <w:t xml:space="preserve"> </w:t>
            </w:r>
            <w:r w:rsidR="004C02A2">
              <w:t xml:space="preserve"> </w:t>
            </w:r>
            <w:r w:rsidR="00202189">
              <w:t xml:space="preserve">     0.1149</w:t>
            </w:r>
          </w:p>
        </w:tc>
      </w:tr>
    </w:tbl>
    <w:p w14:paraId="083C80F2" w14:textId="77777777" w:rsidR="00344A97" w:rsidRDefault="00344A97" w:rsidP="004C02A2">
      <w:pPr>
        <w:ind w:firstLineChars="0" w:firstLine="0"/>
      </w:pPr>
    </w:p>
    <w:p w14:paraId="6292E8DE" w14:textId="4C802316" w:rsidR="00344A97" w:rsidRDefault="00344A97" w:rsidP="00344A97">
      <w:pPr>
        <w:ind w:firstLineChars="1100" w:firstLine="2310"/>
      </w:pPr>
      <w:r>
        <w:rPr>
          <w:rFonts w:hint="eastAsia"/>
        </w:rPr>
        <w:t>表</w:t>
      </w:r>
      <w:r>
        <w:rPr>
          <w:rFonts w:hint="eastAsia"/>
        </w:rPr>
        <w:t xml:space="preserve">4-3   </w:t>
      </w:r>
      <w:r>
        <w:rPr>
          <w:rFonts w:hint="eastAsia"/>
        </w:rPr>
        <w:t>随机</w:t>
      </w:r>
      <w:r>
        <w:t>森林平均绝对百分误差</w:t>
      </w:r>
      <w:r>
        <w:rPr>
          <w:rFonts w:hint="eastAsia"/>
        </w:rPr>
        <w:t>（</w:t>
      </w:r>
      <w:r w:rsidR="00E05118">
        <w:rPr>
          <w:rFonts w:hint="eastAsia"/>
        </w:rPr>
        <w:t>1</w:t>
      </w:r>
      <w:r>
        <w:rPr>
          <w:rFonts w:hint="eastAsia"/>
        </w:rPr>
        <w:t>0</w:t>
      </w:r>
      <w:r>
        <w:t>0</w:t>
      </w:r>
      <w:r>
        <w:rPr>
          <w:rFonts w:hint="eastAsia"/>
        </w:rPr>
        <w:t>棵树</w:t>
      </w:r>
      <w:r>
        <w:t>）</w:t>
      </w:r>
    </w:p>
    <w:tbl>
      <w:tblPr>
        <w:tblStyle w:val="6-3"/>
        <w:tblW w:w="0" w:type="auto"/>
        <w:tblLook w:val="04A0" w:firstRow="1" w:lastRow="0" w:firstColumn="1" w:lastColumn="0" w:noHBand="0" w:noVBand="1"/>
      </w:tblPr>
      <w:tblGrid>
        <w:gridCol w:w="4530"/>
        <w:gridCol w:w="4530"/>
      </w:tblGrid>
      <w:tr w:rsidR="00344A97" w:rsidRPr="007B2D24" w14:paraId="19FADAB6" w14:textId="77777777" w:rsidTr="009F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8FC8848" w14:textId="77777777" w:rsidR="00344A97" w:rsidRDefault="00344A97" w:rsidP="009F6655">
            <w:pPr>
              <w:ind w:firstLineChars="250" w:firstLine="527"/>
            </w:pPr>
            <w:r>
              <w:rPr>
                <w:rFonts w:hint="eastAsia"/>
              </w:rPr>
              <w:t xml:space="preserve">KFold         </w:t>
            </w:r>
            <w:r>
              <w:t xml:space="preserve">        max_depth</w:t>
            </w:r>
          </w:p>
        </w:tc>
        <w:tc>
          <w:tcPr>
            <w:tcW w:w="4530" w:type="dxa"/>
          </w:tcPr>
          <w:p w14:paraId="4B0500C1" w14:textId="74BB7668" w:rsidR="00344A97" w:rsidRDefault="00344A97" w:rsidP="009F6655">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w:t>
            </w:r>
            <w:r w:rsidR="004C02A2">
              <w:t xml:space="preserve">  </w:t>
            </w:r>
            <w:r>
              <w:t xml:space="preserve"> MAPE  </w:t>
            </w:r>
          </w:p>
        </w:tc>
      </w:tr>
      <w:tr w:rsidR="00344A97" w14:paraId="6C688188"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A52F7D" w14:textId="77777777" w:rsidR="00344A97" w:rsidRDefault="00344A97" w:rsidP="009F6655">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271BB12B" w14:textId="44ADBB98" w:rsidR="00344A97" w:rsidRDefault="004C02A2" w:rsidP="009F665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202189">
              <w:t>0.1162</w:t>
            </w:r>
          </w:p>
        </w:tc>
      </w:tr>
      <w:tr w:rsidR="00344A97" w14:paraId="6B5E87DC"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003E201E" w14:textId="77777777" w:rsidR="00344A97" w:rsidRDefault="00344A97" w:rsidP="009F6655">
            <w:pPr>
              <w:ind w:firstLineChars="350" w:firstLine="738"/>
            </w:pPr>
            <w:r>
              <w:rPr>
                <w:rFonts w:hint="eastAsia"/>
              </w:rPr>
              <w:t xml:space="preserve">5            </w:t>
            </w:r>
            <w:r>
              <w:t xml:space="preserve">          </w:t>
            </w:r>
            <w:r>
              <w:rPr>
                <w:rFonts w:hint="eastAsia"/>
              </w:rPr>
              <w:t xml:space="preserve"> </w:t>
            </w:r>
            <w:r>
              <w:t>6</w:t>
            </w:r>
          </w:p>
        </w:tc>
        <w:tc>
          <w:tcPr>
            <w:tcW w:w="4530" w:type="dxa"/>
          </w:tcPr>
          <w:p w14:paraId="6A62CCFA" w14:textId="754F0D3B" w:rsidR="00344A97" w:rsidRDefault="00344A97" w:rsidP="009F665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4C02A2">
              <w:t xml:space="preserve">             </w:t>
            </w:r>
            <w:r w:rsidR="00202189">
              <w:t>0.1156</w:t>
            </w:r>
          </w:p>
        </w:tc>
      </w:tr>
      <w:tr w:rsidR="00344A97" w14:paraId="113C6763"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48EE082" w14:textId="77777777" w:rsidR="00344A97" w:rsidRDefault="00344A97" w:rsidP="009F6655">
            <w:pPr>
              <w:ind w:firstLineChars="350" w:firstLine="738"/>
            </w:pPr>
            <w:r>
              <w:rPr>
                <w:rFonts w:hint="eastAsia"/>
              </w:rPr>
              <w:t xml:space="preserve">5                </w:t>
            </w:r>
            <w:r>
              <w:t xml:space="preserve">       7</w:t>
            </w:r>
            <w:r>
              <w:rPr>
                <w:rFonts w:hint="eastAsia"/>
              </w:rPr>
              <w:t xml:space="preserve">                         </w:t>
            </w:r>
          </w:p>
        </w:tc>
        <w:tc>
          <w:tcPr>
            <w:tcW w:w="4530" w:type="dxa"/>
          </w:tcPr>
          <w:p w14:paraId="1847B020" w14:textId="20A6D639" w:rsidR="00344A97" w:rsidRPr="005F6B80" w:rsidRDefault="00344A97" w:rsidP="009F6655">
            <w:pPr>
              <w:ind w:firstLineChars="0"/>
              <w:cnfStyle w:val="000000100000" w:firstRow="0" w:lastRow="0" w:firstColumn="0" w:lastColumn="0" w:oddVBand="0" w:evenVBand="0" w:oddHBand="1" w:evenHBand="0" w:firstRowFirstColumn="0" w:firstRowLastColumn="0" w:lastRowFirstColumn="0" w:lastRowLastColumn="0"/>
            </w:pPr>
            <w:r>
              <w:t xml:space="preserve">              </w:t>
            </w:r>
            <w:r w:rsidR="00202189">
              <w:t>0.1150</w:t>
            </w:r>
          </w:p>
        </w:tc>
      </w:tr>
      <w:tr w:rsidR="00344A97" w14:paraId="59E17239"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5556F770" w14:textId="77777777" w:rsidR="00344A97" w:rsidRDefault="00344A97" w:rsidP="009F6655">
            <w:pPr>
              <w:ind w:firstLineChars="350" w:firstLine="738"/>
            </w:pPr>
            <w:r>
              <w:t>5</w:t>
            </w:r>
            <w:r>
              <w:rPr>
                <w:rFonts w:hint="eastAsia"/>
              </w:rPr>
              <w:t xml:space="preserve">               </w:t>
            </w:r>
            <w:r>
              <w:t xml:space="preserve">       </w:t>
            </w:r>
            <w:r>
              <w:rPr>
                <w:rFonts w:hint="eastAsia"/>
              </w:rPr>
              <w:t xml:space="preserve"> 8</w:t>
            </w:r>
          </w:p>
        </w:tc>
        <w:tc>
          <w:tcPr>
            <w:tcW w:w="4530" w:type="dxa"/>
          </w:tcPr>
          <w:p w14:paraId="045F5F8E" w14:textId="5B3BC317"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r w:rsidR="00202189">
              <w:t>0.1147</w:t>
            </w:r>
          </w:p>
        </w:tc>
      </w:tr>
      <w:tr w:rsidR="00344A97" w14:paraId="0BB8B42C"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D7FF07" w14:textId="77777777" w:rsidR="00344A97" w:rsidRDefault="00344A97" w:rsidP="009F6655">
            <w:pPr>
              <w:ind w:firstLineChars="300" w:firstLine="632"/>
            </w:pPr>
            <w:r>
              <w:rPr>
                <w:rFonts w:hint="eastAsia"/>
              </w:rPr>
              <w:t>10</w:t>
            </w:r>
            <w:r>
              <w:t xml:space="preserve">                       5</w:t>
            </w:r>
          </w:p>
        </w:tc>
        <w:tc>
          <w:tcPr>
            <w:tcW w:w="4530" w:type="dxa"/>
          </w:tcPr>
          <w:p w14:paraId="365F93DF" w14:textId="45C66CAE"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r w:rsidR="00A05ABB">
              <w:t xml:space="preserve"> </w:t>
            </w:r>
            <w:r>
              <w:rPr>
                <w:rFonts w:hint="eastAsia"/>
              </w:rPr>
              <w:t xml:space="preserve"> </w:t>
            </w:r>
            <w:r w:rsidR="00202189">
              <w:t>0.1160</w:t>
            </w:r>
          </w:p>
        </w:tc>
      </w:tr>
      <w:tr w:rsidR="00344A97" w14:paraId="21CFAD5E"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47E4AD83" w14:textId="77777777" w:rsidR="00344A97" w:rsidRDefault="00344A97" w:rsidP="009F6655">
            <w:pPr>
              <w:ind w:firstLineChars="300" w:firstLine="632"/>
            </w:pPr>
            <w:r>
              <w:rPr>
                <w:rFonts w:hint="eastAsia"/>
              </w:rPr>
              <w:t>10</w:t>
            </w:r>
            <w:r>
              <w:t xml:space="preserve">                       6</w:t>
            </w:r>
          </w:p>
        </w:tc>
        <w:tc>
          <w:tcPr>
            <w:tcW w:w="4530" w:type="dxa"/>
          </w:tcPr>
          <w:p w14:paraId="2AE156E7" w14:textId="6844376F"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23A13">
              <w:t xml:space="preserve">    </w:t>
            </w:r>
            <w:r w:rsidR="00A05ABB">
              <w:t xml:space="preserve"> </w:t>
            </w:r>
            <w:r w:rsidR="00923A13">
              <w:t xml:space="preserve"> </w:t>
            </w:r>
            <w:r w:rsidR="00202189">
              <w:t>0.1157</w:t>
            </w:r>
          </w:p>
        </w:tc>
      </w:tr>
      <w:tr w:rsidR="00344A97" w14:paraId="3ABE41AE" w14:textId="77777777" w:rsidTr="009F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3AB3A2" w14:textId="77777777" w:rsidR="00344A97" w:rsidRDefault="00344A97" w:rsidP="009F6655">
            <w:pPr>
              <w:ind w:firstLineChars="300" w:firstLine="632"/>
            </w:pPr>
            <w:r>
              <w:rPr>
                <w:rFonts w:hint="eastAsia"/>
              </w:rPr>
              <w:t>10</w:t>
            </w:r>
            <w:r>
              <w:t xml:space="preserve">                       7</w:t>
            </w:r>
          </w:p>
        </w:tc>
        <w:tc>
          <w:tcPr>
            <w:tcW w:w="4530" w:type="dxa"/>
          </w:tcPr>
          <w:p w14:paraId="620A2870" w14:textId="1C0F9091" w:rsidR="00344A97" w:rsidRDefault="00344A97" w:rsidP="009F6655">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923A13">
              <w:t xml:space="preserve">     </w:t>
            </w:r>
            <w:r w:rsidR="00A05ABB">
              <w:t xml:space="preserve"> </w:t>
            </w:r>
            <w:r>
              <w:rPr>
                <w:rFonts w:hint="eastAsia"/>
              </w:rPr>
              <w:t xml:space="preserve">  </w:t>
            </w:r>
            <w:r w:rsidR="00202189">
              <w:t>0.1147</w:t>
            </w:r>
          </w:p>
        </w:tc>
      </w:tr>
      <w:tr w:rsidR="00344A97" w14:paraId="697F56E4" w14:textId="77777777" w:rsidTr="009F6655">
        <w:tc>
          <w:tcPr>
            <w:cnfStyle w:val="001000000000" w:firstRow="0" w:lastRow="0" w:firstColumn="1" w:lastColumn="0" w:oddVBand="0" w:evenVBand="0" w:oddHBand="0" w:evenHBand="0" w:firstRowFirstColumn="0" w:firstRowLastColumn="0" w:lastRowFirstColumn="0" w:lastRowLastColumn="0"/>
            <w:tcW w:w="4530" w:type="dxa"/>
          </w:tcPr>
          <w:p w14:paraId="2FEA86C1" w14:textId="77777777" w:rsidR="00344A97" w:rsidRDefault="00344A97" w:rsidP="009F6655">
            <w:pPr>
              <w:ind w:firstLineChars="300" w:firstLine="632"/>
            </w:pPr>
            <w:r>
              <w:rPr>
                <w:rFonts w:hint="eastAsia"/>
              </w:rPr>
              <w:t>10</w:t>
            </w:r>
            <w:r>
              <w:t xml:space="preserve">                       8</w:t>
            </w:r>
          </w:p>
        </w:tc>
        <w:tc>
          <w:tcPr>
            <w:tcW w:w="4530" w:type="dxa"/>
          </w:tcPr>
          <w:p w14:paraId="53406C15" w14:textId="6D5089E1" w:rsidR="00344A97" w:rsidRDefault="00344A97" w:rsidP="009F6655">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923A13">
              <w:t xml:space="preserve">     </w:t>
            </w:r>
            <w:r>
              <w:rPr>
                <w:rFonts w:hint="eastAsia"/>
              </w:rPr>
              <w:t xml:space="preserve">     </w:t>
            </w:r>
            <w:r w:rsidR="00A05ABB">
              <w:t xml:space="preserve"> 0.1150</w:t>
            </w:r>
          </w:p>
        </w:tc>
      </w:tr>
    </w:tbl>
    <w:p w14:paraId="3AA23204" w14:textId="73C2196D" w:rsidR="0021338C" w:rsidRDefault="00664993" w:rsidP="005D4C43">
      <w:pPr>
        <w:ind w:firstLine="420"/>
      </w:pPr>
      <w:r>
        <w:rPr>
          <w:rFonts w:hint="eastAsia"/>
        </w:rPr>
        <w:t>从</w:t>
      </w:r>
      <w:r>
        <w:t>上面的实验</w:t>
      </w:r>
      <w:r>
        <w:rPr>
          <w:rFonts w:hint="eastAsia"/>
        </w:rPr>
        <w:t>中</w:t>
      </w:r>
      <w:r>
        <w:t>可以看出</w:t>
      </w:r>
      <w:r w:rsidR="00580903">
        <w:t>，</w:t>
      </w:r>
      <w:r>
        <w:rPr>
          <w:rFonts w:hint="eastAsia"/>
        </w:rPr>
        <w:t>随机</w:t>
      </w:r>
      <w:r>
        <w:t>森林的总体预测比较稳定，</w:t>
      </w:r>
      <w:r>
        <w:rPr>
          <w:rFonts w:hint="eastAsia"/>
        </w:rPr>
        <w:t>不仅体现</w:t>
      </w:r>
      <w:r>
        <w:t>在</w:t>
      </w:r>
      <w:r>
        <w:rPr>
          <w:rFonts w:hint="eastAsia"/>
        </w:rPr>
        <w:t>树</w:t>
      </w:r>
      <w:r>
        <w:t>的棵树变动时</w:t>
      </w:r>
      <w:r>
        <w:rPr>
          <w:rFonts w:hint="eastAsia"/>
        </w:rPr>
        <w:t>得到</w:t>
      </w:r>
      <w:r>
        <w:t>的预测结果也</w:t>
      </w:r>
      <w:r>
        <w:rPr>
          <w:rFonts w:hint="eastAsia"/>
        </w:rPr>
        <w:t>相对稳定</w:t>
      </w:r>
      <w:r>
        <w:t>，在使用不同的交叉验证折数也有同样的效果。</w:t>
      </w:r>
      <w:r w:rsidR="0078389F">
        <w:rPr>
          <w:rFonts w:hint="eastAsia"/>
        </w:rPr>
        <w:t>并且，</w:t>
      </w:r>
      <w:r w:rsidR="0078389F">
        <w:t>在不同的参数情况下都没有出现过拟合的现象，这也体现了随机森林的</w:t>
      </w:r>
      <w:r w:rsidR="0078389F">
        <w:rPr>
          <w:rFonts w:hint="eastAsia"/>
        </w:rPr>
        <w:t>不会</w:t>
      </w:r>
      <w:r w:rsidR="0078389F">
        <w:t>出现过拟合</w:t>
      </w:r>
      <w:r w:rsidR="0078389F">
        <w:rPr>
          <w:rFonts w:hint="eastAsia"/>
        </w:rPr>
        <w:t>[</w:t>
      </w:r>
      <w:r w:rsidR="0078389F">
        <w:t>25</w:t>
      </w:r>
      <w:r w:rsidR="0078389F">
        <w:rPr>
          <w:rFonts w:hint="eastAsia"/>
        </w:rPr>
        <w:t>]</w:t>
      </w:r>
      <w:r w:rsidR="0078389F">
        <w:rPr>
          <w:rFonts w:hint="eastAsia"/>
        </w:rPr>
        <w:t>的</w:t>
      </w:r>
      <w:r w:rsidR="0078389F">
        <w:t>优点。</w:t>
      </w:r>
      <w:r w:rsidR="0078389F">
        <w:rPr>
          <w:rFonts w:hint="eastAsia"/>
        </w:rPr>
        <w:t>同时</w:t>
      </w:r>
      <w:r>
        <w:t>，</w:t>
      </w:r>
      <w:r>
        <w:rPr>
          <w:rFonts w:hint="eastAsia"/>
        </w:rPr>
        <w:t>可以</w:t>
      </w:r>
      <w:r>
        <w:t>看到在树的深度</w:t>
      </w:r>
      <w:r>
        <w:rPr>
          <w:rFonts w:hint="eastAsia"/>
        </w:rPr>
        <w:t>max_depth</w:t>
      </w:r>
      <w:r>
        <w:rPr>
          <w:rFonts w:hint="eastAsia"/>
        </w:rPr>
        <w:t>为</w:t>
      </w:r>
      <w:r>
        <w:rPr>
          <w:rFonts w:hint="eastAsia"/>
        </w:rPr>
        <w:t>7</w:t>
      </w:r>
      <w:r>
        <w:rPr>
          <w:rFonts w:hint="eastAsia"/>
        </w:rPr>
        <w:t>和</w:t>
      </w:r>
      <w:r>
        <w:rPr>
          <w:rFonts w:hint="eastAsia"/>
        </w:rPr>
        <w:t>8</w:t>
      </w:r>
      <w:r>
        <w:rPr>
          <w:rFonts w:hint="eastAsia"/>
        </w:rPr>
        <w:t>的</w:t>
      </w:r>
      <w:r>
        <w:t>时候，不管树的棵树是多少</w:t>
      </w:r>
      <w:r w:rsidR="009A2490">
        <w:rPr>
          <w:rFonts w:hint="eastAsia"/>
        </w:rPr>
        <w:t>，</w:t>
      </w:r>
      <w:r w:rsidR="009A2490">
        <w:t>得到的</w:t>
      </w:r>
      <w:r w:rsidR="009A2490">
        <w:rPr>
          <w:rFonts w:hint="eastAsia"/>
        </w:rPr>
        <w:t>MAPE</w:t>
      </w:r>
      <w:r w:rsidR="009A2490">
        <w:rPr>
          <w:rFonts w:hint="eastAsia"/>
        </w:rPr>
        <w:t>总是</w:t>
      </w:r>
      <w:r w:rsidR="009A2490">
        <w:t>小于相同条件下</w:t>
      </w:r>
      <w:r w:rsidR="009A2490">
        <w:rPr>
          <w:rFonts w:hint="eastAsia"/>
        </w:rPr>
        <w:t>max_depth</w:t>
      </w:r>
      <w:r w:rsidR="009A2490">
        <w:rPr>
          <w:rFonts w:hint="eastAsia"/>
        </w:rPr>
        <w:t>为</w:t>
      </w:r>
      <w:r w:rsidR="009A2490">
        <w:rPr>
          <w:rFonts w:hint="eastAsia"/>
        </w:rPr>
        <w:t>5</w:t>
      </w:r>
      <w:r w:rsidR="009A2490">
        <w:rPr>
          <w:rFonts w:hint="eastAsia"/>
        </w:rPr>
        <w:t>和</w:t>
      </w:r>
      <w:r w:rsidR="009A2490">
        <w:rPr>
          <w:rFonts w:hint="eastAsia"/>
        </w:rPr>
        <w:t>6</w:t>
      </w:r>
      <w:r w:rsidR="003C1DA7">
        <w:rPr>
          <w:rFonts w:hint="eastAsia"/>
        </w:rPr>
        <w:t>的</w:t>
      </w:r>
      <w:r w:rsidR="003C1DA7">
        <w:t>情况</w:t>
      </w:r>
      <w:r w:rsidR="009A2490">
        <w:rPr>
          <w:rFonts w:hint="eastAsia"/>
        </w:rPr>
        <w:t>。本次</w:t>
      </w:r>
      <w:r w:rsidR="009A2490">
        <w:t>实验的最佳结果在</w:t>
      </w:r>
      <w:r w:rsidR="009A2490">
        <w:rPr>
          <w:rFonts w:hint="eastAsia"/>
        </w:rPr>
        <w:t>n_estimators</w:t>
      </w:r>
      <w:r w:rsidR="009A2490">
        <w:rPr>
          <w:rFonts w:hint="eastAsia"/>
        </w:rPr>
        <w:t>等于</w:t>
      </w:r>
      <w:r w:rsidR="009A2490">
        <w:rPr>
          <w:rFonts w:hint="eastAsia"/>
        </w:rPr>
        <w:t>10</w:t>
      </w:r>
      <w:r w:rsidR="009A2490">
        <w:rPr>
          <w:rFonts w:hint="eastAsia"/>
        </w:rPr>
        <w:t>，</w:t>
      </w:r>
      <w:r w:rsidR="009A2490">
        <w:t>k</w:t>
      </w:r>
      <w:r w:rsidR="009A2490">
        <w:t>等于</w:t>
      </w:r>
      <w:r w:rsidR="009A2490">
        <w:rPr>
          <w:rFonts w:hint="eastAsia"/>
        </w:rPr>
        <w:t>5</w:t>
      </w:r>
      <w:r w:rsidR="009A2490">
        <w:rPr>
          <w:rFonts w:hint="eastAsia"/>
        </w:rPr>
        <w:t>，</w:t>
      </w:r>
      <w:r w:rsidR="009A2490">
        <w:t>max_depth</w:t>
      </w:r>
      <w:r w:rsidR="009A2490">
        <w:rPr>
          <w:rFonts w:hint="eastAsia"/>
        </w:rPr>
        <w:t>等于</w:t>
      </w:r>
      <w:r w:rsidR="009A2490">
        <w:rPr>
          <w:rFonts w:hint="eastAsia"/>
        </w:rPr>
        <w:t>8</w:t>
      </w:r>
      <w:r w:rsidR="009A2490">
        <w:rPr>
          <w:rFonts w:hint="eastAsia"/>
        </w:rPr>
        <w:t>的</w:t>
      </w:r>
      <w:r w:rsidR="009A2490">
        <w:t>条件</w:t>
      </w:r>
      <w:r w:rsidR="009A2490">
        <w:lastRenderedPageBreak/>
        <w:t>下取得，得到的最优</w:t>
      </w:r>
      <w:r w:rsidR="009A2490">
        <w:rPr>
          <w:rFonts w:hint="eastAsia"/>
        </w:rPr>
        <w:t>MAPE</w:t>
      </w:r>
      <w:r w:rsidR="009A2490">
        <w:rPr>
          <w:rFonts w:hint="eastAsia"/>
        </w:rPr>
        <w:t>为</w:t>
      </w:r>
      <w:r w:rsidR="009A2490">
        <w:rPr>
          <w:rFonts w:hint="eastAsia"/>
        </w:rPr>
        <w:t>0</w:t>
      </w:r>
      <w:r w:rsidR="009A2490">
        <w:t>.1141</w:t>
      </w:r>
      <w:r w:rsidR="009A2490">
        <w:rPr>
          <w:rFonts w:hint="eastAsia"/>
        </w:rPr>
        <w:t>。得到</w:t>
      </w:r>
      <w:r w:rsidR="009A2490">
        <w:t>的</w:t>
      </w:r>
      <w:r w:rsidR="001D3ED2">
        <w:rPr>
          <w:rFonts w:hint="eastAsia"/>
        </w:rPr>
        <w:t>各</w:t>
      </w:r>
      <w:r w:rsidR="001D3ED2">
        <w:t>特征对最终结果影响的比重如图</w:t>
      </w:r>
      <w:r w:rsidR="001D3ED2">
        <w:rPr>
          <w:rFonts w:hint="eastAsia"/>
        </w:rPr>
        <w:t>4-</w:t>
      </w:r>
      <w:r w:rsidR="005D4C43">
        <w:t>1</w:t>
      </w:r>
      <w:r w:rsidR="005D4C43">
        <w:rPr>
          <w:rFonts w:hint="eastAsia"/>
        </w:rPr>
        <w:t>所示</w:t>
      </w:r>
      <w:r w:rsidR="004E3B84">
        <w:rPr>
          <w:rFonts w:hint="eastAsia"/>
        </w:rPr>
        <w:t>，</w:t>
      </w:r>
      <w:r w:rsidR="004E3B84">
        <w:t>其中前七天的平均价格</w:t>
      </w:r>
      <w:r w:rsidR="004E3B84">
        <w:rPr>
          <w:rFonts w:hint="eastAsia"/>
        </w:rPr>
        <w:t>、</w:t>
      </w:r>
      <w:r w:rsidR="004E3B84">
        <w:t>当前是一个月中的第几天，同一评分中</w:t>
      </w:r>
      <w:r w:rsidR="004E3B84">
        <w:rPr>
          <w:rFonts w:hint="eastAsia"/>
        </w:rPr>
        <w:t>酒店</w:t>
      </w:r>
      <w:r w:rsidR="004E3B84">
        <w:t>在</w:t>
      </w:r>
      <w:r w:rsidR="004E3B84">
        <w:rPr>
          <w:rFonts w:hint="eastAsia"/>
        </w:rPr>
        <w:t>7</w:t>
      </w:r>
      <w:r w:rsidR="004E3B84">
        <w:rPr>
          <w:rFonts w:hint="eastAsia"/>
        </w:rPr>
        <w:t>天</w:t>
      </w:r>
      <w:r w:rsidR="004E3B84">
        <w:t>中有变化的数量这三个特征</w:t>
      </w:r>
      <w:r w:rsidR="004E3B84">
        <w:rPr>
          <w:rFonts w:hint="eastAsia"/>
        </w:rPr>
        <w:t>对</w:t>
      </w:r>
      <w:r w:rsidR="004E3B84">
        <w:t>最后的预测起了最大的作用，</w:t>
      </w:r>
      <w:r w:rsidR="003C1DA7">
        <w:rPr>
          <w:rFonts w:hint="eastAsia"/>
        </w:rPr>
        <w:t>其中</w:t>
      </w:r>
      <w:r w:rsidR="004E3B84">
        <w:t>影响最大</w:t>
      </w:r>
      <w:r w:rsidR="004E3B84">
        <w:rPr>
          <w:rFonts w:hint="eastAsia"/>
        </w:rPr>
        <w:t>的</w:t>
      </w:r>
      <w:r w:rsidR="004E3B84">
        <w:t>特征中大部分都是</w:t>
      </w:r>
      <w:r w:rsidR="003C1DA7">
        <w:rPr>
          <w:rFonts w:hint="eastAsia"/>
        </w:rPr>
        <w:t>经由</w:t>
      </w:r>
      <w:r w:rsidR="003C1DA7">
        <w:t>特征工程</w:t>
      </w:r>
      <w:r w:rsidR="004E3B84">
        <w:t>重新生成的组合特征，这可以看出</w:t>
      </w:r>
      <w:r w:rsidR="004E3B84">
        <w:rPr>
          <w:rFonts w:hint="eastAsia"/>
        </w:rPr>
        <w:t>特征</w:t>
      </w:r>
      <w:r w:rsidR="004E3B84">
        <w:t>工程在解决问题中的重要性。</w:t>
      </w:r>
    </w:p>
    <w:p w14:paraId="3B35BE21" w14:textId="397220E8" w:rsidR="005D4C43" w:rsidRDefault="004E3B84" w:rsidP="005D4C43">
      <w:pPr>
        <w:ind w:firstLine="420"/>
      </w:pPr>
      <w:r>
        <w:rPr>
          <w:noProof/>
        </w:rPr>
        <w:drawing>
          <wp:inline distT="0" distB="0" distL="0" distR="0" wp14:anchorId="6A65283D" wp14:editId="1EACC909">
            <wp:extent cx="5486400" cy="3200400"/>
            <wp:effectExtent l="0" t="0" r="0" b="0"/>
            <wp:docPr id="53" name="图表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E45CC2" w14:textId="732B1673" w:rsidR="001D04E4" w:rsidRPr="005D4C43" w:rsidRDefault="001D04E4" w:rsidP="00710B6A">
      <w:pPr>
        <w:ind w:firstLine="420"/>
        <w:jc w:val="center"/>
      </w:pPr>
      <w:r>
        <w:rPr>
          <w:rFonts w:hint="eastAsia"/>
        </w:rPr>
        <w:t>图</w:t>
      </w:r>
      <w:r w:rsidR="004C70D1">
        <w:rPr>
          <w:rFonts w:hint="eastAsia"/>
        </w:rPr>
        <w:t>4-2</w:t>
      </w:r>
      <w:r w:rsidR="009D0B8B">
        <w:t xml:space="preserve"> </w:t>
      </w:r>
    </w:p>
    <w:p w14:paraId="5AF0D9AD" w14:textId="40FFB79A" w:rsidR="00F878BF" w:rsidRDefault="00F878BF" w:rsidP="00F878BF">
      <w:pPr>
        <w:pStyle w:val="2"/>
      </w:pPr>
      <w:r>
        <w:rPr>
          <w:rFonts w:hint="eastAsia"/>
        </w:rPr>
        <w:t>梯度</w:t>
      </w:r>
      <w:r>
        <w:t>提升决策树</w:t>
      </w:r>
      <w:r>
        <w:rPr>
          <w:rFonts w:hint="eastAsia"/>
        </w:rPr>
        <w:t>预测</w:t>
      </w:r>
    </w:p>
    <w:p w14:paraId="3001AD1E" w14:textId="3F962C6D" w:rsidR="00AA7857" w:rsidRDefault="00AA7857" w:rsidP="00AA7857">
      <w:pPr>
        <w:widowControl/>
        <w:ind w:firstLine="420"/>
        <w:rPr>
          <w:rFonts w:ascii="宋体" w:hAnsi="宋体" w:cs="宋体"/>
          <w:kern w:val="0"/>
          <w:szCs w:val="21"/>
        </w:rPr>
      </w:pPr>
      <w:r>
        <w:rPr>
          <w:rFonts w:hAnsi="宋体" w:hint="eastAsia"/>
          <w:szCs w:val="21"/>
        </w:rPr>
        <w:t>在</w:t>
      </w:r>
      <w:r>
        <w:rPr>
          <w:rFonts w:hAnsi="宋体"/>
          <w:szCs w:val="21"/>
        </w:rPr>
        <w:t>GBDT</w:t>
      </w:r>
      <w:r w:rsidR="0056645C">
        <w:rPr>
          <w:rFonts w:hAnsi="宋体" w:hint="eastAsia"/>
          <w:szCs w:val="21"/>
        </w:rPr>
        <w:t>回归模型中，参数也可以</w:t>
      </w:r>
      <w:r>
        <w:rPr>
          <w:rFonts w:hAnsi="宋体" w:hint="eastAsia"/>
          <w:szCs w:val="21"/>
        </w:rPr>
        <w:t>分为两类，一类是</w:t>
      </w:r>
      <w:r>
        <w:rPr>
          <w:rFonts w:hAnsi="宋体"/>
          <w:szCs w:val="21"/>
        </w:rPr>
        <w:t>Boosting</w:t>
      </w:r>
      <w:r w:rsidR="0056645C">
        <w:rPr>
          <w:rFonts w:hAnsi="宋体" w:hint="eastAsia"/>
          <w:szCs w:val="21"/>
        </w:rPr>
        <w:t>框架的参数，一类是弱学习器</w:t>
      </w:r>
      <w:r>
        <w:rPr>
          <w:rFonts w:hAnsi="宋体"/>
          <w:szCs w:val="21"/>
        </w:rPr>
        <w:t>CART</w:t>
      </w:r>
      <w:r>
        <w:rPr>
          <w:rFonts w:hAnsi="宋体" w:hint="eastAsia"/>
          <w:szCs w:val="21"/>
        </w:rPr>
        <w:t>回归树的参数。此处以本文中取得最佳预测结果的</w:t>
      </w:r>
      <w:r>
        <w:rPr>
          <w:rFonts w:hAnsi="宋体"/>
          <w:szCs w:val="21"/>
        </w:rPr>
        <w:t>GBDT</w:t>
      </w:r>
      <w:r>
        <w:rPr>
          <w:rFonts w:hAnsi="宋体" w:hint="eastAsia"/>
          <w:szCs w:val="21"/>
        </w:rPr>
        <w:t>参数选取作为示例。</w:t>
      </w:r>
    </w:p>
    <w:p w14:paraId="4B5B3243" w14:textId="77777777" w:rsidR="00AA7857" w:rsidRDefault="00AA7857" w:rsidP="00AA7857">
      <w:pPr>
        <w:widowControl/>
        <w:ind w:firstLine="420"/>
        <w:rPr>
          <w:rFonts w:hAnsi="宋体"/>
          <w:szCs w:val="21"/>
        </w:rPr>
      </w:pPr>
      <w:r>
        <w:rPr>
          <w:rFonts w:hAnsi="宋体"/>
          <w:szCs w:val="21"/>
        </w:rPr>
        <w:t>Boosting</w:t>
      </w:r>
      <w:r>
        <w:rPr>
          <w:rFonts w:hAnsi="宋体" w:hint="eastAsia"/>
          <w:szCs w:val="21"/>
        </w:rPr>
        <w:t>框架参数主要包括如下三种</w:t>
      </w:r>
      <w:r>
        <w:rPr>
          <w:rFonts w:hAnsi="宋体"/>
          <w:szCs w:val="21"/>
        </w:rPr>
        <w:t>:N_estimators</w:t>
      </w:r>
      <w:r>
        <w:rPr>
          <w:rFonts w:hAnsi="宋体" w:hint="eastAsia"/>
          <w:szCs w:val="21"/>
        </w:rPr>
        <w:t>，弱学习器的最大迭代次数，即最大的弱学习器的个数，默认是</w:t>
      </w:r>
      <w:r>
        <w:rPr>
          <w:rFonts w:hAnsi="宋体"/>
          <w:szCs w:val="21"/>
        </w:rPr>
        <w:t>100</w:t>
      </w:r>
      <w:r>
        <w:rPr>
          <w:rFonts w:hAnsi="宋体" w:hint="eastAsia"/>
          <w:szCs w:val="21"/>
        </w:rPr>
        <w:t>。</w:t>
      </w:r>
      <w:r>
        <w:rPr>
          <w:rFonts w:hAnsi="宋体"/>
          <w:szCs w:val="21"/>
        </w:rPr>
        <w:t>learning_rate</w:t>
      </w:r>
      <w:r>
        <w:rPr>
          <w:rFonts w:hAnsi="宋体" w:hint="eastAsia"/>
          <w:szCs w:val="21"/>
        </w:rPr>
        <w:t>，即每个弱学习器具的权重缩减系数，也称之为步长，默认是</w:t>
      </w:r>
      <w:r>
        <w:rPr>
          <w:rFonts w:hAnsi="宋体"/>
          <w:szCs w:val="21"/>
        </w:rPr>
        <w:t>1</w:t>
      </w:r>
      <w:r>
        <w:rPr>
          <w:rFonts w:hAnsi="宋体" w:hint="eastAsia"/>
          <w:szCs w:val="21"/>
        </w:rPr>
        <w:t>。</w:t>
      </w:r>
      <w:r>
        <w:rPr>
          <w:rFonts w:hAnsi="宋体"/>
          <w:szCs w:val="21"/>
        </w:rPr>
        <w:t>Loss</w:t>
      </w:r>
      <w:r>
        <w:rPr>
          <w:rFonts w:hAnsi="宋体" w:hint="eastAsia"/>
          <w:szCs w:val="21"/>
        </w:rPr>
        <w:t>即损失函数，由于本实验是一个数据噪音不多的回归模型，因此选择均方差</w:t>
      </w:r>
      <w:r>
        <w:rPr>
          <w:rFonts w:hAnsi="宋体"/>
          <w:szCs w:val="21"/>
        </w:rPr>
        <w:t>ls</w:t>
      </w:r>
      <w:r>
        <w:rPr>
          <w:rFonts w:hAnsi="宋体" w:hint="eastAsia"/>
          <w:szCs w:val="21"/>
        </w:rPr>
        <w:t>即可。</w:t>
      </w:r>
    </w:p>
    <w:p w14:paraId="29C240D8" w14:textId="7BCCD25D" w:rsidR="0021338C" w:rsidRDefault="00AA7857" w:rsidP="00B35457">
      <w:pPr>
        <w:widowControl/>
        <w:ind w:firstLine="420"/>
        <w:rPr>
          <w:rFonts w:hAnsi="宋体"/>
          <w:szCs w:val="21"/>
        </w:rPr>
      </w:pPr>
      <w:r>
        <w:rPr>
          <w:rFonts w:hAnsi="宋体"/>
          <w:szCs w:val="21"/>
        </w:rPr>
        <w:t>GBDT</w:t>
      </w:r>
      <w:r>
        <w:rPr>
          <w:rFonts w:hAnsi="宋体" w:hint="eastAsia"/>
          <w:szCs w:val="21"/>
        </w:rPr>
        <w:t>类库弱学习器参数主要包括如下五种。划分是考虑的最大特征数</w:t>
      </w:r>
      <w:r>
        <w:rPr>
          <w:rFonts w:hAnsi="宋体"/>
          <w:szCs w:val="21"/>
        </w:rPr>
        <w:t>max_features</w:t>
      </w:r>
      <w:r w:rsidR="00381A58">
        <w:rPr>
          <w:rFonts w:hAnsi="宋体" w:hint="eastAsia"/>
          <w:szCs w:val="21"/>
        </w:rPr>
        <w:t>，可以使用多种类型的值</w:t>
      </w:r>
      <w:r>
        <w:rPr>
          <w:rFonts w:hAnsi="宋体" w:hint="eastAsia"/>
          <w:szCs w:val="21"/>
        </w:rPr>
        <w:t>，默认为“</w:t>
      </w:r>
      <w:r>
        <w:rPr>
          <w:rFonts w:hAnsi="宋体"/>
          <w:szCs w:val="21"/>
        </w:rPr>
        <w:t>None</w:t>
      </w:r>
      <w:r>
        <w:rPr>
          <w:rFonts w:hAnsi="宋体" w:hint="eastAsia"/>
          <w:szCs w:val="21"/>
        </w:rPr>
        <w:t>”，由于本实验中的维度为</w:t>
      </w:r>
      <w:r>
        <w:rPr>
          <w:rFonts w:hAnsi="宋体"/>
          <w:szCs w:val="21"/>
        </w:rPr>
        <w:t>104</w:t>
      </w:r>
      <w:r>
        <w:rPr>
          <w:rFonts w:hAnsi="宋体" w:hint="eastAsia"/>
          <w:szCs w:val="21"/>
        </w:rPr>
        <w:t>维，特征数并不大，使用默认的即可。决策树的最大深度</w:t>
      </w:r>
      <w:r>
        <w:rPr>
          <w:rFonts w:hAnsi="宋体"/>
          <w:szCs w:val="21"/>
        </w:rPr>
        <w:t>max_depth</w:t>
      </w:r>
      <w:r>
        <w:rPr>
          <w:rFonts w:hAnsi="宋体" w:hint="eastAsia"/>
          <w:szCs w:val="21"/>
        </w:rPr>
        <w:t>，默认可以不输入，这样决策树在建立字数的时候不会限制子树的深度。叶子结点最少样本数</w:t>
      </w:r>
      <w:r>
        <w:rPr>
          <w:rFonts w:hAnsi="宋体"/>
          <w:szCs w:val="21"/>
        </w:rPr>
        <w:t>min_samples_leaf</w:t>
      </w:r>
      <w:r>
        <w:rPr>
          <w:rFonts w:hAnsi="宋体" w:hint="eastAsia"/>
          <w:szCs w:val="21"/>
        </w:rPr>
        <w:t>，用来限制一个叶子结点中包含的最少样本数，默认是</w:t>
      </w:r>
      <w:r>
        <w:rPr>
          <w:rFonts w:hAnsi="宋体"/>
          <w:szCs w:val="21"/>
        </w:rPr>
        <w:t>1</w:t>
      </w:r>
      <w:r>
        <w:rPr>
          <w:rFonts w:hAnsi="宋体" w:hint="eastAsia"/>
          <w:szCs w:val="21"/>
        </w:rPr>
        <w:t>，如果某叶子结点数目中小于该样本数，那么该叶子结点将会和兄弟结点一起被剪枝。叶子结点最小的样本权重和</w:t>
      </w:r>
      <w:r>
        <w:rPr>
          <w:rFonts w:hAnsi="宋体"/>
          <w:szCs w:val="21"/>
        </w:rPr>
        <w:t>min_weight_fraction_leaf</w:t>
      </w:r>
      <w:r>
        <w:rPr>
          <w:rFonts w:hAnsi="宋体" w:hint="eastAsia"/>
          <w:szCs w:val="21"/>
        </w:rPr>
        <w:t>，用于限制叶子结点所有样本权重和的最小值，默认是</w:t>
      </w:r>
      <w:r>
        <w:rPr>
          <w:rFonts w:hAnsi="宋体"/>
          <w:szCs w:val="21"/>
        </w:rPr>
        <w:t>0</w:t>
      </w:r>
      <w:r>
        <w:rPr>
          <w:rFonts w:hAnsi="宋体" w:hint="eastAsia"/>
          <w:szCs w:val="21"/>
        </w:rPr>
        <w:t>，如果小于该值，则会和兄弟节点一起被剪枝。最大叶子节点数</w:t>
      </w:r>
      <w:r>
        <w:rPr>
          <w:rFonts w:hAnsi="宋体"/>
          <w:szCs w:val="21"/>
        </w:rPr>
        <w:t>max_leaf_nodes</w:t>
      </w:r>
      <w:r>
        <w:rPr>
          <w:rFonts w:hAnsi="宋体" w:hint="eastAsia"/>
          <w:szCs w:val="21"/>
        </w:rPr>
        <w:t>，通过限制该参数，可以防止过拟合，默认为“</w:t>
      </w:r>
      <w:r w:rsidR="00B35457">
        <w:rPr>
          <w:rFonts w:hAnsi="宋体"/>
          <w:szCs w:val="21"/>
        </w:rPr>
        <w:t>None</w:t>
      </w:r>
      <w:r w:rsidR="00B35457">
        <w:rPr>
          <w:rFonts w:hAnsi="宋体"/>
          <w:szCs w:val="21"/>
        </w:rPr>
        <w:t>”</w:t>
      </w:r>
      <w:r>
        <w:rPr>
          <w:rFonts w:hAnsi="宋体" w:hint="eastAsia"/>
          <w:szCs w:val="21"/>
        </w:rPr>
        <w:t>。</w:t>
      </w:r>
    </w:p>
    <w:p w14:paraId="7BAF417A" w14:textId="4261D832" w:rsidR="00B35457" w:rsidRDefault="007C0BC5" w:rsidP="00B35457">
      <w:pPr>
        <w:widowControl/>
        <w:ind w:firstLine="420"/>
      </w:pPr>
      <w:r>
        <w:rPr>
          <w:rFonts w:hAnsi="宋体" w:hint="eastAsia"/>
          <w:szCs w:val="21"/>
        </w:rPr>
        <w:t>与</w:t>
      </w:r>
      <w:r>
        <w:rPr>
          <w:rFonts w:hAnsi="宋体"/>
          <w:szCs w:val="21"/>
        </w:rPr>
        <w:t>基于</w:t>
      </w:r>
      <w:r>
        <w:rPr>
          <w:rFonts w:hAnsi="宋体" w:hint="eastAsia"/>
          <w:szCs w:val="21"/>
        </w:rPr>
        <w:t>B</w:t>
      </w:r>
      <w:r>
        <w:rPr>
          <w:rFonts w:hAnsi="宋体"/>
          <w:szCs w:val="21"/>
        </w:rPr>
        <w:t>agging</w:t>
      </w:r>
      <w:r>
        <w:rPr>
          <w:rFonts w:hAnsi="宋体"/>
          <w:szCs w:val="21"/>
        </w:rPr>
        <w:t>的随机森林不同的是，基于</w:t>
      </w:r>
      <w:r>
        <w:rPr>
          <w:rFonts w:hAnsi="宋体" w:hint="eastAsia"/>
          <w:szCs w:val="21"/>
        </w:rPr>
        <w:t>Boosting</w:t>
      </w:r>
      <w:r>
        <w:rPr>
          <w:rFonts w:hAnsi="宋体" w:hint="eastAsia"/>
          <w:szCs w:val="21"/>
        </w:rPr>
        <w:t>的</w:t>
      </w:r>
      <w:r>
        <w:rPr>
          <w:rFonts w:hAnsi="宋体"/>
          <w:szCs w:val="21"/>
        </w:rPr>
        <w:t>梯度提升决策树</w:t>
      </w:r>
      <w:r>
        <w:rPr>
          <w:rFonts w:hAnsi="宋体" w:hint="eastAsia"/>
          <w:szCs w:val="21"/>
        </w:rPr>
        <w:t>的</w:t>
      </w:r>
      <w:r>
        <w:rPr>
          <w:rFonts w:hAnsi="宋体"/>
          <w:szCs w:val="21"/>
        </w:rPr>
        <w:t>基学习器都为弱学习器，因此</w:t>
      </w:r>
      <w:r>
        <w:rPr>
          <w:rFonts w:hAnsi="宋体" w:hint="eastAsia"/>
          <w:szCs w:val="21"/>
        </w:rPr>
        <w:t>其最大</w:t>
      </w:r>
      <w:r>
        <w:rPr>
          <w:rFonts w:hAnsi="宋体"/>
          <w:szCs w:val="21"/>
        </w:rPr>
        <w:t>深度</w:t>
      </w:r>
      <w:r>
        <w:rPr>
          <w:rFonts w:hAnsi="宋体" w:hint="eastAsia"/>
          <w:szCs w:val="21"/>
        </w:rPr>
        <w:t>max</w:t>
      </w:r>
      <w:r>
        <w:rPr>
          <w:rFonts w:hAnsi="宋体"/>
          <w:szCs w:val="21"/>
        </w:rPr>
        <w:t>_depth</w:t>
      </w:r>
      <w:r w:rsidR="00F52596">
        <w:rPr>
          <w:rFonts w:hAnsi="宋体" w:hint="eastAsia"/>
          <w:szCs w:val="21"/>
        </w:rPr>
        <w:t>默认</w:t>
      </w:r>
      <w:r>
        <w:rPr>
          <w:rFonts w:hAnsi="宋体"/>
          <w:szCs w:val="21"/>
        </w:rPr>
        <w:t>为</w:t>
      </w:r>
      <w:r>
        <w:rPr>
          <w:rFonts w:hAnsi="宋体" w:hint="eastAsia"/>
          <w:szCs w:val="21"/>
        </w:rPr>
        <w:t>3</w:t>
      </w:r>
      <w:r w:rsidR="00F52596">
        <w:rPr>
          <w:rFonts w:hAnsi="宋体" w:hint="eastAsia"/>
          <w:szCs w:val="21"/>
        </w:rPr>
        <w:t>；</w:t>
      </w:r>
      <w:r w:rsidR="00F52596">
        <w:rPr>
          <w:rFonts w:hAnsi="宋体"/>
          <w:szCs w:val="21"/>
        </w:rPr>
        <w:t>弱学习器具有较低的方差，但是偏差较高，因此在模型的整个训练过程中</w:t>
      </w:r>
      <w:r w:rsidR="00F52596">
        <w:rPr>
          <w:rFonts w:hAnsi="宋体" w:hint="eastAsia"/>
          <w:szCs w:val="21"/>
        </w:rPr>
        <w:t>需要</w:t>
      </w:r>
      <w:r w:rsidR="00F52596">
        <w:rPr>
          <w:rFonts w:hAnsi="宋体"/>
          <w:szCs w:val="21"/>
        </w:rPr>
        <w:t>逐步降低偏差，这需要</w:t>
      </w:r>
      <w:r w:rsidR="00F52596">
        <w:rPr>
          <w:rFonts w:hAnsi="宋体" w:hint="eastAsia"/>
          <w:szCs w:val="21"/>
        </w:rPr>
        <w:t>设置</w:t>
      </w:r>
      <w:r w:rsidR="00F52596">
        <w:rPr>
          <w:rFonts w:hAnsi="宋体"/>
          <w:szCs w:val="21"/>
        </w:rPr>
        <w:t>更多的弱学习器来实现，</w:t>
      </w:r>
      <w:r w:rsidR="00F52596">
        <w:rPr>
          <w:rFonts w:hAnsi="宋体" w:hint="eastAsia"/>
          <w:szCs w:val="21"/>
        </w:rPr>
        <w:t>所以</w:t>
      </w:r>
      <w:r w:rsidR="00F52596">
        <w:rPr>
          <w:rFonts w:hAnsi="宋体"/>
          <w:szCs w:val="21"/>
        </w:rPr>
        <w:t>其</w:t>
      </w:r>
      <w:r w:rsidR="00F52596">
        <w:rPr>
          <w:rFonts w:hAnsi="宋体" w:hint="eastAsia"/>
          <w:szCs w:val="21"/>
        </w:rPr>
        <w:t>弱</w:t>
      </w:r>
      <w:r w:rsidR="00F52596">
        <w:rPr>
          <w:rFonts w:hAnsi="宋体"/>
          <w:szCs w:val="21"/>
        </w:rPr>
        <w:t>学习器个数参数</w:t>
      </w:r>
      <w:r w:rsidR="00F52596">
        <w:rPr>
          <w:rFonts w:hAnsi="宋体" w:hint="eastAsia"/>
          <w:szCs w:val="21"/>
        </w:rPr>
        <w:lastRenderedPageBreak/>
        <w:t>n_estimators</w:t>
      </w:r>
      <w:r w:rsidR="00F52596">
        <w:rPr>
          <w:rFonts w:hAnsi="宋体" w:hint="eastAsia"/>
          <w:szCs w:val="21"/>
        </w:rPr>
        <w:t>默认</w:t>
      </w:r>
      <w:r w:rsidR="00F52596">
        <w:rPr>
          <w:rFonts w:hAnsi="宋体"/>
          <w:szCs w:val="21"/>
        </w:rPr>
        <w:t>设置为</w:t>
      </w:r>
      <w:r w:rsidR="00F52596">
        <w:rPr>
          <w:rFonts w:hAnsi="宋体" w:hint="eastAsia"/>
          <w:szCs w:val="21"/>
        </w:rPr>
        <w:t>100</w:t>
      </w:r>
      <w:r w:rsidR="00F52596">
        <w:rPr>
          <w:rFonts w:hAnsi="宋体" w:hint="eastAsia"/>
          <w:szCs w:val="21"/>
        </w:rPr>
        <w:t>。在</w:t>
      </w:r>
      <w:r w:rsidR="00F52596">
        <w:rPr>
          <w:rFonts w:hAnsi="宋体"/>
          <w:szCs w:val="21"/>
        </w:rPr>
        <w:t>这一部分的调参过程中，</w:t>
      </w:r>
      <w:r w:rsidR="00F52596">
        <w:rPr>
          <w:rFonts w:hint="eastAsia"/>
        </w:rPr>
        <w:t>同样</w:t>
      </w:r>
      <w:r w:rsidR="00F52596">
        <w:t>考虑了交叉验证的</w:t>
      </w:r>
      <w:r w:rsidR="00F52596">
        <w:rPr>
          <w:rFonts w:hint="eastAsia"/>
        </w:rPr>
        <w:t>K</w:t>
      </w:r>
      <w:r w:rsidR="00F52596">
        <w:rPr>
          <w:rFonts w:hint="eastAsia"/>
        </w:rPr>
        <w:t>值、基</w:t>
      </w:r>
      <w:r w:rsidR="00F52596">
        <w:t>学习</w:t>
      </w:r>
      <w:r w:rsidR="00F52596">
        <w:rPr>
          <w:rFonts w:hint="eastAsia"/>
        </w:rPr>
        <w:t>器</w:t>
      </w:r>
      <w:r w:rsidR="00F52596">
        <w:t>个数、</w:t>
      </w:r>
      <w:r w:rsidR="00F52596">
        <w:rPr>
          <w:rFonts w:hint="eastAsia"/>
        </w:rPr>
        <w:t>决策树</w:t>
      </w:r>
      <w:r w:rsidR="00F52596">
        <w:t>最大深度这三个参数</w:t>
      </w:r>
      <w:r w:rsidR="00F52596">
        <w:rPr>
          <w:rFonts w:hint="eastAsia"/>
        </w:rPr>
        <w:t>对</w:t>
      </w:r>
      <w:r w:rsidR="00F52596">
        <w:t>最终预测结果</w:t>
      </w:r>
      <w:r w:rsidR="00F52596">
        <w:rPr>
          <w:rFonts w:hint="eastAsia"/>
        </w:rPr>
        <w:t>的</w:t>
      </w:r>
      <w:r w:rsidR="00F52596">
        <w:t>影响</w:t>
      </w:r>
      <w:r w:rsidR="00F52596">
        <w:rPr>
          <w:rFonts w:hint="eastAsia"/>
        </w:rPr>
        <w:t>，</w:t>
      </w:r>
      <w:r w:rsidR="00F52596">
        <w:t>所得模型的平均绝对百分误差</w:t>
      </w:r>
      <w:r w:rsidR="00F52596">
        <w:rPr>
          <w:rFonts w:hint="eastAsia"/>
        </w:rPr>
        <w:t>MAPE</w:t>
      </w:r>
      <w:r w:rsidR="00F52596">
        <w:rPr>
          <w:rFonts w:hint="eastAsia"/>
        </w:rPr>
        <w:t>如</w:t>
      </w:r>
      <w:r w:rsidR="00F52596">
        <w:t>表</w:t>
      </w:r>
      <w:r w:rsidR="00F52596">
        <w:rPr>
          <w:rFonts w:hint="eastAsia"/>
        </w:rPr>
        <w:t>4-4</w:t>
      </w:r>
      <w:r w:rsidR="009D6A14">
        <w:rPr>
          <w:rFonts w:hint="eastAsia"/>
        </w:rPr>
        <w:t>至</w:t>
      </w:r>
      <w:r w:rsidR="009D6A14">
        <w:t>表</w:t>
      </w:r>
      <w:r w:rsidR="009D6A14">
        <w:rPr>
          <w:rFonts w:hint="eastAsia"/>
        </w:rPr>
        <w:t>4-7</w:t>
      </w:r>
      <w:r w:rsidR="00F52596">
        <w:rPr>
          <w:rFonts w:hint="eastAsia"/>
        </w:rPr>
        <w:t>所示</w:t>
      </w:r>
      <w:r w:rsidR="00F52596">
        <w:t>。</w:t>
      </w:r>
    </w:p>
    <w:p w14:paraId="7BF64F12" w14:textId="6552FC2B"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Pr>
          <w:rFonts w:hint="eastAsia"/>
        </w:rPr>
        <w:t>10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2275A479"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446F8F" w14:textId="77777777" w:rsidR="009D6A14" w:rsidRDefault="009D6A14" w:rsidP="00202189">
            <w:pPr>
              <w:ind w:firstLineChars="250" w:firstLine="527"/>
            </w:pPr>
            <w:r>
              <w:rPr>
                <w:rFonts w:hint="eastAsia"/>
              </w:rPr>
              <w:t xml:space="preserve">KFold         </w:t>
            </w:r>
            <w:r>
              <w:t xml:space="preserve">        max_depth</w:t>
            </w:r>
          </w:p>
        </w:tc>
        <w:tc>
          <w:tcPr>
            <w:tcW w:w="4530" w:type="dxa"/>
          </w:tcPr>
          <w:p w14:paraId="63788AE7" w14:textId="77777777"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  </w:t>
            </w:r>
          </w:p>
        </w:tc>
      </w:tr>
      <w:tr w:rsidR="009D6A14" w14:paraId="0D1F996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63386A8"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51C1A68F" w14:textId="77777777" w:rsidR="009D6A14" w:rsidRDefault="009D6A14"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509E024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104C31DA"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5621253A" w14:textId="77777777"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p>
        </w:tc>
      </w:tr>
      <w:tr w:rsidR="009D6A14" w14:paraId="7B72D062"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CA4053"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2128485" w14:textId="77777777" w:rsidR="009D6A14" w:rsidRPr="005F6B80" w:rsidRDefault="009D6A14"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51DEBF3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EB13948"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6FEF7EC2"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45692FD0"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397EC8" w14:textId="77777777" w:rsidR="009D6A14" w:rsidRDefault="009D6A14" w:rsidP="00202189">
            <w:pPr>
              <w:ind w:firstLineChars="300" w:firstLine="632"/>
            </w:pPr>
            <w:r>
              <w:rPr>
                <w:rFonts w:hint="eastAsia"/>
              </w:rPr>
              <w:t>10</w:t>
            </w:r>
            <w:r>
              <w:t xml:space="preserve">                       5</w:t>
            </w:r>
          </w:p>
        </w:tc>
        <w:tc>
          <w:tcPr>
            <w:tcW w:w="4530" w:type="dxa"/>
          </w:tcPr>
          <w:p w14:paraId="32C1871D"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2A59B9C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6F5C14F4" w14:textId="77777777" w:rsidR="009D6A14" w:rsidRDefault="009D6A14" w:rsidP="00202189">
            <w:pPr>
              <w:ind w:firstLineChars="300" w:firstLine="632"/>
            </w:pPr>
            <w:r>
              <w:rPr>
                <w:rFonts w:hint="eastAsia"/>
              </w:rPr>
              <w:t>10</w:t>
            </w:r>
            <w:r>
              <w:t xml:space="preserve">                       6</w:t>
            </w:r>
          </w:p>
        </w:tc>
        <w:tc>
          <w:tcPr>
            <w:tcW w:w="4530" w:type="dxa"/>
          </w:tcPr>
          <w:p w14:paraId="3A9CBF0A"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r w:rsidR="009D6A14" w14:paraId="522C2AAA"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38C449" w14:textId="77777777" w:rsidR="009D6A14" w:rsidRDefault="009D6A14" w:rsidP="00202189">
            <w:pPr>
              <w:ind w:firstLineChars="300" w:firstLine="632"/>
            </w:pPr>
            <w:r>
              <w:rPr>
                <w:rFonts w:hint="eastAsia"/>
              </w:rPr>
              <w:t>10</w:t>
            </w:r>
            <w:r>
              <w:t xml:space="preserve">                       7</w:t>
            </w:r>
          </w:p>
        </w:tc>
        <w:tc>
          <w:tcPr>
            <w:tcW w:w="4530" w:type="dxa"/>
          </w:tcPr>
          <w:p w14:paraId="4FCEF8D0"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9D6A14" w14:paraId="3FAABA80"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36D9334" w14:textId="77777777" w:rsidR="009D6A14" w:rsidRDefault="009D6A14" w:rsidP="00202189">
            <w:pPr>
              <w:ind w:firstLineChars="300" w:firstLine="632"/>
            </w:pPr>
            <w:r>
              <w:rPr>
                <w:rFonts w:hint="eastAsia"/>
              </w:rPr>
              <w:t>10</w:t>
            </w:r>
            <w:r>
              <w:t xml:space="preserve">                       8</w:t>
            </w:r>
          </w:p>
        </w:tc>
        <w:tc>
          <w:tcPr>
            <w:tcW w:w="4530" w:type="dxa"/>
          </w:tcPr>
          <w:p w14:paraId="1DB4E465"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bl>
    <w:p w14:paraId="4CF7EF3E" w14:textId="77777777" w:rsidR="009D6A14" w:rsidRDefault="009D6A14" w:rsidP="000574C4">
      <w:pPr>
        <w:ind w:firstLineChars="0" w:firstLine="0"/>
      </w:pPr>
    </w:p>
    <w:p w14:paraId="5EA20C7E" w14:textId="23BB0B4C"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Pr>
          <w:rFonts w:hint="eastAsia"/>
        </w:rPr>
        <w:t>20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184F1199"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C617FE" w14:textId="77777777" w:rsidR="009D6A14" w:rsidRDefault="009D6A14" w:rsidP="00202189">
            <w:pPr>
              <w:ind w:firstLineChars="250" w:firstLine="527"/>
            </w:pPr>
            <w:r>
              <w:rPr>
                <w:rFonts w:hint="eastAsia"/>
              </w:rPr>
              <w:t xml:space="preserve">KFold         </w:t>
            </w:r>
            <w:r>
              <w:t xml:space="preserve">        max_depth</w:t>
            </w:r>
          </w:p>
        </w:tc>
        <w:tc>
          <w:tcPr>
            <w:tcW w:w="4530" w:type="dxa"/>
          </w:tcPr>
          <w:p w14:paraId="0F931310" w14:textId="77777777"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  </w:t>
            </w:r>
          </w:p>
        </w:tc>
      </w:tr>
      <w:tr w:rsidR="009D6A14" w14:paraId="36CC6BE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62EAAF"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69D1F5B7" w14:textId="77777777" w:rsidR="009D6A14" w:rsidRDefault="009D6A14"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69F19326"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5B53A759"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3347F0E7" w14:textId="77777777"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p>
        </w:tc>
      </w:tr>
      <w:tr w:rsidR="009D6A14" w14:paraId="04E0EAC8"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A712B6"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B85BE42" w14:textId="77777777" w:rsidR="009D6A14" w:rsidRPr="005F6B80" w:rsidRDefault="009D6A14"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5A18AA03"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439BB76C"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47D88FFD"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57018AF4"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F3F0B67" w14:textId="77777777" w:rsidR="009D6A14" w:rsidRDefault="009D6A14" w:rsidP="00202189">
            <w:pPr>
              <w:ind w:firstLineChars="350" w:firstLine="738"/>
            </w:pPr>
            <w:r>
              <w:rPr>
                <w:rFonts w:hint="eastAsia"/>
              </w:rPr>
              <w:t>8</w:t>
            </w:r>
            <w:r>
              <w:t xml:space="preserve">                       5</w:t>
            </w:r>
          </w:p>
        </w:tc>
        <w:tc>
          <w:tcPr>
            <w:tcW w:w="4530" w:type="dxa"/>
          </w:tcPr>
          <w:p w14:paraId="30A57836"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45FD970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13C9C96" w14:textId="77777777" w:rsidR="009D6A14" w:rsidRDefault="009D6A14" w:rsidP="00202189">
            <w:pPr>
              <w:ind w:firstLineChars="350" w:firstLine="738"/>
            </w:pPr>
            <w:r>
              <w:rPr>
                <w:rFonts w:hint="eastAsia"/>
              </w:rPr>
              <w:t>8</w:t>
            </w:r>
            <w:r>
              <w:t xml:space="preserve">                       6</w:t>
            </w:r>
          </w:p>
        </w:tc>
        <w:tc>
          <w:tcPr>
            <w:tcW w:w="4530" w:type="dxa"/>
          </w:tcPr>
          <w:p w14:paraId="3D50208D"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315CD7F7"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974D78" w14:textId="77777777" w:rsidR="009D6A14" w:rsidRDefault="009D6A14" w:rsidP="00202189">
            <w:pPr>
              <w:ind w:firstLineChars="350" w:firstLine="738"/>
            </w:pPr>
            <w:r>
              <w:rPr>
                <w:rFonts w:hint="eastAsia"/>
              </w:rPr>
              <w:t>8</w:t>
            </w:r>
            <w:r>
              <w:t xml:space="preserve">                       7</w:t>
            </w:r>
          </w:p>
        </w:tc>
        <w:tc>
          <w:tcPr>
            <w:tcW w:w="4530" w:type="dxa"/>
          </w:tcPr>
          <w:p w14:paraId="4383C657"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6883A47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51D5E8D5" w14:textId="77777777" w:rsidR="009D6A14" w:rsidRDefault="009D6A14" w:rsidP="00202189">
            <w:pPr>
              <w:ind w:firstLineChars="350" w:firstLine="738"/>
            </w:pPr>
            <w:r>
              <w:rPr>
                <w:rFonts w:hint="eastAsia"/>
              </w:rPr>
              <w:t>8</w:t>
            </w:r>
            <w:r>
              <w:t xml:space="preserve">                       8</w:t>
            </w:r>
          </w:p>
        </w:tc>
        <w:tc>
          <w:tcPr>
            <w:tcW w:w="4530" w:type="dxa"/>
          </w:tcPr>
          <w:p w14:paraId="165225DF"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645769D0"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495BE0" w14:textId="77777777" w:rsidR="009D6A14" w:rsidRDefault="009D6A14" w:rsidP="00202189">
            <w:pPr>
              <w:ind w:firstLineChars="300" w:firstLine="632"/>
            </w:pPr>
            <w:r>
              <w:rPr>
                <w:rFonts w:hint="eastAsia"/>
              </w:rPr>
              <w:t>10</w:t>
            </w:r>
            <w:r>
              <w:t xml:space="preserve">                       5</w:t>
            </w:r>
          </w:p>
        </w:tc>
        <w:tc>
          <w:tcPr>
            <w:tcW w:w="4530" w:type="dxa"/>
          </w:tcPr>
          <w:p w14:paraId="22565068"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0BE4C6B4"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8834E12" w14:textId="77777777" w:rsidR="009D6A14" w:rsidRDefault="009D6A14" w:rsidP="00202189">
            <w:pPr>
              <w:ind w:firstLineChars="300" w:firstLine="632"/>
            </w:pPr>
            <w:r>
              <w:rPr>
                <w:rFonts w:hint="eastAsia"/>
              </w:rPr>
              <w:t>10</w:t>
            </w:r>
            <w:r>
              <w:t xml:space="preserve">                       6</w:t>
            </w:r>
          </w:p>
        </w:tc>
        <w:tc>
          <w:tcPr>
            <w:tcW w:w="4530" w:type="dxa"/>
          </w:tcPr>
          <w:p w14:paraId="3056C588"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r w:rsidR="009D6A14" w14:paraId="291441D4"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2A7A820" w14:textId="77777777" w:rsidR="009D6A14" w:rsidRDefault="009D6A14" w:rsidP="00202189">
            <w:pPr>
              <w:ind w:firstLineChars="300" w:firstLine="632"/>
            </w:pPr>
            <w:r>
              <w:rPr>
                <w:rFonts w:hint="eastAsia"/>
              </w:rPr>
              <w:t>10</w:t>
            </w:r>
            <w:r>
              <w:t xml:space="preserve">                       7</w:t>
            </w:r>
          </w:p>
        </w:tc>
        <w:tc>
          <w:tcPr>
            <w:tcW w:w="4530" w:type="dxa"/>
          </w:tcPr>
          <w:p w14:paraId="54E9D16E"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9D6A14" w14:paraId="77D99EF7"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92E25D4" w14:textId="77777777" w:rsidR="009D6A14" w:rsidRDefault="009D6A14" w:rsidP="00202189">
            <w:pPr>
              <w:ind w:firstLineChars="300" w:firstLine="632"/>
            </w:pPr>
            <w:r>
              <w:rPr>
                <w:rFonts w:hint="eastAsia"/>
              </w:rPr>
              <w:t>10</w:t>
            </w:r>
            <w:r>
              <w:t xml:space="preserve">                       8</w:t>
            </w:r>
          </w:p>
        </w:tc>
        <w:tc>
          <w:tcPr>
            <w:tcW w:w="4530" w:type="dxa"/>
          </w:tcPr>
          <w:p w14:paraId="4A6DF840"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bl>
    <w:p w14:paraId="20921E6D" w14:textId="77777777" w:rsidR="009D6A14" w:rsidRDefault="009D6A14" w:rsidP="001F7863">
      <w:pPr>
        <w:ind w:firstLineChars="0" w:firstLine="0"/>
      </w:pPr>
    </w:p>
    <w:p w14:paraId="20A60747" w14:textId="334D783F"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Pr>
          <w:rFonts w:hint="eastAsia"/>
        </w:rPr>
        <w:t>50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3623F077"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71F3CE" w14:textId="77777777" w:rsidR="009D6A14" w:rsidRDefault="009D6A14" w:rsidP="00202189">
            <w:pPr>
              <w:ind w:firstLineChars="250" w:firstLine="527"/>
            </w:pPr>
            <w:r>
              <w:rPr>
                <w:rFonts w:hint="eastAsia"/>
              </w:rPr>
              <w:t xml:space="preserve">KFold         </w:t>
            </w:r>
            <w:r>
              <w:t xml:space="preserve">        max_depth</w:t>
            </w:r>
          </w:p>
        </w:tc>
        <w:tc>
          <w:tcPr>
            <w:tcW w:w="4530" w:type="dxa"/>
          </w:tcPr>
          <w:p w14:paraId="5AA2E47A" w14:textId="77777777"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  </w:t>
            </w:r>
          </w:p>
        </w:tc>
      </w:tr>
      <w:tr w:rsidR="009D6A14" w14:paraId="525442FD"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CCDE66"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1D7CA861" w14:textId="77777777" w:rsidR="009D6A14" w:rsidRDefault="009D6A14"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327B5683"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59AD521"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1FEF1813" w14:textId="77777777"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p>
        </w:tc>
      </w:tr>
      <w:tr w:rsidR="009D6A14" w14:paraId="26182A91"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0B2AF9D"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2207F394" w14:textId="77777777" w:rsidR="009D6A14" w:rsidRPr="005F6B80" w:rsidRDefault="009D6A14"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6D6E2B18"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0825C031"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2B4ABE2A"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786A5DFE"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F767C97" w14:textId="77777777" w:rsidR="009D6A14" w:rsidRDefault="009D6A14" w:rsidP="00202189">
            <w:pPr>
              <w:ind w:firstLineChars="300" w:firstLine="632"/>
            </w:pPr>
            <w:r>
              <w:rPr>
                <w:rFonts w:hint="eastAsia"/>
              </w:rPr>
              <w:t>10</w:t>
            </w:r>
            <w:r>
              <w:t xml:space="preserve">                       5</w:t>
            </w:r>
          </w:p>
        </w:tc>
        <w:tc>
          <w:tcPr>
            <w:tcW w:w="4530" w:type="dxa"/>
          </w:tcPr>
          <w:p w14:paraId="6F9669EB"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14F689FB"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23A4E2C5" w14:textId="77777777" w:rsidR="009D6A14" w:rsidRDefault="009D6A14" w:rsidP="00202189">
            <w:pPr>
              <w:ind w:firstLineChars="300" w:firstLine="632"/>
            </w:pPr>
            <w:r>
              <w:rPr>
                <w:rFonts w:hint="eastAsia"/>
              </w:rPr>
              <w:lastRenderedPageBreak/>
              <w:t>10</w:t>
            </w:r>
            <w:r>
              <w:t xml:space="preserve">                       6</w:t>
            </w:r>
          </w:p>
        </w:tc>
        <w:tc>
          <w:tcPr>
            <w:tcW w:w="4530" w:type="dxa"/>
          </w:tcPr>
          <w:p w14:paraId="079C5F09"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r w:rsidR="009D6A14" w14:paraId="4FC422B8"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1180E04" w14:textId="77777777" w:rsidR="009D6A14" w:rsidRDefault="009D6A14" w:rsidP="00202189">
            <w:pPr>
              <w:ind w:firstLineChars="300" w:firstLine="632"/>
            </w:pPr>
            <w:r>
              <w:rPr>
                <w:rFonts w:hint="eastAsia"/>
              </w:rPr>
              <w:t>10</w:t>
            </w:r>
            <w:r>
              <w:t xml:space="preserve">                       7</w:t>
            </w:r>
          </w:p>
        </w:tc>
        <w:tc>
          <w:tcPr>
            <w:tcW w:w="4530" w:type="dxa"/>
          </w:tcPr>
          <w:p w14:paraId="22DE9342"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9D6A14" w14:paraId="69AF7601"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3274BB38" w14:textId="77777777" w:rsidR="009D6A14" w:rsidRDefault="009D6A14" w:rsidP="00202189">
            <w:pPr>
              <w:ind w:firstLineChars="300" w:firstLine="632"/>
            </w:pPr>
            <w:r>
              <w:rPr>
                <w:rFonts w:hint="eastAsia"/>
              </w:rPr>
              <w:t>10</w:t>
            </w:r>
            <w:r>
              <w:t xml:space="preserve">                       8</w:t>
            </w:r>
          </w:p>
        </w:tc>
        <w:tc>
          <w:tcPr>
            <w:tcW w:w="4530" w:type="dxa"/>
          </w:tcPr>
          <w:p w14:paraId="433F2D08"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p>
        </w:tc>
      </w:tr>
    </w:tbl>
    <w:p w14:paraId="0A346C56" w14:textId="77777777" w:rsidR="009D6A14" w:rsidRDefault="009D6A14" w:rsidP="001F7863">
      <w:pPr>
        <w:ind w:firstLineChars="0" w:firstLine="0"/>
      </w:pPr>
    </w:p>
    <w:p w14:paraId="182CC7C8" w14:textId="5D57AC51" w:rsidR="009D6A14" w:rsidRDefault="009D6A14" w:rsidP="009D6A14">
      <w:pPr>
        <w:ind w:firstLineChars="1100" w:firstLine="2310"/>
      </w:pPr>
      <w:r>
        <w:rPr>
          <w:rFonts w:hint="eastAsia"/>
        </w:rPr>
        <w:t>表</w:t>
      </w:r>
      <w:r>
        <w:rPr>
          <w:rFonts w:hint="eastAsia"/>
        </w:rPr>
        <w:t>4-3   GBDT</w:t>
      </w:r>
      <w:r>
        <w:t>平均绝对百分误差</w:t>
      </w:r>
      <w:r>
        <w:rPr>
          <w:rFonts w:hint="eastAsia"/>
        </w:rPr>
        <w:t>（</w:t>
      </w:r>
      <w:r>
        <w:rPr>
          <w:rFonts w:hint="eastAsia"/>
        </w:rPr>
        <w:t>10</w:t>
      </w:r>
      <w:r>
        <w:t>0</w:t>
      </w:r>
      <w:r>
        <w:rPr>
          <w:rFonts w:hint="eastAsia"/>
        </w:rPr>
        <w:t>棵树</w:t>
      </w:r>
      <w:r>
        <w:t>）</w:t>
      </w:r>
    </w:p>
    <w:tbl>
      <w:tblPr>
        <w:tblStyle w:val="6-3"/>
        <w:tblW w:w="0" w:type="auto"/>
        <w:tblLook w:val="04A0" w:firstRow="1" w:lastRow="0" w:firstColumn="1" w:lastColumn="0" w:noHBand="0" w:noVBand="1"/>
      </w:tblPr>
      <w:tblGrid>
        <w:gridCol w:w="4530"/>
        <w:gridCol w:w="4530"/>
      </w:tblGrid>
      <w:tr w:rsidR="009D6A14" w:rsidRPr="007B2D24" w14:paraId="3FCF5B97" w14:textId="77777777" w:rsidTr="0020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F90167" w14:textId="77777777" w:rsidR="009D6A14" w:rsidRDefault="009D6A14" w:rsidP="00202189">
            <w:pPr>
              <w:ind w:firstLineChars="250" w:firstLine="527"/>
            </w:pPr>
            <w:r>
              <w:rPr>
                <w:rFonts w:hint="eastAsia"/>
              </w:rPr>
              <w:t xml:space="preserve">KFold         </w:t>
            </w:r>
            <w:r>
              <w:t xml:space="preserve">        max_depth</w:t>
            </w:r>
          </w:p>
        </w:tc>
        <w:tc>
          <w:tcPr>
            <w:tcW w:w="4530" w:type="dxa"/>
          </w:tcPr>
          <w:p w14:paraId="53B7734E" w14:textId="77777777" w:rsidR="009D6A14" w:rsidRDefault="009D6A14" w:rsidP="00202189">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  </w:t>
            </w:r>
          </w:p>
        </w:tc>
      </w:tr>
      <w:tr w:rsidR="009D6A14" w14:paraId="5B2B85AA"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F98B0C" w14:textId="77777777" w:rsidR="009D6A14" w:rsidRDefault="009D6A14" w:rsidP="00202189">
            <w:pPr>
              <w:ind w:firstLineChars="350" w:firstLine="738"/>
            </w:pPr>
            <w:r>
              <w:rPr>
                <w:rFonts w:hint="eastAsia"/>
              </w:rPr>
              <w:t xml:space="preserve">5            </w:t>
            </w:r>
            <w:r>
              <w:t xml:space="preserve">  </w:t>
            </w:r>
            <w:r>
              <w:rPr>
                <w:rFonts w:hint="eastAsia"/>
              </w:rPr>
              <w:t xml:space="preserve"> </w:t>
            </w:r>
            <w:r>
              <w:t xml:space="preserve">        5</w:t>
            </w:r>
          </w:p>
        </w:tc>
        <w:tc>
          <w:tcPr>
            <w:tcW w:w="4530" w:type="dxa"/>
          </w:tcPr>
          <w:p w14:paraId="50580102" w14:textId="77777777" w:rsidR="009D6A14" w:rsidRDefault="009D6A14" w:rsidP="00202189">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35ABDB1C"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2FB39FBA" w14:textId="77777777" w:rsidR="009D6A14" w:rsidRDefault="009D6A14" w:rsidP="00202189">
            <w:pPr>
              <w:ind w:firstLineChars="350" w:firstLine="738"/>
            </w:pPr>
            <w:r>
              <w:rPr>
                <w:rFonts w:hint="eastAsia"/>
              </w:rPr>
              <w:t xml:space="preserve">5            </w:t>
            </w:r>
            <w:r>
              <w:t xml:space="preserve">          </w:t>
            </w:r>
            <w:r>
              <w:rPr>
                <w:rFonts w:hint="eastAsia"/>
              </w:rPr>
              <w:t xml:space="preserve"> </w:t>
            </w:r>
            <w:r>
              <w:t>6</w:t>
            </w:r>
          </w:p>
        </w:tc>
        <w:tc>
          <w:tcPr>
            <w:tcW w:w="4530" w:type="dxa"/>
          </w:tcPr>
          <w:p w14:paraId="19037BAA" w14:textId="77777777" w:rsidR="009D6A14" w:rsidRDefault="009D6A14" w:rsidP="0020218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p>
        </w:tc>
      </w:tr>
      <w:tr w:rsidR="009D6A14" w14:paraId="4A92B5BB"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019D69" w14:textId="77777777" w:rsidR="009D6A14" w:rsidRDefault="009D6A14" w:rsidP="00202189">
            <w:pPr>
              <w:ind w:firstLineChars="350" w:firstLine="738"/>
            </w:pPr>
            <w:r>
              <w:rPr>
                <w:rFonts w:hint="eastAsia"/>
              </w:rPr>
              <w:t xml:space="preserve">5                </w:t>
            </w:r>
            <w:r>
              <w:t xml:space="preserve">       7</w:t>
            </w:r>
            <w:r>
              <w:rPr>
                <w:rFonts w:hint="eastAsia"/>
              </w:rPr>
              <w:t xml:space="preserve">                         </w:t>
            </w:r>
          </w:p>
        </w:tc>
        <w:tc>
          <w:tcPr>
            <w:tcW w:w="4530" w:type="dxa"/>
          </w:tcPr>
          <w:p w14:paraId="62008F9F" w14:textId="77777777" w:rsidR="009D6A14" w:rsidRPr="005F6B80" w:rsidRDefault="009D6A14" w:rsidP="00202189">
            <w:pPr>
              <w:ind w:firstLineChars="0"/>
              <w:cnfStyle w:val="000000100000" w:firstRow="0" w:lastRow="0" w:firstColumn="0" w:lastColumn="0" w:oddVBand="0" w:evenVBand="0" w:oddHBand="1" w:evenHBand="0" w:firstRowFirstColumn="0" w:firstRowLastColumn="0" w:lastRowFirstColumn="0" w:lastRowLastColumn="0"/>
            </w:pPr>
            <w:r>
              <w:t xml:space="preserve">              </w:t>
            </w:r>
          </w:p>
        </w:tc>
      </w:tr>
      <w:tr w:rsidR="009D6A14" w14:paraId="118107DE"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7952A125" w14:textId="77777777" w:rsidR="009D6A14" w:rsidRDefault="009D6A14" w:rsidP="00202189">
            <w:pPr>
              <w:ind w:firstLineChars="350" w:firstLine="738"/>
            </w:pPr>
            <w:r>
              <w:t>5</w:t>
            </w:r>
            <w:r>
              <w:rPr>
                <w:rFonts w:hint="eastAsia"/>
              </w:rPr>
              <w:t xml:space="preserve">               </w:t>
            </w:r>
            <w:r>
              <w:t xml:space="preserve">       </w:t>
            </w:r>
            <w:r>
              <w:rPr>
                <w:rFonts w:hint="eastAsia"/>
              </w:rPr>
              <w:t xml:space="preserve"> 8</w:t>
            </w:r>
          </w:p>
        </w:tc>
        <w:tc>
          <w:tcPr>
            <w:tcW w:w="4530" w:type="dxa"/>
          </w:tcPr>
          <w:p w14:paraId="71FCFCF4"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19F050F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76B95D6" w14:textId="77777777" w:rsidR="009D6A14" w:rsidRDefault="009D6A14" w:rsidP="00202189">
            <w:pPr>
              <w:ind w:firstLineChars="300" w:firstLine="632"/>
            </w:pPr>
            <w:r>
              <w:rPr>
                <w:rFonts w:hint="eastAsia"/>
              </w:rPr>
              <w:t>10</w:t>
            </w:r>
            <w:r>
              <w:t xml:space="preserve">                       5</w:t>
            </w:r>
          </w:p>
        </w:tc>
        <w:tc>
          <w:tcPr>
            <w:tcW w:w="4530" w:type="dxa"/>
          </w:tcPr>
          <w:p w14:paraId="155FDEBA"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356BA985"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335E49C7" w14:textId="77777777" w:rsidR="009D6A14" w:rsidRDefault="009D6A14" w:rsidP="00202189">
            <w:pPr>
              <w:ind w:firstLineChars="300" w:firstLine="632"/>
            </w:pPr>
            <w:r>
              <w:rPr>
                <w:rFonts w:hint="eastAsia"/>
              </w:rPr>
              <w:t>10</w:t>
            </w:r>
            <w:r>
              <w:t xml:space="preserve">                       6</w:t>
            </w:r>
          </w:p>
        </w:tc>
        <w:tc>
          <w:tcPr>
            <w:tcW w:w="4530" w:type="dxa"/>
          </w:tcPr>
          <w:p w14:paraId="4341266B"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p>
        </w:tc>
      </w:tr>
      <w:tr w:rsidR="009D6A14" w14:paraId="74B9CBC3" w14:textId="77777777" w:rsidTr="0020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E531433" w14:textId="77777777" w:rsidR="009D6A14" w:rsidRDefault="009D6A14" w:rsidP="00202189">
            <w:pPr>
              <w:ind w:firstLineChars="300" w:firstLine="632"/>
            </w:pPr>
            <w:r>
              <w:rPr>
                <w:rFonts w:hint="eastAsia"/>
              </w:rPr>
              <w:t>10</w:t>
            </w:r>
            <w:r>
              <w:t xml:space="preserve">                       7</w:t>
            </w:r>
          </w:p>
        </w:tc>
        <w:tc>
          <w:tcPr>
            <w:tcW w:w="4530" w:type="dxa"/>
          </w:tcPr>
          <w:p w14:paraId="543AF445" w14:textId="77777777" w:rsidR="009D6A14" w:rsidRDefault="009D6A14" w:rsidP="00202189">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 xml:space="preserve">  </w:t>
            </w:r>
          </w:p>
        </w:tc>
      </w:tr>
      <w:tr w:rsidR="009D6A14" w14:paraId="14FD6B66" w14:textId="77777777" w:rsidTr="00202189">
        <w:tc>
          <w:tcPr>
            <w:cnfStyle w:val="001000000000" w:firstRow="0" w:lastRow="0" w:firstColumn="1" w:lastColumn="0" w:oddVBand="0" w:evenVBand="0" w:oddHBand="0" w:evenHBand="0" w:firstRowFirstColumn="0" w:firstRowLastColumn="0" w:lastRowFirstColumn="0" w:lastRowLastColumn="0"/>
            <w:tcW w:w="4530" w:type="dxa"/>
          </w:tcPr>
          <w:p w14:paraId="16CAE9BC" w14:textId="77777777" w:rsidR="009D6A14" w:rsidRDefault="009D6A14" w:rsidP="00202189">
            <w:pPr>
              <w:ind w:firstLineChars="300" w:firstLine="632"/>
            </w:pPr>
            <w:r>
              <w:rPr>
                <w:rFonts w:hint="eastAsia"/>
              </w:rPr>
              <w:t>10</w:t>
            </w:r>
            <w:r>
              <w:t xml:space="preserve">                       8</w:t>
            </w:r>
          </w:p>
        </w:tc>
        <w:tc>
          <w:tcPr>
            <w:tcW w:w="4530" w:type="dxa"/>
          </w:tcPr>
          <w:p w14:paraId="01758860" w14:textId="77777777" w:rsidR="009D6A14" w:rsidRDefault="009D6A14" w:rsidP="00202189">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 xml:space="preserve">     </w:t>
            </w:r>
          </w:p>
        </w:tc>
      </w:tr>
    </w:tbl>
    <w:p w14:paraId="3883FE65" w14:textId="77777777" w:rsidR="000574C4" w:rsidRDefault="000574C4" w:rsidP="00313178">
      <w:pPr>
        <w:widowControl/>
        <w:ind w:firstLineChars="0" w:firstLine="0"/>
        <w:rPr>
          <w:rFonts w:hAnsi="宋体"/>
          <w:szCs w:val="21"/>
        </w:rPr>
      </w:pPr>
    </w:p>
    <w:p w14:paraId="05424110" w14:textId="7846FBC5" w:rsidR="009D6A14" w:rsidRPr="00B35457" w:rsidRDefault="000574C4" w:rsidP="000574C4">
      <w:pPr>
        <w:widowControl/>
        <w:ind w:firstLineChars="0" w:firstLine="418"/>
        <w:rPr>
          <w:rFonts w:hAnsi="宋体"/>
          <w:szCs w:val="21"/>
        </w:rPr>
      </w:pPr>
      <w:r>
        <w:rPr>
          <w:rFonts w:hAnsi="宋体" w:hint="eastAsia"/>
          <w:szCs w:val="21"/>
        </w:rPr>
        <w:t>从</w:t>
      </w:r>
      <w:r>
        <w:rPr>
          <w:rFonts w:hAnsi="宋体"/>
          <w:szCs w:val="21"/>
        </w:rPr>
        <w:t>上面的实验可以看出</w:t>
      </w:r>
      <w:r>
        <w:rPr>
          <w:rFonts w:hAnsi="宋体" w:hint="eastAsia"/>
          <w:szCs w:val="21"/>
        </w:rPr>
        <w:t>，随着</w:t>
      </w:r>
      <w:r>
        <w:rPr>
          <w:rFonts w:hAnsi="宋体"/>
          <w:szCs w:val="21"/>
        </w:rPr>
        <w:t>树的棵树逐渐增加，</w:t>
      </w:r>
    </w:p>
    <w:p w14:paraId="20898F2E" w14:textId="0B4992DE" w:rsidR="0021338C" w:rsidRDefault="00F878BF" w:rsidP="00313178">
      <w:pPr>
        <w:pStyle w:val="2"/>
      </w:pPr>
      <w:r>
        <w:rPr>
          <w:rFonts w:hint="eastAsia"/>
        </w:rPr>
        <w:t>XGBOOST</w:t>
      </w:r>
      <w:r>
        <w:rPr>
          <w:rFonts w:hint="eastAsia"/>
        </w:rPr>
        <w:t>预测</w:t>
      </w:r>
    </w:p>
    <w:p w14:paraId="2CCA118F" w14:textId="2578A706" w:rsidR="00E84230" w:rsidRDefault="00384F04" w:rsidP="00FD474A">
      <w:pPr>
        <w:ind w:firstLine="420"/>
      </w:pPr>
      <w:r>
        <w:rPr>
          <w:rFonts w:hint="eastAsia"/>
        </w:rPr>
        <w:t>XGB</w:t>
      </w:r>
      <w:r>
        <w:t>OOST</w:t>
      </w:r>
      <w:r w:rsidR="00D11425">
        <w:rPr>
          <w:rFonts w:hint="eastAsia"/>
        </w:rPr>
        <w:t>与</w:t>
      </w:r>
      <w:r w:rsidR="00D11425">
        <w:rPr>
          <w:rFonts w:hint="eastAsia"/>
        </w:rPr>
        <w:t>GBDT</w:t>
      </w:r>
      <w:r w:rsidR="00D11425">
        <w:rPr>
          <w:rFonts w:hint="eastAsia"/>
        </w:rPr>
        <w:t>相比</w:t>
      </w:r>
      <w:r w:rsidR="00D11425">
        <w:t>，拥有多种优势，</w:t>
      </w:r>
      <w:r w:rsidR="00D11425">
        <w:rPr>
          <w:rFonts w:hint="eastAsia"/>
        </w:rPr>
        <w:t>比如</w:t>
      </w:r>
      <w:r w:rsidR="00AA5A65">
        <w:rPr>
          <w:rFonts w:hint="eastAsia"/>
        </w:rPr>
        <w:t>对</w:t>
      </w:r>
      <w:r w:rsidR="00D11425">
        <w:t>缺失值</w:t>
      </w:r>
      <w:r w:rsidR="00AA5A65">
        <w:rPr>
          <w:rFonts w:hint="eastAsia"/>
        </w:rPr>
        <w:t>的</w:t>
      </w:r>
      <w:r w:rsidR="00D11425">
        <w:t>处理和交叉验证。</w:t>
      </w:r>
      <w:r w:rsidR="00AA5A65">
        <w:rPr>
          <w:rFonts w:hint="eastAsia"/>
        </w:rPr>
        <w:t>X</w:t>
      </w:r>
      <w:r w:rsidR="00AA5A65">
        <w:t>GBOOST</w:t>
      </w:r>
      <w:r w:rsidR="00AA5A65">
        <w:rPr>
          <w:rFonts w:hint="eastAsia"/>
        </w:rPr>
        <w:t>内置</w:t>
      </w:r>
      <w:r w:rsidR="00FD474A">
        <w:rPr>
          <w:rFonts w:hint="eastAsia"/>
        </w:rPr>
        <w:t>了对</w:t>
      </w:r>
      <w:r w:rsidR="00FD474A">
        <w:t>缺失值</w:t>
      </w:r>
      <w:r w:rsidR="00FD474A">
        <w:rPr>
          <w:rFonts w:hint="eastAsia"/>
        </w:rPr>
        <w:t>处理</w:t>
      </w:r>
      <w:r w:rsidR="00FD474A">
        <w:t>的规则</w:t>
      </w:r>
      <w:r w:rsidR="00FD474A">
        <w:rPr>
          <w:rFonts w:hint="eastAsia"/>
        </w:rPr>
        <w:t>，</w:t>
      </w:r>
      <w:r w:rsidR="00FD474A">
        <w:rPr>
          <w:rFonts w:hint="eastAsia"/>
        </w:rPr>
        <w:t>XGBOOST</w:t>
      </w:r>
      <w:r w:rsidR="00FD474A">
        <w:rPr>
          <w:rFonts w:hint="eastAsia"/>
        </w:rPr>
        <w:t>在</w:t>
      </w:r>
      <w:r w:rsidR="00FD474A">
        <w:t>不同结点处处理缺失值采用不同的方法，并</w:t>
      </w:r>
      <w:r w:rsidR="00FD474A">
        <w:rPr>
          <w:rFonts w:hint="eastAsia"/>
        </w:rPr>
        <w:t>会</w:t>
      </w:r>
      <w:r w:rsidR="00FD474A">
        <w:t>自动学习</w:t>
      </w:r>
      <w:r w:rsidR="00FD474A">
        <w:rPr>
          <w:rFonts w:hint="eastAsia"/>
        </w:rPr>
        <w:t>未来</w:t>
      </w:r>
      <w:r w:rsidR="00FD474A">
        <w:t>对缺失值的处理方法。同样</w:t>
      </w:r>
      <w:r w:rsidR="00FD474A">
        <w:rPr>
          <w:rFonts w:hint="eastAsia"/>
        </w:rPr>
        <w:t>，</w:t>
      </w:r>
      <w:r w:rsidR="00FD474A">
        <w:rPr>
          <w:rFonts w:hint="eastAsia"/>
        </w:rPr>
        <w:t>XGBOOST</w:t>
      </w:r>
      <w:r w:rsidR="00FD474A">
        <w:rPr>
          <w:rFonts w:hint="eastAsia"/>
        </w:rPr>
        <w:t>内置</w:t>
      </w:r>
      <w:r w:rsidR="00FD474A">
        <w:t>交叉</w:t>
      </w:r>
      <w:r w:rsidR="0005779B">
        <w:rPr>
          <w:rFonts w:hint="eastAsia"/>
        </w:rPr>
        <w:t>验证</w:t>
      </w:r>
      <w:r w:rsidR="00FD474A">
        <w:t>方法</w:t>
      </w:r>
      <w:r w:rsidR="00B9564A">
        <w:rPr>
          <w:rFonts w:hint="eastAsia"/>
        </w:rPr>
        <w:t>，</w:t>
      </w:r>
      <w:r w:rsidR="0005779B">
        <w:rPr>
          <w:rFonts w:hint="eastAsia"/>
        </w:rPr>
        <w:t>XGBOOST</w:t>
      </w:r>
      <w:r w:rsidR="0005779B">
        <w:rPr>
          <w:rFonts w:hint="eastAsia"/>
        </w:rPr>
        <w:t>在</w:t>
      </w:r>
      <w:r w:rsidR="0005779B">
        <w:t>每一轮的</w:t>
      </w:r>
      <w:r w:rsidR="0005779B">
        <w:t>boosting</w:t>
      </w:r>
      <w:r w:rsidR="0005779B">
        <w:t>迭代中使用到交叉验证，因此，可以容易地获取</w:t>
      </w:r>
      <w:r w:rsidR="0005779B">
        <w:rPr>
          <w:rFonts w:hint="eastAsia"/>
        </w:rPr>
        <w:t>boosting</w:t>
      </w:r>
      <w:r w:rsidR="0005779B">
        <w:rPr>
          <w:rFonts w:hint="eastAsia"/>
        </w:rPr>
        <w:t>迭代</w:t>
      </w:r>
      <w:r w:rsidR="0005779B">
        <w:t>次数。</w:t>
      </w:r>
    </w:p>
    <w:p w14:paraId="20AC45C8" w14:textId="0598007E" w:rsidR="00B9564A" w:rsidRDefault="0005779B" w:rsidP="00793E74">
      <w:pPr>
        <w:ind w:firstLine="420"/>
      </w:pPr>
      <w:r>
        <w:rPr>
          <w:rFonts w:hint="eastAsia"/>
        </w:rPr>
        <w:t>XGBOOST</w:t>
      </w:r>
      <w:r>
        <w:rPr>
          <w:rFonts w:hint="eastAsia"/>
        </w:rPr>
        <w:t>的</w:t>
      </w:r>
      <w:r>
        <w:t>参数共分为三类：第一，通用参数，用来实现函数的宏观</w:t>
      </w:r>
      <w:r w:rsidR="005C17F9">
        <w:rPr>
          <w:rFonts w:hint="eastAsia"/>
        </w:rPr>
        <w:t>控制</w:t>
      </w:r>
      <w:r w:rsidR="005C17F9">
        <w:t>，包括使用哪种</w:t>
      </w:r>
      <w:r w:rsidR="005C17F9">
        <w:t>booster</w:t>
      </w:r>
      <w:r w:rsidR="00AC2FA1">
        <w:rPr>
          <w:rFonts w:hint="eastAsia"/>
        </w:rPr>
        <w:t>以及</w:t>
      </w:r>
      <w:r w:rsidR="00AC2FA1">
        <w:t>在</w:t>
      </w:r>
      <w:r w:rsidR="00AC2FA1">
        <w:t>boosting</w:t>
      </w:r>
      <w:r w:rsidR="00AC2FA1">
        <w:t>过程中需要用到的最大线程数</w:t>
      </w:r>
      <w:r>
        <w:t>；第二，</w:t>
      </w:r>
      <w:r w:rsidR="005C17F9">
        <w:t>booster</w:t>
      </w:r>
      <w:r w:rsidR="005C17F9">
        <w:t>的具体参数，</w:t>
      </w:r>
      <w:r w:rsidR="005C17F9">
        <w:rPr>
          <w:rFonts w:hint="eastAsia"/>
        </w:rPr>
        <w:t>用来</w:t>
      </w:r>
      <w:r w:rsidR="005C17F9">
        <w:t>控制每一轮</w:t>
      </w:r>
      <w:r w:rsidR="005C17F9">
        <w:rPr>
          <w:rFonts w:hint="eastAsia"/>
        </w:rPr>
        <w:t>的</w:t>
      </w:r>
      <w:r w:rsidR="005C17F9">
        <w:rPr>
          <w:rFonts w:hint="eastAsia"/>
        </w:rPr>
        <w:t>boosting</w:t>
      </w:r>
      <w:r w:rsidR="005C17F9">
        <w:rPr>
          <w:rFonts w:hint="eastAsia"/>
        </w:rPr>
        <w:t>，</w:t>
      </w:r>
      <w:r w:rsidR="005C17F9">
        <w:t>第三，是学习目标参数，</w:t>
      </w:r>
      <w:r w:rsidR="00E97CDC">
        <w:rPr>
          <w:rFonts w:hint="eastAsia"/>
        </w:rPr>
        <w:t>该</w:t>
      </w:r>
      <w:r w:rsidR="00E97CDC">
        <w:t>参数用来控制学习目标的表现</w:t>
      </w:r>
      <w:r w:rsidR="00E97CDC">
        <w:rPr>
          <w:rFonts w:hint="eastAsia"/>
        </w:rPr>
        <w:t>，这里面</w:t>
      </w:r>
      <w:r w:rsidR="00E97CDC">
        <w:t>的有效数据的度量方法</w:t>
      </w:r>
      <w:r w:rsidR="00E97CDC">
        <w:rPr>
          <w:rFonts w:hint="eastAsia"/>
        </w:rPr>
        <w:t>eval_metric</w:t>
      </w:r>
      <w:r w:rsidR="00E97CDC">
        <w:rPr>
          <w:rFonts w:hint="eastAsia"/>
        </w:rPr>
        <w:t>对于</w:t>
      </w:r>
      <w:r w:rsidR="00E97CDC">
        <w:t>回归问题，默认是均方根误差，对于分类问题，默认是二分类错误率</w:t>
      </w:r>
      <w:r w:rsidR="00E97CDC">
        <w:rPr>
          <w:rFonts w:hint="eastAsia"/>
        </w:rPr>
        <w:t>，</w:t>
      </w:r>
      <w:r w:rsidR="00E97CDC">
        <w:t>由于默认的典型值里面没有我们的评价指标</w:t>
      </w:r>
      <w:r w:rsidR="00E97CDC">
        <w:rPr>
          <w:rFonts w:hint="eastAsia"/>
        </w:rPr>
        <w:t>MAPE</w:t>
      </w:r>
      <w:r w:rsidR="00E97CDC">
        <w:rPr>
          <w:rFonts w:hint="eastAsia"/>
        </w:rPr>
        <w:t>，</w:t>
      </w:r>
      <w:r w:rsidR="00E97CDC">
        <w:t>因此可以自定义</w:t>
      </w:r>
      <w:r w:rsidR="00E97CDC">
        <w:rPr>
          <w:rFonts w:hint="eastAsia"/>
        </w:rPr>
        <w:t>MAPE</w:t>
      </w:r>
      <w:r w:rsidR="00E97CDC">
        <w:rPr>
          <w:rFonts w:hint="eastAsia"/>
        </w:rPr>
        <w:t>并</w:t>
      </w:r>
      <w:r w:rsidR="00E97CDC">
        <w:t>传入。</w:t>
      </w:r>
    </w:p>
    <w:p w14:paraId="1A648C6F" w14:textId="44DC1A08" w:rsidR="00793E74" w:rsidRDefault="00024A8F" w:rsidP="00793E74">
      <w:pPr>
        <w:ind w:firstLine="420"/>
      </w:pPr>
      <w:r>
        <w:rPr>
          <w:rFonts w:hint="eastAsia"/>
        </w:rPr>
        <w:t>XGBOOST</w:t>
      </w:r>
      <w:r>
        <w:rPr>
          <w:rFonts w:hint="eastAsia"/>
        </w:rPr>
        <w:t>预测</w:t>
      </w:r>
      <w:r>
        <w:t>过程中，</w:t>
      </w:r>
      <w:r w:rsidR="007018AF">
        <w:rPr>
          <w:rFonts w:hint="eastAsia"/>
        </w:rPr>
        <w:t>一般</w:t>
      </w:r>
      <w:r w:rsidR="007018AF">
        <w:t>使用</w:t>
      </w:r>
      <w:r>
        <w:t>如下的步骤来</w:t>
      </w:r>
      <w:r>
        <w:rPr>
          <w:rFonts w:hint="eastAsia"/>
        </w:rPr>
        <w:t>进行</w:t>
      </w:r>
      <w:r>
        <w:t>参数调节：</w:t>
      </w:r>
    </w:p>
    <w:p w14:paraId="62B17D3E" w14:textId="15418D61" w:rsidR="00024A8F" w:rsidRDefault="00024A8F" w:rsidP="00024A8F">
      <w:pPr>
        <w:ind w:firstLineChars="0" w:firstLine="420"/>
      </w:pPr>
      <w:r>
        <w:rPr>
          <w:rFonts w:hint="eastAsia"/>
        </w:rPr>
        <w:t>1</w:t>
      </w:r>
      <w:r>
        <w:t xml:space="preserve">. </w:t>
      </w:r>
      <w:r>
        <w:rPr>
          <w:rFonts w:hint="eastAsia"/>
        </w:rPr>
        <w:t>选定</w:t>
      </w:r>
      <w:r>
        <w:t>一个较高的学习速率</w:t>
      </w:r>
      <w:r>
        <w:rPr>
          <w:rFonts w:hint="eastAsia"/>
        </w:rPr>
        <w:t>，</w:t>
      </w:r>
      <w:r>
        <w:t>即</w:t>
      </w:r>
      <w:r>
        <w:t>booster</w:t>
      </w:r>
      <w:r>
        <w:t>参数中的</w:t>
      </w:r>
      <w:r>
        <w:rPr>
          <w:rFonts w:hint="eastAsia"/>
        </w:rPr>
        <w:t>eta</w:t>
      </w:r>
      <w:r>
        <w:rPr>
          <w:rFonts w:hint="eastAsia"/>
        </w:rPr>
        <w:t>，</w:t>
      </w:r>
      <w:r>
        <w:t>默认值为</w:t>
      </w:r>
      <w:r>
        <w:rPr>
          <w:rFonts w:hint="eastAsia"/>
        </w:rPr>
        <w:t>0</w:t>
      </w:r>
      <w:r>
        <w:t>.3</w:t>
      </w:r>
      <w:r>
        <w:rPr>
          <w:rFonts w:hint="eastAsia"/>
        </w:rPr>
        <w:t>。</w:t>
      </w:r>
      <w:r>
        <w:t>通过</w:t>
      </w:r>
      <w:r>
        <w:rPr>
          <w:rFonts w:hint="eastAsia"/>
        </w:rPr>
        <w:t>XGBOOST</w:t>
      </w:r>
      <w:r>
        <w:rPr>
          <w:rFonts w:hint="eastAsia"/>
        </w:rPr>
        <w:t>中</w:t>
      </w:r>
      <w:r>
        <w:t>的</w:t>
      </w:r>
      <w:r>
        <w:rPr>
          <w:rFonts w:hint="eastAsia"/>
        </w:rPr>
        <w:t>“</w:t>
      </w:r>
      <w:r>
        <w:rPr>
          <w:rFonts w:hint="eastAsia"/>
        </w:rPr>
        <w:t>cv</w:t>
      </w:r>
      <w:r>
        <w:rPr>
          <w:rFonts w:hint="eastAsia"/>
        </w:rPr>
        <w:t>”函数在</w:t>
      </w:r>
      <w:r>
        <w:t>每一次迭代过程中使用交叉验证，从而得到</w:t>
      </w:r>
      <w:r>
        <w:rPr>
          <w:rFonts w:hint="eastAsia"/>
        </w:rPr>
        <w:t>在</w:t>
      </w:r>
      <w:r>
        <w:t>此学习速率下的最佳决策树数量。</w:t>
      </w:r>
    </w:p>
    <w:p w14:paraId="0ED971AC" w14:textId="110D75F2" w:rsidR="00024A8F" w:rsidRDefault="00024A8F" w:rsidP="00024A8F">
      <w:pPr>
        <w:ind w:firstLineChars="0" w:firstLine="420"/>
        <w:rPr>
          <w:rFonts w:hint="eastAsia"/>
        </w:rPr>
      </w:pPr>
      <w:r>
        <w:t xml:space="preserve">2. </w:t>
      </w:r>
      <w:r>
        <w:rPr>
          <w:rFonts w:hint="eastAsia"/>
        </w:rPr>
        <w:t>在上面</w:t>
      </w:r>
      <w:r>
        <w:t>确定的学习速率和对</w:t>
      </w:r>
      <w:r>
        <w:rPr>
          <w:rFonts w:hint="eastAsia"/>
        </w:rPr>
        <w:t>应</w:t>
      </w:r>
      <w:r w:rsidR="00AC2FA1">
        <w:t>的最佳决策树数量的条件下，进行决策树参数调优</w:t>
      </w:r>
      <w:r w:rsidR="00AC2FA1">
        <w:rPr>
          <w:rFonts w:hint="eastAsia"/>
        </w:rPr>
        <w:t>。</w:t>
      </w:r>
      <w:r w:rsidR="00AC2FA1">
        <w:t>本</w:t>
      </w:r>
      <w:r w:rsidR="00AC2FA1">
        <w:rPr>
          <w:rFonts w:hint="eastAsia"/>
        </w:rPr>
        <w:t>实验对三种</w:t>
      </w:r>
      <w:r w:rsidR="00AC2FA1">
        <w:t>参数进行了</w:t>
      </w:r>
      <w:r w:rsidR="00AC2FA1">
        <w:rPr>
          <w:rFonts w:hint="eastAsia"/>
        </w:rPr>
        <w:t>调</w:t>
      </w:r>
      <w:r w:rsidR="00AC2FA1">
        <w:t>优：最小叶子节点样本权重和</w:t>
      </w:r>
      <w:r w:rsidR="00AC2FA1">
        <w:rPr>
          <w:rFonts w:hint="eastAsia"/>
        </w:rPr>
        <w:t>min_child_wieght</w:t>
      </w:r>
      <w:r w:rsidR="00AC2FA1">
        <w:rPr>
          <w:rFonts w:hint="eastAsia"/>
        </w:rPr>
        <w:t>，</w:t>
      </w:r>
      <w:r w:rsidR="00AC2FA1">
        <w:t>树的最大深度</w:t>
      </w:r>
      <w:r w:rsidR="00AC2FA1">
        <w:rPr>
          <w:rFonts w:hint="eastAsia"/>
        </w:rPr>
        <w:t>max_depth</w:t>
      </w:r>
      <w:r w:rsidR="00AC2FA1">
        <w:rPr>
          <w:rFonts w:hint="eastAsia"/>
        </w:rPr>
        <w:t>，指定</w:t>
      </w:r>
      <w:r w:rsidR="00AC2FA1">
        <w:t>节点分裂需要的最小损失函数减小值</w:t>
      </w:r>
      <w:r w:rsidR="00EC0339">
        <w:rPr>
          <w:rFonts w:hint="eastAsia"/>
        </w:rPr>
        <w:t>g</w:t>
      </w:r>
      <w:r w:rsidR="00AC2FA1">
        <w:t>amma</w:t>
      </w:r>
      <w:r w:rsidR="00EC0339">
        <w:rPr>
          <w:rFonts w:hint="eastAsia"/>
        </w:rPr>
        <w:t>；</w:t>
      </w:r>
      <w:r w:rsidR="00261DB1">
        <w:t>min_child_weight</w:t>
      </w:r>
      <w:r w:rsidR="00A95CC2">
        <w:rPr>
          <w:rFonts w:hint="eastAsia"/>
        </w:rPr>
        <w:t>参数</w:t>
      </w:r>
      <w:r w:rsidR="00A95CC2">
        <w:t>用于避免过拟合，当该值取较大时能够避免模型</w:t>
      </w:r>
      <w:r w:rsidR="00A95CC2">
        <w:rPr>
          <w:rFonts w:hint="eastAsia"/>
        </w:rPr>
        <w:t>过度</w:t>
      </w:r>
      <w:r w:rsidR="00A95CC2">
        <w:t>学习局部特殊样本</w:t>
      </w:r>
      <w:r w:rsidR="00A95CC2">
        <w:rPr>
          <w:rFonts w:hint="eastAsia"/>
        </w:rPr>
        <w:t>，</w:t>
      </w:r>
      <w:r w:rsidR="00EC0339">
        <w:rPr>
          <w:rFonts w:hint="eastAsia"/>
        </w:rPr>
        <w:t>当</w:t>
      </w:r>
      <w:r w:rsidR="00EC0339">
        <w:t>该值过大时又可能导致欠拟合</w:t>
      </w:r>
      <w:r w:rsidR="00EC0339">
        <w:rPr>
          <w:rFonts w:hint="eastAsia"/>
        </w:rPr>
        <w:t>，因此</w:t>
      </w:r>
      <w:r w:rsidR="00EC0339">
        <w:t>需要进行参数调优。</w:t>
      </w:r>
      <w:r w:rsidR="00EC0339">
        <w:t>max_depth</w:t>
      </w:r>
      <w:r w:rsidR="00EC0339">
        <w:rPr>
          <w:rFonts w:hint="eastAsia"/>
        </w:rPr>
        <w:t>也是</w:t>
      </w:r>
      <w:r w:rsidR="00EC0339">
        <w:t>用来避免产生过拟合，</w:t>
      </w:r>
      <w:r w:rsidR="00EC0339">
        <w:rPr>
          <w:rFonts w:hint="eastAsia"/>
        </w:rPr>
        <w:t>当</w:t>
      </w:r>
      <w:r w:rsidR="00EC0339">
        <w:rPr>
          <w:rFonts w:hint="eastAsia"/>
        </w:rPr>
        <w:t>max_depth</w:t>
      </w:r>
      <w:r w:rsidR="00EC0339">
        <w:rPr>
          <w:rFonts w:hint="eastAsia"/>
        </w:rPr>
        <w:t>的</w:t>
      </w:r>
      <w:r w:rsidR="00EC0339">
        <w:t>取值越大，就能更容易学习到局部的样本，该参数的一般取值在</w:t>
      </w:r>
      <w:r w:rsidR="00EC0339">
        <w:rPr>
          <w:rFonts w:hint="eastAsia"/>
        </w:rPr>
        <w:t>3</w:t>
      </w:r>
      <w:r w:rsidR="00EC0339">
        <w:t>-10</w:t>
      </w:r>
      <w:r w:rsidR="00EC0339">
        <w:rPr>
          <w:rFonts w:hint="eastAsia"/>
        </w:rPr>
        <w:t>之间；</w:t>
      </w:r>
      <w:r w:rsidR="007018AF">
        <w:rPr>
          <w:rFonts w:hint="eastAsia"/>
        </w:rPr>
        <w:t>由于</w:t>
      </w:r>
      <w:r w:rsidR="007018AF">
        <w:t>只有当</w:t>
      </w:r>
      <w:r w:rsidR="007018AF">
        <w:rPr>
          <w:rFonts w:hint="eastAsia"/>
        </w:rPr>
        <w:t>节点</w:t>
      </w:r>
      <w:r w:rsidR="007018AF">
        <w:t>分裂后损失函数的值降低</w:t>
      </w:r>
      <w:r w:rsidR="007018AF">
        <w:rPr>
          <w:rFonts w:hint="eastAsia"/>
        </w:rPr>
        <w:t>才会</w:t>
      </w:r>
      <w:r w:rsidR="007018AF">
        <w:t>导致节点分裂，</w:t>
      </w:r>
      <w:r w:rsidR="007018AF">
        <w:t>gamma</w:t>
      </w:r>
      <w:r w:rsidR="007018AF">
        <w:t>用来确定节点分裂需要的最小损失函数下降值</w:t>
      </w:r>
      <w:r w:rsidR="007018AF">
        <w:rPr>
          <w:rFonts w:hint="eastAsia"/>
        </w:rPr>
        <w:t>，</w:t>
      </w:r>
      <w:r w:rsidR="007018AF">
        <w:t>默认为</w:t>
      </w:r>
      <w:r w:rsidR="007018AF">
        <w:rPr>
          <w:rFonts w:hint="eastAsia"/>
        </w:rPr>
        <w:t>0</w:t>
      </w:r>
      <w:r w:rsidR="007018AF">
        <w:rPr>
          <w:rFonts w:hint="eastAsia"/>
        </w:rPr>
        <w:t>。</w:t>
      </w:r>
    </w:p>
    <w:p w14:paraId="36F6ECA2" w14:textId="21BBACEF" w:rsidR="00024A8F" w:rsidRDefault="00024A8F" w:rsidP="00024A8F">
      <w:pPr>
        <w:ind w:firstLineChars="0" w:firstLine="420"/>
      </w:pPr>
      <w:r>
        <w:lastRenderedPageBreak/>
        <w:t xml:space="preserve">3. </w:t>
      </w:r>
      <w:r>
        <w:rPr>
          <w:rFonts w:hint="eastAsia"/>
        </w:rPr>
        <w:t>同样</w:t>
      </w:r>
      <w:r>
        <w:t>进行模型</w:t>
      </w:r>
      <w:r w:rsidR="000C7393">
        <w:rPr>
          <w:rFonts w:hint="eastAsia"/>
        </w:rPr>
        <w:t>复杂度</w:t>
      </w:r>
      <w:r w:rsidR="000C7393">
        <w:t>的调优，以降低过拟合风险。</w:t>
      </w:r>
      <w:r w:rsidR="000C7393">
        <w:rPr>
          <w:rFonts w:hint="eastAsia"/>
        </w:rPr>
        <w:t>即</w:t>
      </w:r>
      <w:r w:rsidR="000C7393">
        <w:t>调节</w:t>
      </w:r>
      <w:r w:rsidR="000C7393">
        <w:rPr>
          <w:rFonts w:hint="eastAsia"/>
        </w:rPr>
        <w:t>booster</w:t>
      </w:r>
      <w:r w:rsidR="000C7393">
        <w:t>参数中的</w:t>
      </w:r>
      <w:r w:rsidR="000C7393">
        <w:rPr>
          <w:rFonts w:hint="eastAsia"/>
        </w:rPr>
        <w:t>lambda</w:t>
      </w:r>
      <w:r w:rsidR="000C7393">
        <w:rPr>
          <w:rFonts w:hint="eastAsia"/>
        </w:rPr>
        <w:t>参数</w:t>
      </w:r>
      <w:r w:rsidR="000C7393">
        <w:t>和</w:t>
      </w:r>
      <w:r w:rsidR="000C7393">
        <w:t>alpha</w:t>
      </w:r>
      <w:r w:rsidR="000C7393">
        <w:t>参数</w:t>
      </w:r>
      <w:r w:rsidR="000C7393">
        <w:rPr>
          <w:rFonts w:hint="eastAsia"/>
        </w:rPr>
        <w:t>。</w:t>
      </w:r>
    </w:p>
    <w:p w14:paraId="37E6161B" w14:textId="20A033F9" w:rsidR="000C7393" w:rsidRDefault="000C7393" w:rsidP="00024A8F">
      <w:pPr>
        <w:ind w:firstLineChars="0" w:firstLine="420"/>
      </w:pPr>
      <w:r>
        <w:rPr>
          <w:rFonts w:hint="eastAsia"/>
        </w:rPr>
        <w:t>4</w:t>
      </w:r>
      <w:r>
        <w:t xml:space="preserve">. </w:t>
      </w:r>
      <w:r>
        <w:rPr>
          <w:rFonts w:hint="eastAsia"/>
        </w:rPr>
        <w:t>减小学习</w:t>
      </w:r>
      <w:r>
        <w:t>速率，重新找出相关参数。</w:t>
      </w:r>
    </w:p>
    <w:p w14:paraId="79290C92" w14:textId="76CECC50" w:rsidR="000C7393" w:rsidRDefault="004664DE" w:rsidP="000434FE">
      <w:pPr>
        <w:ind w:firstLineChars="0" w:firstLine="420"/>
        <w:rPr>
          <w:rFonts w:hint="eastAsia"/>
        </w:rPr>
      </w:pPr>
      <w:r>
        <w:rPr>
          <w:rFonts w:hint="eastAsia"/>
        </w:rPr>
        <w:t>如下</w:t>
      </w:r>
      <w:r>
        <w:t>个表展示</w:t>
      </w:r>
      <w:r w:rsidR="000C7393">
        <w:t>学习速率</w:t>
      </w:r>
      <w:r w:rsidR="002074FF">
        <w:rPr>
          <w:rFonts w:hint="eastAsia"/>
        </w:rPr>
        <w:t>eta</w:t>
      </w:r>
      <w:r w:rsidR="000C7393">
        <w:t>为</w:t>
      </w:r>
      <w:r w:rsidR="00DF683D">
        <w:t>[</w:t>
      </w:r>
      <w:r w:rsidR="000C7393">
        <w:t>0.30</w:t>
      </w:r>
      <w:r w:rsidR="00033733">
        <w:rPr>
          <w:rFonts w:hint="eastAsia"/>
        </w:rPr>
        <w:t>，</w:t>
      </w:r>
      <w:r w:rsidR="00033733">
        <w:rPr>
          <w:rFonts w:hint="eastAsia"/>
        </w:rPr>
        <w:t>0.25</w:t>
      </w:r>
      <w:r w:rsidR="00033733">
        <w:rPr>
          <w:rFonts w:hint="eastAsia"/>
        </w:rPr>
        <w:t>，</w:t>
      </w:r>
      <w:r w:rsidR="00033733">
        <w:rPr>
          <w:rFonts w:hint="eastAsia"/>
        </w:rPr>
        <w:t>0.20</w:t>
      </w:r>
      <w:r w:rsidR="000C7393">
        <w:t>]</w:t>
      </w:r>
      <w:r w:rsidR="000C7393">
        <w:rPr>
          <w:rFonts w:hint="eastAsia"/>
        </w:rPr>
        <w:t>的</w:t>
      </w:r>
      <w:r w:rsidR="000C7393">
        <w:t>情况</w:t>
      </w:r>
      <w:r w:rsidR="00033733">
        <w:rPr>
          <w:rFonts w:hint="eastAsia"/>
        </w:rPr>
        <w:t>下</w:t>
      </w:r>
      <w:r w:rsidR="000C7393">
        <w:t>，</w:t>
      </w:r>
      <w:r w:rsidR="007018AF">
        <w:rPr>
          <w:rFonts w:hint="eastAsia"/>
        </w:rPr>
        <w:t>min</w:t>
      </w:r>
      <w:r w:rsidR="007018AF">
        <w:t>_child_weight</w:t>
      </w:r>
      <w:r w:rsidR="007018AF">
        <w:rPr>
          <w:rFonts w:hint="eastAsia"/>
        </w:rPr>
        <w:t>取值</w:t>
      </w:r>
      <w:r w:rsidR="007018AF">
        <w:rPr>
          <w:rFonts w:hint="eastAsia"/>
        </w:rPr>
        <w:t>[3,4,5,6]</w:t>
      </w:r>
      <w:r w:rsidR="007018AF">
        <w:rPr>
          <w:rFonts w:hint="eastAsia"/>
        </w:rPr>
        <w:t>，</w:t>
      </w:r>
      <w:r w:rsidR="007018AF">
        <w:t>max_depth</w:t>
      </w:r>
      <w:r w:rsidR="007018AF">
        <w:rPr>
          <w:rFonts w:hint="eastAsia"/>
        </w:rPr>
        <w:t>取值</w:t>
      </w:r>
      <w:r w:rsidR="007018AF">
        <w:rPr>
          <w:rFonts w:hint="eastAsia"/>
        </w:rPr>
        <w:t>[</w:t>
      </w:r>
      <w:r>
        <w:t>6,7,8</w:t>
      </w:r>
      <w:r w:rsidR="007018AF">
        <w:rPr>
          <w:rFonts w:hint="eastAsia"/>
        </w:rPr>
        <w:t>]</w:t>
      </w:r>
      <w:r w:rsidR="002074FF">
        <w:rPr>
          <w:rFonts w:hint="eastAsia"/>
        </w:rPr>
        <w:t>，</w:t>
      </w:r>
      <w:r w:rsidR="002074FF">
        <w:t>gamma</w:t>
      </w:r>
      <w:r w:rsidR="002074FF">
        <w:t>取值为</w:t>
      </w:r>
      <w:r>
        <w:rPr>
          <w:rFonts w:hint="eastAsia"/>
        </w:rPr>
        <w:t>[</w:t>
      </w:r>
      <w:r w:rsidR="002074FF">
        <w:rPr>
          <w:rFonts w:hint="eastAsia"/>
        </w:rPr>
        <w:t>0.2</w:t>
      </w:r>
      <w:r w:rsidR="002074FF">
        <w:rPr>
          <w:rFonts w:hint="eastAsia"/>
        </w:rPr>
        <w:t>，</w:t>
      </w:r>
      <w:r w:rsidR="002074FF">
        <w:rPr>
          <w:rFonts w:hint="eastAsia"/>
        </w:rPr>
        <w:t>0.3</w:t>
      </w:r>
      <w:r w:rsidR="002074FF">
        <w:rPr>
          <w:rFonts w:hint="eastAsia"/>
        </w:rPr>
        <w:t>，</w:t>
      </w:r>
      <w:r w:rsidR="002074FF">
        <w:rPr>
          <w:rFonts w:hint="eastAsia"/>
        </w:rPr>
        <w:t>0.4]</w:t>
      </w:r>
      <w:r>
        <w:t>.</w:t>
      </w:r>
    </w:p>
    <w:p w14:paraId="573855E5" w14:textId="08C05883" w:rsidR="000E749C" w:rsidRDefault="000E749C" w:rsidP="000E749C">
      <w:pPr>
        <w:ind w:firstLineChars="1100" w:firstLine="2310"/>
      </w:pPr>
      <w:r>
        <w:rPr>
          <w:rFonts w:hint="eastAsia"/>
        </w:rPr>
        <w:t>表</w:t>
      </w:r>
      <w:r w:rsidR="00BB113F">
        <w:rPr>
          <w:rFonts w:hint="eastAsia"/>
        </w:rPr>
        <w:t>4-3  gbdt</w:t>
      </w:r>
      <w:r>
        <w:rPr>
          <w:rFonts w:hint="eastAsia"/>
        </w:rPr>
        <w:t>预测</w:t>
      </w:r>
      <w:r>
        <w:t>平均绝对百分误差</w:t>
      </w:r>
      <w:r>
        <w:rPr>
          <w:rFonts w:hint="eastAsia"/>
        </w:rPr>
        <w:t>（</w:t>
      </w:r>
      <w:r w:rsidR="00FA2D71">
        <w:rPr>
          <w:rFonts w:hint="eastAsia"/>
        </w:rPr>
        <w:t>max_depth=6</w:t>
      </w:r>
      <w:r>
        <w:t>）</w:t>
      </w:r>
    </w:p>
    <w:tbl>
      <w:tblPr>
        <w:tblStyle w:val="6-3"/>
        <w:tblW w:w="0" w:type="auto"/>
        <w:tblLook w:val="04A0" w:firstRow="1" w:lastRow="0" w:firstColumn="1" w:lastColumn="0" w:noHBand="0" w:noVBand="1"/>
      </w:tblPr>
      <w:tblGrid>
        <w:gridCol w:w="4530"/>
        <w:gridCol w:w="4530"/>
      </w:tblGrid>
      <w:tr w:rsidR="000E749C" w:rsidRPr="007B2D24" w14:paraId="417AE014"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744298E" w14:textId="68931D5D" w:rsidR="000E749C" w:rsidRDefault="000E749C"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7CFAED9F" w14:textId="239DE8EF" w:rsidR="000E749C" w:rsidRDefault="000E749C" w:rsidP="00EB58D3">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w:t>
            </w:r>
          </w:p>
        </w:tc>
      </w:tr>
      <w:tr w:rsidR="000E749C" w14:paraId="414A5B7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1F327B9" w14:textId="12D74C34" w:rsidR="000E749C" w:rsidRDefault="000E749C" w:rsidP="000E749C">
            <w:pPr>
              <w:ind w:firstLineChars="244" w:firstLine="514"/>
            </w:pPr>
            <w:r>
              <w:t>0.3</w:t>
            </w:r>
            <w:r>
              <w:rPr>
                <w:rFonts w:hint="eastAsia"/>
              </w:rPr>
              <w:t xml:space="preserve">           </w:t>
            </w:r>
            <w:r w:rsidR="00434E86">
              <w:t xml:space="preserve"> </w:t>
            </w:r>
            <w:r>
              <w:rPr>
                <w:rFonts w:hint="eastAsia"/>
              </w:rPr>
              <w:t xml:space="preserve"> </w:t>
            </w:r>
            <w:r>
              <w:t xml:space="preserve">  </w:t>
            </w:r>
            <w:r>
              <w:rPr>
                <w:rFonts w:hint="eastAsia"/>
              </w:rPr>
              <w:t xml:space="preserve"> </w:t>
            </w:r>
            <w:r>
              <w:t xml:space="preserve">  3</w:t>
            </w:r>
          </w:p>
        </w:tc>
        <w:tc>
          <w:tcPr>
            <w:tcW w:w="4530" w:type="dxa"/>
          </w:tcPr>
          <w:p w14:paraId="0847B07D" w14:textId="575360F0" w:rsidR="000E749C" w:rsidRDefault="000E749C"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00BB113F">
              <w:t xml:space="preserve">          </w:t>
            </w:r>
            <w:r w:rsidR="00FA2D71">
              <w:t xml:space="preserve"> 0.1110</w:t>
            </w:r>
            <w:r w:rsidR="00BB113F">
              <w:t xml:space="preserve"> </w:t>
            </w:r>
          </w:p>
        </w:tc>
      </w:tr>
      <w:tr w:rsidR="000E749C" w14:paraId="059FEC7C"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CE37B77" w14:textId="716A3745" w:rsidR="000E749C" w:rsidRDefault="000E749C" w:rsidP="000E749C">
            <w:pPr>
              <w:ind w:firstLineChars="244" w:firstLine="514"/>
            </w:pPr>
            <w:r>
              <w:t xml:space="preserve">0.3           </w:t>
            </w:r>
            <w:r w:rsidR="00434E86">
              <w:t xml:space="preserve"> </w:t>
            </w:r>
            <w:r>
              <w:t xml:space="preserve">      4</w:t>
            </w:r>
          </w:p>
        </w:tc>
        <w:tc>
          <w:tcPr>
            <w:tcW w:w="4530" w:type="dxa"/>
          </w:tcPr>
          <w:p w14:paraId="7E044A36" w14:textId="16F581FF" w:rsidR="000E749C" w:rsidRDefault="00EB58D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000E749C">
              <w:t xml:space="preserve">   </w:t>
            </w:r>
            <w:r w:rsidR="00A27A29">
              <w:t xml:space="preserve">           0.1122</w:t>
            </w:r>
          </w:p>
        </w:tc>
      </w:tr>
      <w:tr w:rsidR="000E749C" w14:paraId="50C5D280"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340160E" w14:textId="3528985F" w:rsidR="000E749C" w:rsidRDefault="00BB113F" w:rsidP="000E749C">
            <w:pPr>
              <w:ind w:firstLineChars="244" w:firstLine="514"/>
            </w:pPr>
            <w:r>
              <w:t>0.3</w:t>
            </w:r>
            <w:r w:rsidR="000E749C">
              <w:t xml:space="preserve">            </w:t>
            </w:r>
            <w:r w:rsidR="00434E86">
              <w:t xml:space="preserve"> </w:t>
            </w:r>
            <w:r w:rsidR="000E749C">
              <w:t xml:space="preserve">     5</w:t>
            </w:r>
          </w:p>
        </w:tc>
        <w:tc>
          <w:tcPr>
            <w:tcW w:w="4530" w:type="dxa"/>
          </w:tcPr>
          <w:p w14:paraId="2C9AFC17" w14:textId="26AEFDB1" w:rsidR="000E749C" w:rsidRDefault="00EB58D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00A27A29">
              <w:t xml:space="preserve">              0.1147</w:t>
            </w:r>
          </w:p>
        </w:tc>
      </w:tr>
      <w:tr w:rsidR="00BB113F" w14:paraId="3D0ACE53"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4B7225D" w14:textId="27F67664" w:rsidR="00BB113F" w:rsidRDefault="00BB113F" w:rsidP="00BB113F">
            <w:pPr>
              <w:ind w:firstLineChars="244" w:firstLine="514"/>
              <w:rPr>
                <w:rFonts w:hint="eastAsia"/>
              </w:rPr>
            </w:pPr>
            <w:r>
              <w:t>0.25</w:t>
            </w:r>
            <w:r w:rsidR="00A27A29">
              <w:t xml:space="preserve">         </w:t>
            </w:r>
            <w:r w:rsidR="00434E86">
              <w:t xml:space="preserve"> </w:t>
            </w:r>
            <w:r w:rsidR="00A27A29">
              <w:t xml:space="preserve">      </w:t>
            </w:r>
            <w:r>
              <w:t xml:space="preserve"> 3</w:t>
            </w:r>
            <w:r>
              <w:rPr>
                <w:rFonts w:hint="eastAsia"/>
              </w:rPr>
              <w:t xml:space="preserve">                </w:t>
            </w:r>
            <w:r>
              <w:t xml:space="preserve">    </w:t>
            </w:r>
            <w:r>
              <w:rPr>
                <w:rFonts w:hint="eastAsia"/>
              </w:rPr>
              <w:t xml:space="preserve">    </w:t>
            </w:r>
          </w:p>
        </w:tc>
        <w:tc>
          <w:tcPr>
            <w:tcW w:w="4530" w:type="dxa"/>
          </w:tcPr>
          <w:p w14:paraId="50ADF7DE" w14:textId="78284872" w:rsidR="00BB113F" w:rsidRDefault="00EB58D3" w:rsidP="00BB113F">
            <w:pPr>
              <w:ind w:firstLineChars="0"/>
              <w:cnfStyle w:val="000000000000" w:firstRow="0" w:lastRow="0" w:firstColumn="0" w:lastColumn="0" w:oddVBand="0" w:evenVBand="0" w:oddHBand="0" w:evenHBand="0" w:firstRowFirstColumn="0" w:firstRowLastColumn="0" w:lastRowFirstColumn="0" w:lastRowLastColumn="0"/>
              <w:rPr>
                <w:rFonts w:hint="eastAsia"/>
              </w:rPr>
            </w:pPr>
            <w:r>
              <w:t xml:space="preserve">       </w:t>
            </w:r>
            <w:r w:rsidR="00BB113F">
              <w:t xml:space="preserve">  </w:t>
            </w:r>
            <w:r w:rsidR="006002C3">
              <w:t xml:space="preserve">           0.1104</w:t>
            </w:r>
            <w:r w:rsidR="00BB113F">
              <w:t xml:space="preserve">  </w:t>
            </w:r>
          </w:p>
        </w:tc>
      </w:tr>
      <w:tr w:rsidR="00BB113F" w14:paraId="449028AB"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E974D5" w14:textId="2AE44341" w:rsidR="00BB113F" w:rsidRDefault="00BB113F" w:rsidP="00BB113F">
            <w:pPr>
              <w:ind w:firstLineChars="244" w:firstLine="514"/>
              <w:rPr>
                <w:rFonts w:hint="eastAsia"/>
              </w:rPr>
            </w:pPr>
            <w:r>
              <w:t>0.25</w:t>
            </w:r>
            <w:r>
              <w:rPr>
                <w:rFonts w:hint="eastAsia"/>
              </w:rPr>
              <w:t xml:space="preserve">              </w:t>
            </w:r>
            <w:r>
              <w:t xml:space="preserve">   4</w:t>
            </w:r>
          </w:p>
        </w:tc>
        <w:tc>
          <w:tcPr>
            <w:tcW w:w="4530" w:type="dxa"/>
          </w:tcPr>
          <w:p w14:paraId="1E33CEC5" w14:textId="151931E7"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rsidR="00BB113F">
              <w:t xml:space="preserve">    </w:t>
            </w:r>
            <w:r w:rsidR="00BB113F">
              <w:rPr>
                <w:rFonts w:hint="eastAsia"/>
              </w:rPr>
              <w:t xml:space="preserve"> </w:t>
            </w:r>
            <w:r w:rsidR="00434E86">
              <w:t xml:space="preserve">         0.12</w:t>
            </w:r>
            <w:r>
              <w:t>96</w:t>
            </w:r>
          </w:p>
        </w:tc>
      </w:tr>
      <w:tr w:rsidR="00BB113F" w14:paraId="41FDAF9B"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468F95D8" w14:textId="3EF4B2BF" w:rsidR="00BB113F" w:rsidRDefault="00BB113F" w:rsidP="00BB113F">
            <w:pPr>
              <w:ind w:firstLineChars="244" w:firstLine="514"/>
              <w:rPr>
                <w:rFonts w:hint="eastAsia"/>
              </w:rPr>
            </w:pPr>
            <w:r>
              <w:t>0.25                 5</w:t>
            </w:r>
          </w:p>
        </w:tc>
        <w:tc>
          <w:tcPr>
            <w:tcW w:w="4530" w:type="dxa"/>
          </w:tcPr>
          <w:p w14:paraId="0D744EBF" w14:textId="3B215089" w:rsidR="00BB113F" w:rsidRDefault="00BB113F" w:rsidP="00BB113F">
            <w:p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rsidR="00EB58D3">
              <w:t xml:space="preserve">    </w:t>
            </w:r>
            <w:r>
              <w:rPr>
                <w:rFonts w:hint="eastAsia"/>
              </w:rPr>
              <w:t xml:space="preserve">  </w:t>
            </w:r>
            <w:r w:rsidR="00EB58D3">
              <w:t xml:space="preserve">   </w:t>
            </w:r>
            <w:r w:rsidR="006002C3">
              <w:t xml:space="preserve">  </w:t>
            </w:r>
            <w:r w:rsidR="00EB58D3">
              <w:t xml:space="preserve">      </w:t>
            </w:r>
            <w:r w:rsidR="00434E86">
              <w:t>0.12</w:t>
            </w:r>
            <w:r w:rsidR="006002C3">
              <w:t>92</w:t>
            </w:r>
          </w:p>
        </w:tc>
      </w:tr>
      <w:tr w:rsidR="00BB113F" w14:paraId="0D5A56D5"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1DBB3C0" w14:textId="52DDAF3E" w:rsidR="00BB113F" w:rsidRDefault="00BB113F" w:rsidP="00BB113F">
            <w:pPr>
              <w:ind w:firstLineChars="244" w:firstLine="514"/>
              <w:rPr>
                <w:rFonts w:hint="eastAsia"/>
              </w:rPr>
            </w:pPr>
            <w:r>
              <w:t xml:space="preserve">0.2                </w:t>
            </w:r>
            <w:r w:rsidR="00A27A29">
              <w:t xml:space="preserve"> </w:t>
            </w:r>
            <w:r>
              <w:t xml:space="preserve"> 3</w:t>
            </w:r>
            <w:r>
              <w:rPr>
                <w:rFonts w:hint="eastAsia"/>
              </w:rPr>
              <w:t xml:space="preserve">                </w:t>
            </w:r>
            <w:r>
              <w:t xml:space="preserve">    </w:t>
            </w:r>
            <w:r>
              <w:rPr>
                <w:rFonts w:hint="eastAsia"/>
              </w:rPr>
              <w:t xml:space="preserve">    </w:t>
            </w:r>
          </w:p>
        </w:tc>
        <w:tc>
          <w:tcPr>
            <w:tcW w:w="4530" w:type="dxa"/>
          </w:tcPr>
          <w:p w14:paraId="548BAC35" w14:textId="3BE38E5B"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rPr>
                <w:rFonts w:hint="eastAsia"/>
              </w:rPr>
            </w:pPr>
            <w:r>
              <w:t xml:space="preserve">        </w:t>
            </w:r>
            <w:r w:rsidR="00BB113F">
              <w:t xml:space="preserve"> </w:t>
            </w:r>
            <w:r w:rsidR="006002C3">
              <w:t xml:space="preserve">        </w:t>
            </w:r>
            <w:r w:rsidR="00BB113F">
              <w:t xml:space="preserve">   </w:t>
            </w:r>
            <w:r w:rsidR="006002C3">
              <w:t>0.1369</w:t>
            </w:r>
          </w:p>
        </w:tc>
      </w:tr>
      <w:tr w:rsidR="00BB113F" w14:paraId="6F99898E"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5C506BA" w14:textId="1D98B485" w:rsidR="00BB113F" w:rsidRDefault="00BB113F" w:rsidP="00BB113F">
            <w:pPr>
              <w:ind w:firstLineChars="244" w:firstLine="514"/>
              <w:rPr>
                <w:rFonts w:hint="eastAsia"/>
              </w:rPr>
            </w:pPr>
            <w:r>
              <w:t>0.2</w:t>
            </w:r>
            <w:r>
              <w:rPr>
                <w:rFonts w:hint="eastAsia"/>
              </w:rPr>
              <w:t xml:space="preserve">              </w:t>
            </w:r>
            <w:r w:rsidR="00A27A29">
              <w:t xml:space="preserve"> </w:t>
            </w:r>
            <w:r>
              <w:t xml:space="preserve">   4</w:t>
            </w:r>
          </w:p>
        </w:tc>
        <w:tc>
          <w:tcPr>
            <w:tcW w:w="4530" w:type="dxa"/>
          </w:tcPr>
          <w:p w14:paraId="22A002D6" w14:textId="444F2E8E" w:rsidR="00BB113F" w:rsidRDefault="00BB113F" w:rsidP="00BB113F">
            <w:p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t xml:space="preserve">   </w:t>
            </w:r>
            <w:r w:rsidR="006002C3">
              <w:t xml:space="preserve">       </w:t>
            </w:r>
            <w:r>
              <w:t xml:space="preserve">   </w:t>
            </w:r>
            <w:r w:rsidR="006002C3">
              <w:t>0.1386</w:t>
            </w:r>
            <w:r>
              <w:rPr>
                <w:rFonts w:hint="eastAsia"/>
              </w:rPr>
              <w:t xml:space="preserve"> </w:t>
            </w:r>
          </w:p>
        </w:tc>
      </w:tr>
      <w:tr w:rsidR="00BB113F" w14:paraId="04FC51A3"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9A8E0E4" w14:textId="06520160" w:rsidR="00BB113F" w:rsidRDefault="00BB113F" w:rsidP="00BB113F">
            <w:pPr>
              <w:ind w:firstLineChars="244" w:firstLine="514"/>
              <w:rPr>
                <w:rFonts w:hint="eastAsia"/>
              </w:rPr>
            </w:pPr>
            <w:r>
              <w:rPr>
                <w:rFonts w:hint="eastAsia"/>
              </w:rPr>
              <w:t xml:space="preserve">0.2   </w:t>
            </w:r>
            <w:r>
              <w:t xml:space="preserve">            </w:t>
            </w:r>
            <w:r w:rsidR="00A27A29">
              <w:t xml:space="preserve"> </w:t>
            </w:r>
            <w:r>
              <w:t xml:space="preserve">  5                               </w:t>
            </w:r>
          </w:p>
        </w:tc>
        <w:tc>
          <w:tcPr>
            <w:tcW w:w="4530" w:type="dxa"/>
          </w:tcPr>
          <w:p w14:paraId="1EC84B45" w14:textId="4FDF4B0E" w:rsidR="00BB113F" w:rsidRDefault="00EB58D3" w:rsidP="00BB113F">
            <w:p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rsidR="006002C3">
              <w:t xml:space="preserve">                  0.1361</w:t>
            </w:r>
            <w:r>
              <w:rPr>
                <w:rFonts w:hint="eastAsia"/>
              </w:rPr>
              <w:t xml:space="preserve">    </w:t>
            </w:r>
          </w:p>
        </w:tc>
      </w:tr>
    </w:tbl>
    <w:p w14:paraId="6C063FB0" w14:textId="21764FB3" w:rsidR="006002C3" w:rsidRDefault="006002C3" w:rsidP="006002C3">
      <w:pPr>
        <w:ind w:firstLineChars="1100" w:firstLine="2310"/>
      </w:pPr>
      <w:r>
        <w:rPr>
          <w:rFonts w:hint="eastAsia"/>
        </w:rPr>
        <w:t>表</w:t>
      </w:r>
      <w:r>
        <w:rPr>
          <w:rFonts w:hint="eastAsia"/>
        </w:rPr>
        <w:t>4-3  gbdt</w:t>
      </w:r>
      <w:r>
        <w:rPr>
          <w:rFonts w:hint="eastAsia"/>
        </w:rPr>
        <w:t>预测</w:t>
      </w:r>
      <w:r>
        <w:t>平均绝对百分误差</w:t>
      </w:r>
      <w:r>
        <w:rPr>
          <w:rFonts w:hint="eastAsia"/>
        </w:rPr>
        <w:t>（</w:t>
      </w:r>
      <w:r>
        <w:rPr>
          <w:rFonts w:hint="eastAsia"/>
        </w:rPr>
        <w:t>max_depth=7</w:t>
      </w:r>
      <w:r>
        <w:t>）</w:t>
      </w:r>
    </w:p>
    <w:tbl>
      <w:tblPr>
        <w:tblStyle w:val="6-3"/>
        <w:tblW w:w="0" w:type="auto"/>
        <w:tblLook w:val="04A0" w:firstRow="1" w:lastRow="0" w:firstColumn="1" w:lastColumn="0" w:noHBand="0" w:noVBand="1"/>
      </w:tblPr>
      <w:tblGrid>
        <w:gridCol w:w="4530"/>
        <w:gridCol w:w="4530"/>
      </w:tblGrid>
      <w:tr w:rsidR="006002C3" w:rsidRPr="007B2D24" w14:paraId="717FAD17"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6C6411E" w14:textId="59B8F75C" w:rsidR="006002C3" w:rsidRDefault="006002C3"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3EBCF13E" w14:textId="6A1D476A" w:rsidR="006002C3" w:rsidRDefault="006002C3"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w:t>
            </w:r>
          </w:p>
        </w:tc>
      </w:tr>
      <w:tr w:rsidR="006002C3" w14:paraId="1FE85EBB"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2035D4" w14:textId="54B5B3A1" w:rsidR="006002C3" w:rsidRDefault="006002C3" w:rsidP="00E07CFE">
            <w:pPr>
              <w:ind w:firstLineChars="244" w:firstLine="514"/>
            </w:pPr>
            <w:r>
              <w:t>0.3</w:t>
            </w:r>
            <w:r>
              <w:rPr>
                <w:rFonts w:hint="eastAsia"/>
              </w:rPr>
              <w:t xml:space="preserve">            </w:t>
            </w:r>
            <w:r>
              <w:t xml:space="preserve">  </w:t>
            </w:r>
            <w:r w:rsidR="00434E86">
              <w:t xml:space="preserve"> </w:t>
            </w:r>
            <w:r>
              <w:rPr>
                <w:rFonts w:hint="eastAsia"/>
              </w:rPr>
              <w:t xml:space="preserve"> </w:t>
            </w:r>
            <w:r>
              <w:t xml:space="preserve">  3</w:t>
            </w:r>
          </w:p>
        </w:tc>
        <w:tc>
          <w:tcPr>
            <w:tcW w:w="4530" w:type="dxa"/>
          </w:tcPr>
          <w:p w14:paraId="50BDE433" w14:textId="591531B8" w:rsidR="006002C3" w:rsidRDefault="006002C3"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0.1128</w:t>
            </w:r>
          </w:p>
        </w:tc>
      </w:tr>
      <w:tr w:rsidR="006002C3" w14:paraId="61B9F8E4"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3086FC7C" w14:textId="0F3739EB" w:rsidR="006002C3" w:rsidRDefault="006002C3" w:rsidP="00E07CFE">
            <w:pPr>
              <w:ind w:firstLineChars="244" w:firstLine="514"/>
            </w:pPr>
            <w:r>
              <w:t xml:space="preserve">0.3              </w:t>
            </w:r>
            <w:r w:rsidR="00434E86">
              <w:t xml:space="preserve"> </w:t>
            </w:r>
            <w:r>
              <w:t xml:space="preserve">   4</w:t>
            </w:r>
          </w:p>
        </w:tc>
        <w:tc>
          <w:tcPr>
            <w:tcW w:w="4530" w:type="dxa"/>
          </w:tcPr>
          <w:p w14:paraId="4590DEA3" w14:textId="21E4DB43"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0.1117</w:t>
            </w:r>
          </w:p>
        </w:tc>
      </w:tr>
      <w:tr w:rsidR="006002C3" w14:paraId="13A54CE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8E2F53" w14:textId="74237472" w:rsidR="006002C3" w:rsidRDefault="006002C3" w:rsidP="00E07CFE">
            <w:pPr>
              <w:ind w:firstLineChars="244" w:firstLine="514"/>
            </w:pPr>
            <w:r>
              <w:t xml:space="preserve">0.3               </w:t>
            </w:r>
            <w:r w:rsidR="00434E86">
              <w:t xml:space="preserve"> </w:t>
            </w:r>
            <w:r>
              <w:t xml:space="preserve">  5</w:t>
            </w:r>
          </w:p>
        </w:tc>
        <w:tc>
          <w:tcPr>
            <w:tcW w:w="4530" w:type="dxa"/>
          </w:tcPr>
          <w:p w14:paraId="07BA5D98" w14:textId="4B62AE02"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0.1094</w:t>
            </w:r>
          </w:p>
        </w:tc>
      </w:tr>
      <w:tr w:rsidR="006002C3" w14:paraId="0EAB2705"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4784656E" w14:textId="7C661AEA" w:rsidR="006002C3" w:rsidRDefault="006002C3" w:rsidP="00E07CFE">
            <w:pPr>
              <w:ind w:firstLineChars="244" w:firstLine="514"/>
              <w:rPr>
                <w:rFonts w:hint="eastAsia"/>
              </w:rPr>
            </w:pPr>
            <w:r>
              <w:t xml:space="preserve">0.25              </w:t>
            </w:r>
            <w:r w:rsidR="00434E86">
              <w:t xml:space="preserve"> </w:t>
            </w:r>
            <w:r>
              <w:t xml:space="preserve">  3</w:t>
            </w:r>
            <w:r>
              <w:rPr>
                <w:rFonts w:hint="eastAsia"/>
              </w:rPr>
              <w:t xml:space="preserve">                </w:t>
            </w:r>
            <w:r>
              <w:t xml:space="preserve">    </w:t>
            </w:r>
            <w:r>
              <w:rPr>
                <w:rFonts w:hint="eastAsia"/>
              </w:rPr>
              <w:t xml:space="preserve">    </w:t>
            </w:r>
          </w:p>
        </w:tc>
        <w:tc>
          <w:tcPr>
            <w:tcW w:w="4530" w:type="dxa"/>
          </w:tcPr>
          <w:p w14:paraId="3D33FE2F" w14:textId="41AB9F42"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rPr>
                <w:rFonts w:hint="eastAsia"/>
              </w:rPr>
            </w:pPr>
            <w:r>
              <w:t xml:space="preserve">                    0.1203  </w:t>
            </w:r>
          </w:p>
        </w:tc>
      </w:tr>
      <w:tr w:rsidR="006002C3" w14:paraId="046997A1"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704AB67" w14:textId="77777777" w:rsidR="006002C3" w:rsidRDefault="006002C3" w:rsidP="00E07CFE">
            <w:pPr>
              <w:ind w:firstLineChars="244" w:firstLine="514"/>
              <w:rPr>
                <w:rFonts w:hint="eastAsia"/>
              </w:rPr>
            </w:pPr>
            <w:r>
              <w:t>0.25</w:t>
            </w:r>
            <w:r>
              <w:rPr>
                <w:rFonts w:hint="eastAsia"/>
              </w:rPr>
              <w:t xml:space="preserve">              </w:t>
            </w:r>
            <w:r>
              <w:t xml:space="preserve">   4</w:t>
            </w:r>
          </w:p>
        </w:tc>
        <w:tc>
          <w:tcPr>
            <w:tcW w:w="4530" w:type="dxa"/>
          </w:tcPr>
          <w:p w14:paraId="69307E49" w14:textId="387A19C5"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t xml:space="preserve">    </w:t>
            </w:r>
            <w:r>
              <w:rPr>
                <w:rFonts w:hint="eastAsia"/>
              </w:rPr>
              <w:t xml:space="preserve"> </w:t>
            </w:r>
            <w:r>
              <w:t xml:space="preserve">         0.1111</w:t>
            </w:r>
          </w:p>
        </w:tc>
      </w:tr>
      <w:tr w:rsidR="006002C3" w14:paraId="70C35110"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61EABE8C" w14:textId="77777777" w:rsidR="006002C3" w:rsidRDefault="006002C3" w:rsidP="00E07CFE">
            <w:pPr>
              <w:ind w:firstLineChars="244" w:firstLine="514"/>
              <w:rPr>
                <w:rFonts w:hint="eastAsia"/>
              </w:rPr>
            </w:pPr>
            <w:r>
              <w:t>0.25                 5</w:t>
            </w:r>
          </w:p>
        </w:tc>
        <w:tc>
          <w:tcPr>
            <w:tcW w:w="4530" w:type="dxa"/>
          </w:tcPr>
          <w:p w14:paraId="059CF082" w14:textId="65F096D5"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t xml:space="preserve">    </w:t>
            </w:r>
            <w:r>
              <w:rPr>
                <w:rFonts w:hint="eastAsia"/>
              </w:rPr>
              <w:t xml:space="preserve">  </w:t>
            </w:r>
            <w:r>
              <w:t xml:space="preserve">           0.1105</w:t>
            </w:r>
          </w:p>
        </w:tc>
      </w:tr>
      <w:tr w:rsidR="006002C3" w14:paraId="5215B036"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09C89A" w14:textId="77777777" w:rsidR="006002C3" w:rsidRDefault="006002C3" w:rsidP="00E07CFE">
            <w:pPr>
              <w:ind w:firstLineChars="244" w:firstLine="514"/>
              <w:rPr>
                <w:rFonts w:hint="eastAsia"/>
              </w:rPr>
            </w:pPr>
            <w:r>
              <w:t>0.2                  3</w:t>
            </w:r>
            <w:r>
              <w:rPr>
                <w:rFonts w:hint="eastAsia"/>
              </w:rPr>
              <w:t xml:space="preserve">                </w:t>
            </w:r>
            <w:r>
              <w:t xml:space="preserve">    </w:t>
            </w:r>
            <w:r>
              <w:rPr>
                <w:rFonts w:hint="eastAsia"/>
              </w:rPr>
              <w:t xml:space="preserve">    </w:t>
            </w:r>
          </w:p>
        </w:tc>
        <w:tc>
          <w:tcPr>
            <w:tcW w:w="4530" w:type="dxa"/>
          </w:tcPr>
          <w:p w14:paraId="62618419" w14:textId="715960B4"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rPr>
                <w:rFonts w:hint="eastAsia"/>
              </w:rPr>
            </w:pPr>
            <w:r>
              <w:t xml:space="preserve">                    0.1717</w:t>
            </w:r>
          </w:p>
        </w:tc>
      </w:tr>
      <w:tr w:rsidR="006002C3" w14:paraId="0E9CEBB7"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2515EE7F" w14:textId="77777777" w:rsidR="006002C3" w:rsidRDefault="006002C3" w:rsidP="00E07CFE">
            <w:pPr>
              <w:ind w:firstLineChars="244" w:firstLine="514"/>
              <w:rPr>
                <w:rFonts w:hint="eastAsia"/>
              </w:rPr>
            </w:pPr>
            <w:r>
              <w:t>0.2</w:t>
            </w:r>
            <w:r>
              <w:rPr>
                <w:rFonts w:hint="eastAsia"/>
              </w:rPr>
              <w:t xml:space="preserve">              </w:t>
            </w:r>
            <w:r>
              <w:t xml:space="preserve">    4</w:t>
            </w:r>
          </w:p>
        </w:tc>
        <w:tc>
          <w:tcPr>
            <w:tcW w:w="4530" w:type="dxa"/>
          </w:tcPr>
          <w:p w14:paraId="556B40AC" w14:textId="346C1985"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t xml:space="preserve">             0.1412</w:t>
            </w:r>
            <w:r>
              <w:rPr>
                <w:rFonts w:hint="eastAsia"/>
              </w:rPr>
              <w:t xml:space="preserve"> </w:t>
            </w:r>
          </w:p>
        </w:tc>
      </w:tr>
      <w:tr w:rsidR="006002C3" w14:paraId="6C37140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0B8E2B" w14:textId="77777777" w:rsidR="006002C3" w:rsidRDefault="006002C3" w:rsidP="00E07CFE">
            <w:pPr>
              <w:ind w:firstLineChars="244" w:firstLine="514"/>
              <w:rPr>
                <w:rFonts w:hint="eastAsia"/>
              </w:rPr>
            </w:pPr>
            <w:r>
              <w:rPr>
                <w:rFonts w:hint="eastAsia"/>
              </w:rPr>
              <w:t xml:space="preserve">0.2   </w:t>
            </w:r>
            <w:r>
              <w:t xml:space="preserve">               5                               </w:t>
            </w:r>
          </w:p>
        </w:tc>
        <w:tc>
          <w:tcPr>
            <w:tcW w:w="4530" w:type="dxa"/>
          </w:tcPr>
          <w:p w14:paraId="1759D46D" w14:textId="34C42FCA"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t xml:space="preserve">                  0.1385</w:t>
            </w:r>
            <w:r>
              <w:rPr>
                <w:rFonts w:hint="eastAsia"/>
              </w:rPr>
              <w:t xml:space="preserve">    </w:t>
            </w:r>
          </w:p>
        </w:tc>
      </w:tr>
    </w:tbl>
    <w:p w14:paraId="36D4256A" w14:textId="77777777" w:rsidR="000C7393" w:rsidRDefault="000C7393" w:rsidP="00024A8F">
      <w:pPr>
        <w:ind w:firstLineChars="0" w:firstLine="420"/>
      </w:pPr>
    </w:p>
    <w:p w14:paraId="401879F6" w14:textId="3AEF8477" w:rsidR="006002C3" w:rsidRDefault="006002C3" w:rsidP="006002C3">
      <w:pPr>
        <w:ind w:firstLineChars="1100" w:firstLine="2310"/>
      </w:pPr>
      <w:r>
        <w:rPr>
          <w:rFonts w:hint="eastAsia"/>
        </w:rPr>
        <w:t>表</w:t>
      </w:r>
      <w:r>
        <w:rPr>
          <w:rFonts w:hint="eastAsia"/>
        </w:rPr>
        <w:t>4-3  gbdt</w:t>
      </w:r>
      <w:r>
        <w:rPr>
          <w:rFonts w:hint="eastAsia"/>
        </w:rPr>
        <w:t>预测</w:t>
      </w:r>
      <w:r>
        <w:t>平均绝对百分误差</w:t>
      </w:r>
      <w:r>
        <w:rPr>
          <w:rFonts w:hint="eastAsia"/>
        </w:rPr>
        <w:t>（</w:t>
      </w:r>
      <w:r>
        <w:rPr>
          <w:rFonts w:hint="eastAsia"/>
        </w:rPr>
        <w:t>max_depth=8</w:t>
      </w:r>
      <w:r>
        <w:t>）</w:t>
      </w:r>
    </w:p>
    <w:tbl>
      <w:tblPr>
        <w:tblStyle w:val="6-3"/>
        <w:tblW w:w="0" w:type="auto"/>
        <w:tblLook w:val="04A0" w:firstRow="1" w:lastRow="0" w:firstColumn="1" w:lastColumn="0" w:noHBand="0" w:noVBand="1"/>
      </w:tblPr>
      <w:tblGrid>
        <w:gridCol w:w="4530"/>
        <w:gridCol w:w="4530"/>
      </w:tblGrid>
      <w:tr w:rsidR="006002C3" w:rsidRPr="007B2D24" w14:paraId="376EA946" w14:textId="77777777" w:rsidTr="00E07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60BB5F3" w14:textId="4FC2B9FE" w:rsidR="006002C3" w:rsidRDefault="006002C3" w:rsidP="00E07CFE">
            <w:pPr>
              <w:ind w:firstLineChars="250" w:firstLine="527"/>
            </w:pPr>
            <w:r>
              <w:t>eta</w:t>
            </w:r>
            <w:r>
              <w:rPr>
                <w:rFonts w:hint="eastAsia"/>
              </w:rPr>
              <w:t xml:space="preserve">         </w:t>
            </w:r>
            <w:r>
              <w:t xml:space="preserve"> </w:t>
            </w:r>
            <w:r w:rsidR="00434E86">
              <w:t xml:space="preserve"> </w:t>
            </w:r>
            <w:r>
              <w:t xml:space="preserve"> min_child_weight</w:t>
            </w:r>
          </w:p>
        </w:tc>
        <w:tc>
          <w:tcPr>
            <w:tcW w:w="4530" w:type="dxa"/>
          </w:tcPr>
          <w:p w14:paraId="0A4FEE1E" w14:textId="77777777" w:rsidR="006002C3" w:rsidRDefault="006002C3" w:rsidP="00E07CFE">
            <w:pPr>
              <w:ind w:firstLineChars="94" w:firstLine="198"/>
              <w:cnfStyle w:val="100000000000" w:firstRow="1" w:lastRow="0" w:firstColumn="0" w:lastColumn="0" w:oddVBand="0" w:evenVBand="0" w:oddHBand="0" w:evenHBand="0" w:firstRowFirstColumn="0" w:firstRowLastColumn="0" w:lastRowFirstColumn="0" w:lastRowLastColumn="0"/>
            </w:pPr>
            <w:r>
              <w:rPr>
                <w:rFonts w:hint="eastAsia"/>
              </w:rPr>
              <w:t xml:space="preserve"> </w:t>
            </w:r>
            <w:r>
              <w:t xml:space="preserve">                  MAPE</w:t>
            </w:r>
          </w:p>
        </w:tc>
      </w:tr>
      <w:tr w:rsidR="006002C3" w14:paraId="4D9547E8"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B60BAFF" w14:textId="638711CC" w:rsidR="006002C3" w:rsidRDefault="006002C3" w:rsidP="00E07CFE">
            <w:pPr>
              <w:ind w:firstLineChars="244" w:firstLine="514"/>
            </w:pPr>
            <w:r>
              <w:t>0.3</w:t>
            </w:r>
            <w:r>
              <w:rPr>
                <w:rFonts w:hint="eastAsia"/>
              </w:rPr>
              <w:t xml:space="preserve">            </w:t>
            </w:r>
            <w:r>
              <w:t xml:space="preserve">  </w:t>
            </w:r>
            <w:r>
              <w:rPr>
                <w:rFonts w:hint="eastAsia"/>
              </w:rPr>
              <w:t xml:space="preserve"> </w:t>
            </w:r>
            <w:r>
              <w:t xml:space="preserve"> </w:t>
            </w:r>
            <w:r w:rsidR="00434E86">
              <w:t xml:space="preserve"> </w:t>
            </w:r>
            <w:r>
              <w:t xml:space="preserve"> 3</w:t>
            </w:r>
          </w:p>
        </w:tc>
        <w:tc>
          <w:tcPr>
            <w:tcW w:w="4530" w:type="dxa"/>
          </w:tcPr>
          <w:p w14:paraId="38F296F0" w14:textId="1B32E9E2" w:rsidR="006002C3" w:rsidRDefault="006002C3" w:rsidP="00E07CFE">
            <w:pPr>
              <w:ind w:firstLineChars="0" w:firstLine="0"/>
              <w:cnfStyle w:val="000000100000" w:firstRow="0" w:lastRow="0" w:firstColumn="0" w:lastColumn="0" w:oddVBand="0" w:evenVBand="0" w:oddHBand="1" w:evenHBand="0" w:firstRowFirstColumn="0" w:firstRowLastColumn="0" w:lastRowFirstColumn="0" w:lastRowLastColumn="0"/>
            </w:pPr>
            <w:r>
              <w:t xml:space="preserve">                      0.1066</w:t>
            </w:r>
          </w:p>
        </w:tc>
      </w:tr>
      <w:tr w:rsidR="006002C3" w14:paraId="3D487BA0"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72F47D7F" w14:textId="08B6AFE8" w:rsidR="006002C3" w:rsidRDefault="006002C3" w:rsidP="00E07CFE">
            <w:pPr>
              <w:ind w:firstLineChars="244" w:firstLine="514"/>
            </w:pPr>
            <w:r>
              <w:t xml:space="preserve">0.3               </w:t>
            </w:r>
            <w:r w:rsidR="00434E86">
              <w:t xml:space="preserve"> </w:t>
            </w:r>
            <w:r>
              <w:t xml:space="preserve">  4</w:t>
            </w:r>
          </w:p>
        </w:tc>
        <w:tc>
          <w:tcPr>
            <w:tcW w:w="4530" w:type="dxa"/>
          </w:tcPr>
          <w:p w14:paraId="287F78C2" w14:textId="20FA4F0E"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sidR="00434E86">
              <w:t xml:space="preserve"> 0.10</w:t>
            </w:r>
            <w:r>
              <w:t>43</w:t>
            </w:r>
          </w:p>
        </w:tc>
      </w:tr>
      <w:tr w:rsidR="006002C3" w14:paraId="0C25C1AA"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BB781A" w14:textId="47A7BAD1" w:rsidR="006002C3" w:rsidRDefault="006002C3" w:rsidP="00E07CFE">
            <w:pPr>
              <w:ind w:firstLineChars="244" w:firstLine="514"/>
            </w:pPr>
            <w:r>
              <w:t xml:space="preserve">0.3                </w:t>
            </w:r>
            <w:r w:rsidR="00434E86">
              <w:t xml:space="preserve"> </w:t>
            </w:r>
            <w:r>
              <w:t xml:space="preserve"> 5</w:t>
            </w:r>
          </w:p>
        </w:tc>
        <w:tc>
          <w:tcPr>
            <w:tcW w:w="4530" w:type="dxa"/>
          </w:tcPr>
          <w:p w14:paraId="52FB4227" w14:textId="67BC2A21"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0.1036</w:t>
            </w:r>
          </w:p>
        </w:tc>
      </w:tr>
      <w:tr w:rsidR="006002C3" w14:paraId="1817B23E"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1F835507" w14:textId="3DB79A50" w:rsidR="006002C3" w:rsidRDefault="006002C3" w:rsidP="00E07CFE">
            <w:pPr>
              <w:ind w:firstLineChars="244" w:firstLine="514"/>
              <w:rPr>
                <w:rFonts w:hint="eastAsia"/>
              </w:rPr>
            </w:pPr>
            <w:r>
              <w:t xml:space="preserve">0.25               </w:t>
            </w:r>
            <w:r w:rsidR="00434E86">
              <w:t xml:space="preserve"> </w:t>
            </w:r>
            <w:r>
              <w:t xml:space="preserve"> 3</w:t>
            </w:r>
            <w:r>
              <w:rPr>
                <w:rFonts w:hint="eastAsia"/>
              </w:rPr>
              <w:t xml:space="preserve">                </w:t>
            </w:r>
            <w:r>
              <w:t xml:space="preserve">    </w:t>
            </w:r>
            <w:r>
              <w:rPr>
                <w:rFonts w:hint="eastAsia"/>
              </w:rPr>
              <w:t xml:space="preserve">    </w:t>
            </w:r>
          </w:p>
        </w:tc>
        <w:tc>
          <w:tcPr>
            <w:tcW w:w="4530" w:type="dxa"/>
          </w:tcPr>
          <w:p w14:paraId="0C619ED9" w14:textId="08DCDB69"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rPr>
                <w:rFonts w:hint="eastAsia"/>
              </w:rPr>
            </w:pPr>
            <w:r>
              <w:t xml:space="preserve">                    0.1173 </w:t>
            </w:r>
          </w:p>
        </w:tc>
      </w:tr>
      <w:tr w:rsidR="006002C3" w14:paraId="5EB96114"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01DABF8" w14:textId="77777777" w:rsidR="006002C3" w:rsidRDefault="006002C3" w:rsidP="00E07CFE">
            <w:pPr>
              <w:ind w:firstLineChars="244" w:firstLine="514"/>
              <w:rPr>
                <w:rFonts w:hint="eastAsia"/>
              </w:rPr>
            </w:pPr>
            <w:r>
              <w:t>0.25</w:t>
            </w:r>
            <w:r>
              <w:rPr>
                <w:rFonts w:hint="eastAsia"/>
              </w:rPr>
              <w:t xml:space="preserve">              </w:t>
            </w:r>
            <w:r>
              <w:t xml:space="preserve">   4</w:t>
            </w:r>
          </w:p>
        </w:tc>
        <w:tc>
          <w:tcPr>
            <w:tcW w:w="4530" w:type="dxa"/>
          </w:tcPr>
          <w:p w14:paraId="6D5B32D1" w14:textId="15B9438C"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t xml:space="preserve">    </w:t>
            </w:r>
            <w:r>
              <w:rPr>
                <w:rFonts w:hint="eastAsia"/>
              </w:rPr>
              <w:t xml:space="preserve"> </w:t>
            </w:r>
            <w:r>
              <w:t xml:space="preserve">         0.1150</w:t>
            </w:r>
          </w:p>
        </w:tc>
      </w:tr>
      <w:tr w:rsidR="006002C3" w14:paraId="29E92AD4"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08CE1E80" w14:textId="77777777" w:rsidR="006002C3" w:rsidRDefault="006002C3" w:rsidP="00E07CFE">
            <w:pPr>
              <w:ind w:firstLineChars="244" w:firstLine="514"/>
              <w:rPr>
                <w:rFonts w:hint="eastAsia"/>
              </w:rPr>
            </w:pPr>
            <w:r>
              <w:t>0.25                 5</w:t>
            </w:r>
          </w:p>
        </w:tc>
        <w:tc>
          <w:tcPr>
            <w:tcW w:w="4530" w:type="dxa"/>
          </w:tcPr>
          <w:p w14:paraId="6674CCFE" w14:textId="4A978913"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t xml:space="preserve">    </w:t>
            </w:r>
            <w:r>
              <w:rPr>
                <w:rFonts w:hint="eastAsia"/>
              </w:rPr>
              <w:t xml:space="preserve">  </w:t>
            </w:r>
            <w:r>
              <w:t xml:space="preserve">           0.1126</w:t>
            </w:r>
          </w:p>
        </w:tc>
      </w:tr>
      <w:tr w:rsidR="006002C3" w14:paraId="6A798598"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11CD8D6" w14:textId="77777777" w:rsidR="006002C3" w:rsidRDefault="006002C3" w:rsidP="00E07CFE">
            <w:pPr>
              <w:ind w:firstLineChars="244" w:firstLine="514"/>
              <w:rPr>
                <w:rFonts w:hint="eastAsia"/>
              </w:rPr>
            </w:pPr>
            <w:r>
              <w:lastRenderedPageBreak/>
              <w:t>0.2                  3</w:t>
            </w:r>
            <w:r>
              <w:rPr>
                <w:rFonts w:hint="eastAsia"/>
              </w:rPr>
              <w:t xml:space="preserve">                </w:t>
            </w:r>
            <w:r>
              <w:t xml:space="preserve">    </w:t>
            </w:r>
            <w:r>
              <w:rPr>
                <w:rFonts w:hint="eastAsia"/>
              </w:rPr>
              <w:t xml:space="preserve">    </w:t>
            </w:r>
          </w:p>
        </w:tc>
        <w:tc>
          <w:tcPr>
            <w:tcW w:w="4530" w:type="dxa"/>
          </w:tcPr>
          <w:p w14:paraId="7AB77111" w14:textId="6C9C435D"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rPr>
                <w:rFonts w:hint="eastAsia"/>
              </w:rPr>
            </w:pPr>
            <w:r>
              <w:t xml:space="preserve">                    0.1409</w:t>
            </w:r>
          </w:p>
        </w:tc>
      </w:tr>
      <w:tr w:rsidR="006002C3" w14:paraId="68E7B6DA" w14:textId="77777777" w:rsidTr="00E07CFE">
        <w:tc>
          <w:tcPr>
            <w:cnfStyle w:val="001000000000" w:firstRow="0" w:lastRow="0" w:firstColumn="1" w:lastColumn="0" w:oddVBand="0" w:evenVBand="0" w:oddHBand="0" w:evenHBand="0" w:firstRowFirstColumn="0" w:firstRowLastColumn="0" w:lastRowFirstColumn="0" w:lastRowLastColumn="0"/>
            <w:tcW w:w="4530" w:type="dxa"/>
          </w:tcPr>
          <w:p w14:paraId="53071220" w14:textId="77777777" w:rsidR="006002C3" w:rsidRDefault="006002C3" w:rsidP="00E07CFE">
            <w:pPr>
              <w:ind w:firstLineChars="244" w:firstLine="514"/>
              <w:rPr>
                <w:rFonts w:hint="eastAsia"/>
              </w:rPr>
            </w:pPr>
            <w:r>
              <w:t>0.2</w:t>
            </w:r>
            <w:r>
              <w:rPr>
                <w:rFonts w:hint="eastAsia"/>
              </w:rPr>
              <w:t xml:space="preserve">              </w:t>
            </w:r>
            <w:r>
              <w:t xml:space="preserve">    4</w:t>
            </w:r>
          </w:p>
        </w:tc>
        <w:tc>
          <w:tcPr>
            <w:tcW w:w="4530" w:type="dxa"/>
          </w:tcPr>
          <w:p w14:paraId="514F43C5" w14:textId="14EDA60A" w:rsidR="006002C3" w:rsidRDefault="006002C3" w:rsidP="00E07CFE">
            <w:p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t xml:space="preserve">             0.1414</w:t>
            </w:r>
            <w:r>
              <w:rPr>
                <w:rFonts w:hint="eastAsia"/>
              </w:rPr>
              <w:t xml:space="preserve"> </w:t>
            </w:r>
          </w:p>
        </w:tc>
      </w:tr>
      <w:tr w:rsidR="006002C3" w14:paraId="34B6ECD9" w14:textId="77777777" w:rsidTr="00E07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5EC4AE" w14:textId="77777777" w:rsidR="006002C3" w:rsidRDefault="006002C3" w:rsidP="00E07CFE">
            <w:pPr>
              <w:ind w:firstLineChars="244" w:firstLine="514"/>
              <w:rPr>
                <w:rFonts w:hint="eastAsia"/>
              </w:rPr>
            </w:pPr>
            <w:r>
              <w:rPr>
                <w:rFonts w:hint="eastAsia"/>
              </w:rPr>
              <w:t xml:space="preserve">0.2   </w:t>
            </w:r>
            <w:r>
              <w:t xml:space="preserve">               5                               </w:t>
            </w:r>
          </w:p>
        </w:tc>
        <w:tc>
          <w:tcPr>
            <w:tcW w:w="4530" w:type="dxa"/>
          </w:tcPr>
          <w:p w14:paraId="7AAC07DF" w14:textId="47DF761C" w:rsidR="006002C3" w:rsidRDefault="006002C3" w:rsidP="00E07CFE">
            <w:p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w:t>
            </w:r>
            <w:r>
              <w:t xml:space="preserve">                  0.1397</w:t>
            </w:r>
            <w:r>
              <w:rPr>
                <w:rFonts w:hint="eastAsia"/>
              </w:rPr>
              <w:t xml:space="preserve">    </w:t>
            </w:r>
          </w:p>
        </w:tc>
      </w:tr>
    </w:tbl>
    <w:p w14:paraId="03AC2E66" w14:textId="77777777" w:rsidR="000C7393" w:rsidRDefault="000C7393" w:rsidP="00024A8F">
      <w:pPr>
        <w:ind w:firstLineChars="0" w:firstLine="420"/>
      </w:pPr>
    </w:p>
    <w:p w14:paraId="7F7CBF31" w14:textId="3CCD32CD" w:rsidR="000C7393" w:rsidRDefault="00434E86" w:rsidP="00024A8F">
      <w:pPr>
        <w:ind w:firstLineChars="0" w:firstLine="420"/>
        <w:rPr>
          <w:rFonts w:hint="eastAsia"/>
        </w:rPr>
      </w:pPr>
      <w:r>
        <w:rPr>
          <w:rFonts w:hint="eastAsia"/>
        </w:rPr>
        <w:t>由于</w:t>
      </w:r>
      <w:r>
        <w:t>gamma</w:t>
      </w:r>
      <w:r>
        <w:t>在设定的取值范围内对</w:t>
      </w:r>
      <w:r>
        <w:rPr>
          <w:rFonts w:hint="eastAsia"/>
        </w:rPr>
        <w:t>同等</w:t>
      </w:r>
      <w:r>
        <w:t>条件下的</w:t>
      </w:r>
      <w:r>
        <w:rPr>
          <w:rFonts w:hint="eastAsia"/>
        </w:rPr>
        <w:t>MAPE</w:t>
      </w:r>
      <w:r>
        <w:rPr>
          <w:rFonts w:hint="eastAsia"/>
        </w:rPr>
        <w:t>没有影响</w:t>
      </w:r>
      <w:r>
        <w:t>，</w:t>
      </w:r>
      <w:r>
        <w:rPr>
          <w:rFonts w:hint="eastAsia"/>
        </w:rPr>
        <w:t>故</w:t>
      </w:r>
      <w:r>
        <w:t>此处不做展示。</w:t>
      </w:r>
      <w:r w:rsidR="000C7393">
        <w:rPr>
          <w:rFonts w:hint="eastAsia"/>
        </w:rPr>
        <w:t>从</w:t>
      </w:r>
      <w:r w:rsidR="000C7393">
        <w:t>上面的结果可以看出，</w:t>
      </w:r>
      <w:r>
        <w:rPr>
          <w:rFonts w:hint="eastAsia"/>
        </w:rPr>
        <w:t>针对</w:t>
      </w:r>
      <w:r>
        <w:t>本数据集，</w:t>
      </w:r>
      <w:r w:rsidR="000C7393">
        <w:t>当学习速率逐渐降低的时候，评测指标</w:t>
      </w:r>
      <w:r w:rsidR="000C7393">
        <w:rPr>
          <w:rFonts w:hint="eastAsia"/>
        </w:rPr>
        <w:t>MAPE</w:t>
      </w:r>
      <w:r>
        <w:rPr>
          <w:rFonts w:hint="eastAsia"/>
        </w:rPr>
        <w:t>总体</w:t>
      </w:r>
      <w:r w:rsidR="000C7393">
        <w:rPr>
          <w:rFonts w:hint="eastAsia"/>
        </w:rPr>
        <w:t>逐渐</w:t>
      </w:r>
      <w:r>
        <w:rPr>
          <w:rFonts w:hint="eastAsia"/>
        </w:rPr>
        <w:t>逐渐</w:t>
      </w:r>
      <w:r>
        <w:t>增大，并且当</w:t>
      </w:r>
      <w:r>
        <w:rPr>
          <w:rFonts w:hint="eastAsia"/>
        </w:rPr>
        <w:t>max_depth</w:t>
      </w:r>
      <w:r>
        <w:rPr>
          <w:rFonts w:hint="eastAsia"/>
        </w:rPr>
        <w:t>取</w:t>
      </w:r>
      <w:r>
        <w:rPr>
          <w:rFonts w:hint="eastAsia"/>
        </w:rPr>
        <w:t>8</w:t>
      </w:r>
      <w:r>
        <w:rPr>
          <w:rFonts w:hint="eastAsia"/>
        </w:rPr>
        <w:t>，</w:t>
      </w:r>
      <w:r>
        <w:rPr>
          <w:rFonts w:hint="eastAsia"/>
        </w:rPr>
        <w:t>eta</w:t>
      </w:r>
      <w:r>
        <w:t>取</w:t>
      </w:r>
      <w:r>
        <w:rPr>
          <w:rFonts w:hint="eastAsia"/>
        </w:rPr>
        <w:t>0.3</w:t>
      </w:r>
      <w:r>
        <w:rPr>
          <w:rFonts w:hint="eastAsia"/>
        </w:rPr>
        <w:t>，</w:t>
      </w:r>
      <w:r>
        <w:t>min_child_weight</w:t>
      </w:r>
      <w:r>
        <w:rPr>
          <w:rFonts w:hint="eastAsia"/>
        </w:rPr>
        <w:t>取</w:t>
      </w:r>
      <w:r>
        <w:rPr>
          <w:rFonts w:hint="eastAsia"/>
        </w:rPr>
        <w:t>5</w:t>
      </w:r>
      <w:r>
        <w:rPr>
          <w:rFonts w:hint="eastAsia"/>
        </w:rPr>
        <w:t>时</w:t>
      </w:r>
      <w:r>
        <w:t>，我们将得到最优的</w:t>
      </w:r>
      <w:r>
        <w:rPr>
          <w:rFonts w:hint="eastAsia"/>
        </w:rPr>
        <w:t>MAPE</w:t>
      </w:r>
      <w:r>
        <w:rPr>
          <w:rFonts w:hint="eastAsia"/>
        </w:rPr>
        <w:t>，</w:t>
      </w:r>
      <w:r>
        <w:t>这个结果是当前所有模型</w:t>
      </w:r>
      <w:r>
        <w:rPr>
          <w:rFonts w:hint="eastAsia"/>
        </w:rPr>
        <w:t>结果</w:t>
      </w:r>
      <w:r>
        <w:t>中最优。</w:t>
      </w:r>
    </w:p>
    <w:p w14:paraId="65BBE495" w14:textId="351B27E1" w:rsidR="00916BE4" w:rsidRDefault="00916BE4" w:rsidP="000478A0">
      <w:pPr>
        <w:pStyle w:val="2"/>
      </w:pPr>
      <w:bookmarkStart w:id="57" w:name="_Toc437030195"/>
      <w:bookmarkStart w:id="58" w:name="_Toc444193573"/>
      <w:r w:rsidRPr="00074D07">
        <w:rPr>
          <w:rFonts w:hint="eastAsia"/>
        </w:rPr>
        <w:t>本章</w:t>
      </w:r>
      <w:r w:rsidRPr="00074D07">
        <w:t>小结</w:t>
      </w:r>
      <w:bookmarkEnd w:id="57"/>
      <w:bookmarkEnd w:id="58"/>
    </w:p>
    <w:p w14:paraId="14A957BE" w14:textId="77777777" w:rsidR="00686CB0" w:rsidRDefault="00594F78" w:rsidP="00594F78">
      <w:pPr>
        <w:ind w:firstLine="420"/>
      </w:pPr>
      <w:r>
        <w:rPr>
          <w:rFonts w:hint="eastAsia"/>
        </w:rPr>
        <w:t>本章</w:t>
      </w:r>
      <w:r w:rsidR="0064477A">
        <w:rPr>
          <w:rFonts w:hint="eastAsia"/>
        </w:rPr>
        <w:t>首先</w:t>
      </w:r>
      <w:r w:rsidR="0064477A">
        <w:t>对酒店价格预测问题给予了定义，然后</w:t>
      </w:r>
      <w:r w:rsidR="00686CB0">
        <w:rPr>
          <w:rFonts w:hint="eastAsia"/>
        </w:rPr>
        <w:t>对</w:t>
      </w:r>
      <w:r w:rsidR="00686CB0">
        <w:t>特征工程和实验设置进行了详细的描述，最后对本文用</w:t>
      </w:r>
      <w:r w:rsidR="00686CB0">
        <w:rPr>
          <w:rFonts w:hint="eastAsia"/>
        </w:rPr>
        <w:t>到</w:t>
      </w:r>
      <w:r w:rsidR="00686CB0">
        <w:t>的四个预测算法参数给予了详细介绍，并</w:t>
      </w:r>
      <w:r w:rsidR="00686CB0">
        <w:rPr>
          <w:rFonts w:hint="eastAsia"/>
        </w:rPr>
        <w:t>介绍</w:t>
      </w:r>
      <w:r w:rsidR="00686CB0">
        <w:t>了如何通过这些算法来获取到最佳的平均绝对百分误差，保存下每个模型的最优参数以及生成出来的预测结果，该预测结果将会作为第五章中的</w:t>
      </w:r>
      <w:r w:rsidR="00686CB0">
        <w:rPr>
          <w:rFonts w:hint="eastAsia"/>
        </w:rPr>
        <w:t>S</w:t>
      </w:r>
      <w:r w:rsidR="00686CB0">
        <w:t>tacking</w:t>
      </w:r>
      <w:r w:rsidR="00686CB0">
        <w:t>框架的输入。</w:t>
      </w:r>
    </w:p>
    <w:p w14:paraId="5A834B2C" w14:textId="2B43AF6B" w:rsidR="00594F78" w:rsidRDefault="00686CB0" w:rsidP="00594F78">
      <w:pPr>
        <w:ind w:firstLine="420"/>
      </w:pPr>
      <w:r>
        <w:rPr>
          <w:rFonts w:hint="eastAsia"/>
        </w:rPr>
        <w:t>下一章</w:t>
      </w:r>
      <w:r>
        <w:t>将介绍</w:t>
      </w:r>
      <w:r>
        <w:rPr>
          <w:rFonts w:hint="eastAsia"/>
        </w:rPr>
        <w:t>二层</w:t>
      </w:r>
      <w:r>
        <w:rPr>
          <w:rFonts w:hint="eastAsia"/>
        </w:rPr>
        <w:t>stacking</w:t>
      </w:r>
      <w:r>
        <w:t>预测和本文提出的</w:t>
      </w:r>
      <w:r>
        <w:rPr>
          <w:rFonts w:hint="eastAsia"/>
        </w:rPr>
        <w:t>HELM</w:t>
      </w:r>
      <w:r>
        <w:rPr>
          <w:rFonts w:hint="eastAsia"/>
        </w:rPr>
        <w:t>模型</w:t>
      </w:r>
      <w:r>
        <w:t>。</w:t>
      </w:r>
    </w:p>
    <w:p w14:paraId="1ACDBD47" w14:textId="0946E7E1" w:rsidR="00B67027" w:rsidRDefault="0081524C" w:rsidP="00594F78">
      <w:pPr>
        <w:ind w:firstLine="420"/>
      </w:pPr>
      <w:r>
        <w:t>。</w:t>
      </w:r>
    </w:p>
    <w:p w14:paraId="136EA94F" w14:textId="77777777" w:rsidR="000C0E41" w:rsidRDefault="000C0E41">
      <w:pPr>
        <w:widowControl/>
        <w:spacing w:line="240" w:lineRule="auto"/>
        <w:ind w:firstLineChars="0" w:firstLine="0"/>
        <w:jc w:val="left"/>
        <w:sectPr w:rsidR="000C0E41" w:rsidSect="00A929F2">
          <w:headerReference w:type="first" r:id="rId40"/>
          <w:pgSz w:w="11906" w:h="16838" w:code="9"/>
          <w:pgMar w:top="1134" w:right="1418" w:bottom="1134" w:left="1418" w:header="851" w:footer="992" w:gutter="0"/>
          <w:cols w:space="425"/>
          <w:titlePg/>
          <w:docGrid w:type="lines" w:linePitch="312"/>
        </w:sectPr>
      </w:pPr>
    </w:p>
    <w:p w14:paraId="743D0364" w14:textId="4E08AFDF" w:rsidR="00916BE4" w:rsidRPr="00F92F09" w:rsidRDefault="00F35D19" w:rsidP="00F92F09">
      <w:pPr>
        <w:pStyle w:val="a0"/>
        <w:spacing w:before="156" w:after="312"/>
      </w:pPr>
      <w:r>
        <w:rPr>
          <w:rFonts w:hint="eastAsia"/>
        </w:rPr>
        <w:lastRenderedPageBreak/>
        <w:t>基于集成</w:t>
      </w:r>
      <w:r>
        <w:t>学习的酒店价格预测</w:t>
      </w:r>
    </w:p>
    <w:p w14:paraId="1CE6453B" w14:textId="1AD31872" w:rsidR="00CB240C" w:rsidRPr="00CB240C" w:rsidRDefault="00A30321" w:rsidP="00144A0C">
      <w:pPr>
        <w:ind w:firstLine="420"/>
        <w:rPr>
          <w:color w:val="000000" w:themeColor="text1"/>
        </w:rPr>
      </w:pPr>
      <w:r>
        <w:rPr>
          <w:rFonts w:hint="eastAsia"/>
        </w:rPr>
        <w:t>本章</w:t>
      </w:r>
      <w:r w:rsidR="00F35D19">
        <w:rPr>
          <w:rFonts w:hint="eastAsia"/>
        </w:rPr>
        <w:t>首先</w:t>
      </w:r>
      <w:r w:rsidR="00F35D19">
        <w:t>对</w:t>
      </w:r>
      <w:r>
        <w:t>对</w:t>
      </w:r>
      <w:r w:rsidR="00BB6CEA">
        <w:t>提出基于</w:t>
      </w:r>
      <w:r w:rsidRPr="00CB240C">
        <w:rPr>
          <w:rFonts w:hint="eastAsia"/>
          <w:color w:val="000000" w:themeColor="text1"/>
        </w:rPr>
        <w:t>矩阵</w:t>
      </w:r>
      <w:r w:rsidRPr="00CB240C">
        <w:rPr>
          <w:color w:val="000000" w:themeColor="text1"/>
        </w:rPr>
        <w:t>分解</w:t>
      </w:r>
      <w:r w:rsidR="00BB6CEA" w:rsidRPr="00CB240C">
        <w:rPr>
          <w:rFonts w:hint="eastAsia"/>
          <w:color w:val="000000" w:themeColor="text1"/>
        </w:rPr>
        <w:t>的</w:t>
      </w:r>
      <w:r w:rsidR="00BB6CEA" w:rsidRPr="00CB240C">
        <w:rPr>
          <w:color w:val="000000" w:themeColor="text1"/>
        </w:rPr>
        <w:t>is-a</w:t>
      </w:r>
      <w:r w:rsidR="00BB6CEA" w:rsidRPr="00CB240C">
        <w:rPr>
          <w:rFonts w:hint="eastAsia"/>
          <w:color w:val="000000" w:themeColor="text1"/>
        </w:rPr>
        <w:t>关系补全方</w:t>
      </w:r>
      <w:r w:rsidR="00E623CD">
        <w:rPr>
          <w:color w:val="000000" w:themeColor="text1"/>
        </w:rPr>
        <w:t>法的</w:t>
      </w:r>
      <w:r w:rsidR="00E623CD">
        <w:rPr>
          <w:rFonts w:hint="eastAsia"/>
          <w:color w:val="000000" w:themeColor="text1"/>
        </w:rPr>
        <w:t>效果</w:t>
      </w:r>
      <w:r w:rsidR="00BB6CEA" w:rsidRPr="00CB240C">
        <w:rPr>
          <w:color w:val="000000" w:themeColor="text1"/>
        </w:rPr>
        <w:t>评估</w:t>
      </w:r>
      <w:r w:rsidRPr="00CB240C">
        <w:rPr>
          <w:rFonts w:hint="eastAsia"/>
          <w:color w:val="000000" w:themeColor="text1"/>
        </w:rPr>
        <w:t>算法</w:t>
      </w:r>
      <w:r w:rsidRPr="00CB240C">
        <w:rPr>
          <w:color w:val="000000" w:themeColor="text1"/>
        </w:rPr>
        <w:t>设计了一系列实验</w:t>
      </w:r>
      <w:r w:rsidR="00BB6CEA" w:rsidRPr="00CB240C">
        <w:rPr>
          <w:color w:val="000000" w:themeColor="text1"/>
        </w:rPr>
        <w:t>，</w:t>
      </w:r>
      <w:r w:rsidR="00BB6CEA" w:rsidRPr="00CB240C">
        <w:rPr>
          <w:rFonts w:hint="eastAsia"/>
          <w:color w:val="000000" w:themeColor="text1"/>
        </w:rPr>
        <w:t>主要</w:t>
      </w:r>
      <w:r w:rsidR="00BB6CEA" w:rsidRPr="00CB240C">
        <w:rPr>
          <w:color w:val="000000" w:themeColor="text1"/>
        </w:rPr>
        <w:t>分为两大组</w:t>
      </w:r>
      <w:r w:rsidR="00BB6CEA" w:rsidRPr="00CB240C">
        <w:rPr>
          <w:rFonts w:hint="eastAsia"/>
          <w:color w:val="000000" w:themeColor="text1"/>
        </w:rPr>
        <w:t>：对</w:t>
      </w:r>
      <w:r w:rsidR="00BB6CEA" w:rsidRPr="00CB240C">
        <w:rPr>
          <w:color w:val="000000" w:themeColor="text1"/>
        </w:rPr>
        <w:t>instance-of</w:t>
      </w:r>
      <w:r w:rsidR="00BB6CEA" w:rsidRPr="00CB240C">
        <w:rPr>
          <w:color w:val="000000" w:themeColor="text1"/>
        </w:rPr>
        <w:t>关系</w:t>
      </w:r>
      <w:r w:rsidR="00BB6CEA" w:rsidRPr="00CB240C">
        <w:rPr>
          <w:rFonts w:hint="eastAsia"/>
          <w:color w:val="000000" w:themeColor="text1"/>
        </w:rPr>
        <w:t>补全</w:t>
      </w:r>
      <w:r w:rsidR="00BB6CEA" w:rsidRPr="00CB240C">
        <w:rPr>
          <w:color w:val="000000" w:themeColor="text1"/>
        </w:rPr>
        <w:t>方法</w:t>
      </w:r>
      <w:r w:rsidR="00060266" w:rsidRPr="00CB240C">
        <w:rPr>
          <w:rFonts w:hint="eastAsia"/>
          <w:color w:val="000000" w:themeColor="text1"/>
        </w:rPr>
        <w:t>的</w:t>
      </w:r>
      <w:r w:rsidR="00060266" w:rsidRPr="00CB240C">
        <w:rPr>
          <w:color w:val="000000" w:themeColor="text1"/>
        </w:rPr>
        <w:t>效果</w:t>
      </w:r>
      <w:r w:rsidR="00BB6CEA" w:rsidRPr="00CB240C">
        <w:rPr>
          <w:color w:val="000000" w:themeColor="text1"/>
        </w:rPr>
        <w:t>评估和</w:t>
      </w:r>
      <w:r w:rsidR="00060266" w:rsidRPr="00CB240C">
        <w:rPr>
          <w:rFonts w:hint="eastAsia"/>
          <w:color w:val="000000" w:themeColor="text1"/>
        </w:rPr>
        <w:t>对</w:t>
      </w:r>
      <w:r w:rsidR="00BB6CEA" w:rsidRPr="00CB240C">
        <w:rPr>
          <w:color w:val="000000" w:themeColor="text1"/>
        </w:rPr>
        <w:t>subclass-of</w:t>
      </w:r>
      <w:r w:rsidR="00BB6CEA" w:rsidRPr="00CB240C">
        <w:rPr>
          <w:rFonts w:hint="eastAsia"/>
          <w:color w:val="000000" w:themeColor="text1"/>
        </w:rPr>
        <w:t>补全</w:t>
      </w:r>
      <w:r w:rsidR="00BB6CEA" w:rsidRPr="00CB240C">
        <w:rPr>
          <w:color w:val="000000" w:themeColor="text1"/>
        </w:rPr>
        <w:t>方法</w:t>
      </w:r>
      <w:r w:rsidR="00060266" w:rsidRPr="00CB240C">
        <w:rPr>
          <w:rFonts w:hint="eastAsia"/>
          <w:color w:val="000000" w:themeColor="text1"/>
        </w:rPr>
        <w:t>效果</w:t>
      </w:r>
      <w:r w:rsidR="00BB6CEA" w:rsidRPr="00CB240C">
        <w:rPr>
          <w:color w:val="000000" w:themeColor="text1"/>
        </w:rPr>
        <w:t>评估</w:t>
      </w:r>
      <w:r w:rsidR="00BB6CEA" w:rsidRPr="00CB240C">
        <w:rPr>
          <w:rFonts w:hint="eastAsia"/>
          <w:color w:val="000000" w:themeColor="text1"/>
        </w:rPr>
        <w:t>。</w:t>
      </w:r>
      <w:r w:rsidR="00060266" w:rsidRPr="00CB240C">
        <w:rPr>
          <w:rFonts w:hint="eastAsia"/>
          <w:color w:val="000000" w:themeColor="text1"/>
        </w:rPr>
        <w:t>评估</w:t>
      </w:r>
      <w:r w:rsidR="00060266" w:rsidRPr="00CB240C">
        <w:rPr>
          <w:color w:val="000000" w:themeColor="text1"/>
        </w:rPr>
        <w:t>的测度</w:t>
      </w:r>
      <w:r w:rsidR="00060266" w:rsidRPr="00CB240C">
        <w:rPr>
          <w:rFonts w:hint="eastAsia"/>
          <w:color w:val="000000" w:themeColor="text1"/>
        </w:rPr>
        <w:t>是</w:t>
      </w:r>
      <w:r w:rsidRPr="00CB240C">
        <w:rPr>
          <w:rFonts w:hint="eastAsia"/>
          <w:color w:val="000000" w:themeColor="text1"/>
        </w:rPr>
        <w:t>加权</w:t>
      </w:r>
      <w:r w:rsidR="00060266" w:rsidRPr="00CB240C">
        <w:rPr>
          <w:color w:val="000000" w:themeColor="text1"/>
        </w:rPr>
        <w:t>准确率</w:t>
      </w: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060266" w:rsidRPr="00CB240C">
        <w:rPr>
          <w:color w:val="000000" w:themeColor="text1"/>
        </w:rPr>
        <w:t>，</w:t>
      </w:r>
      <w:r w:rsidRPr="00CB240C">
        <w:rPr>
          <w:rFonts w:hint="eastAsia"/>
          <w:color w:val="000000" w:themeColor="text1"/>
        </w:rPr>
        <w:t>加权</w:t>
      </w:r>
      <w:r w:rsidR="00060266" w:rsidRPr="00CB240C">
        <w:rPr>
          <w:color w:val="000000" w:themeColor="text1"/>
        </w:rPr>
        <w:t>召回率</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060266" w:rsidRPr="00CB240C">
        <w:rPr>
          <w:color w:val="000000" w:themeColor="text1"/>
        </w:rPr>
        <w:t>和</w:t>
      </w:r>
      <w:r w:rsidRPr="00CB240C">
        <w:rPr>
          <w:rFonts w:hint="eastAsia"/>
          <w:color w:val="000000" w:themeColor="text1"/>
        </w:rPr>
        <w:t>加权</w:t>
      </w:r>
      <w:r w:rsidRPr="00CB240C">
        <w:rPr>
          <w:color w:val="000000" w:themeColor="text1"/>
        </w:rPr>
        <w:t>F</w:t>
      </w:r>
      <w:r w:rsidR="00060266" w:rsidRPr="00CB240C">
        <w:rPr>
          <w:color w:val="000000" w:themeColor="text1"/>
        </w:rPr>
        <w:t>值</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060266" w:rsidRPr="00CB240C">
        <w:rPr>
          <w:color w:val="000000" w:themeColor="text1"/>
        </w:rPr>
        <w:t>。</w:t>
      </w:r>
      <w:r w:rsidR="00144A0C" w:rsidRPr="00CB240C">
        <w:rPr>
          <w:rFonts w:hint="eastAsia"/>
          <w:color w:val="000000" w:themeColor="text1"/>
        </w:rPr>
        <w:t>本章</w:t>
      </w:r>
      <w:r w:rsidR="00527B18">
        <w:rPr>
          <w:rFonts w:hint="eastAsia"/>
          <w:color w:val="000000" w:themeColor="text1"/>
        </w:rPr>
        <w:t>将详细</w:t>
      </w:r>
      <w:r w:rsidR="00144A0C" w:rsidRPr="00CB240C">
        <w:rPr>
          <w:color w:val="000000" w:themeColor="text1"/>
        </w:rPr>
        <w:t>介绍</w:t>
      </w:r>
      <w:r w:rsidR="00144A0C" w:rsidRPr="00CB240C">
        <w:rPr>
          <w:rFonts w:hint="eastAsia"/>
          <w:color w:val="000000" w:themeColor="text1"/>
        </w:rPr>
        <w:t>实</w:t>
      </w:r>
      <w:r w:rsidR="00060266" w:rsidRPr="00CB240C">
        <w:rPr>
          <w:rFonts w:hint="eastAsia"/>
          <w:color w:val="000000" w:themeColor="text1"/>
        </w:rPr>
        <w:t>验数据</w:t>
      </w:r>
      <w:r w:rsidR="00527B18">
        <w:rPr>
          <w:rFonts w:hint="eastAsia"/>
          <w:color w:val="000000" w:themeColor="text1"/>
        </w:rPr>
        <w:t>、实验</w:t>
      </w:r>
      <w:r w:rsidR="00060266" w:rsidRPr="00CB240C">
        <w:rPr>
          <w:color w:val="000000" w:themeColor="text1"/>
        </w:rPr>
        <w:t>设计</w:t>
      </w:r>
      <w:r w:rsidR="00527B18">
        <w:rPr>
          <w:rFonts w:hint="eastAsia"/>
          <w:color w:val="000000" w:themeColor="text1"/>
        </w:rPr>
        <w:t>和实验结果的分析</w:t>
      </w:r>
      <w:r w:rsidR="00BB6CEA" w:rsidRPr="00CB240C">
        <w:rPr>
          <w:rFonts w:hint="eastAsia"/>
          <w:color w:val="000000" w:themeColor="text1"/>
        </w:rPr>
        <w:t>。</w:t>
      </w:r>
    </w:p>
    <w:p w14:paraId="59FA6F05" w14:textId="6751D319" w:rsidR="00916BE4" w:rsidRDefault="00872927" w:rsidP="00916BE4">
      <w:pPr>
        <w:pStyle w:val="2"/>
      </w:pPr>
      <w:bookmarkStart w:id="59" w:name="_Toc437030197"/>
      <w:bookmarkStart w:id="60" w:name="_Toc444193575"/>
      <w:r>
        <w:rPr>
          <w:rFonts w:hint="eastAsia"/>
        </w:rPr>
        <w:t>实验</w:t>
      </w:r>
      <w:r w:rsidR="00916BE4" w:rsidRPr="005D0CA2">
        <w:t>运行环境</w:t>
      </w:r>
      <w:bookmarkEnd w:id="59"/>
      <w:bookmarkEnd w:id="60"/>
    </w:p>
    <w:p w14:paraId="77820168" w14:textId="77777777" w:rsidR="00060266" w:rsidRDefault="00060266" w:rsidP="00CC4652">
      <w:pPr>
        <w:pStyle w:val="ac"/>
        <w:numPr>
          <w:ilvl w:val="0"/>
          <w:numId w:val="21"/>
        </w:numPr>
        <w:ind w:firstLineChars="0"/>
      </w:pPr>
      <w:r>
        <w:rPr>
          <w:rFonts w:hint="eastAsia"/>
        </w:rPr>
        <w:t>本文的实验中所涉及到的开发工具与软件运行环境如下：</w:t>
      </w:r>
    </w:p>
    <w:p w14:paraId="517CF6E1" w14:textId="4634E293" w:rsidR="00A43273" w:rsidRDefault="00A43273" w:rsidP="00CC4652">
      <w:pPr>
        <w:pStyle w:val="ac"/>
        <w:numPr>
          <w:ilvl w:val="0"/>
          <w:numId w:val="21"/>
        </w:numPr>
        <w:ind w:firstLineChars="0"/>
      </w:pPr>
      <w:r>
        <w:rPr>
          <w:rFonts w:hint="eastAsia"/>
        </w:rPr>
        <w:t>软件</w:t>
      </w:r>
      <w:r>
        <w:t>环境</w:t>
      </w:r>
      <w:r w:rsidR="00060266">
        <w:rPr>
          <w:rFonts w:hint="eastAsia"/>
        </w:rPr>
        <w:t>：</w:t>
      </w:r>
      <w:r>
        <w:t>64</w:t>
      </w:r>
      <w:r>
        <w:rPr>
          <w:rFonts w:hint="eastAsia"/>
        </w:rPr>
        <w:t>位</w:t>
      </w:r>
      <w:r>
        <w:rPr>
          <w:rFonts w:hint="eastAsia"/>
        </w:rPr>
        <w:t>Windows</w:t>
      </w:r>
      <w:r>
        <w:t>7</w:t>
      </w:r>
      <w:r w:rsidR="00060266">
        <w:rPr>
          <w:rFonts w:hint="eastAsia"/>
        </w:rPr>
        <w:t>操作系统，</w:t>
      </w:r>
      <w:r>
        <w:rPr>
          <w:rFonts w:hint="eastAsia"/>
        </w:rPr>
        <w:t>python</w:t>
      </w:r>
      <w:r>
        <w:t xml:space="preserve"> 2.7</w:t>
      </w:r>
      <w:r w:rsidR="003D0B3C">
        <w:t>，</w:t>
      </w:r>
      <w:r w:rsidR="004E35FE">
        <w:t>jdk1.8.0.</w:t>
      </w:r>
      <w:r w:rsidR="00674218" w:rsidRPr="00674218">
        <w:t>60</w:t>
      </w:r>
    </w:p>
    <w:p w14:paraId="4217F892" w14:textId="37027CA0" w:rsidR="00A43273" w:rsidRPr="00A43273" w:rsidRDefault="00A43273" w:rsidP="00CC4652">
      <w:pPr>
        <w:pStyle w:val="ac"/>
        <w:numPr>
          <w:ilvl w:val="0"/>
          <w:numId w:val="21"/>
        </w:numPr>
        <w:ind w:firstLineChars="0"/>
      </w:pPr>
      <w:r>
        <w:rPr>
          <w:rFonts w:hint="eastAsia"/>
        </w:rPr>
        <w:t>硬件环境：处理器是</w:t>
      </w:r>
      <w:r>
        <w:rPr>
          <w:rFonts w:hint="eastAsia"/>
        </w:rPr>
        <w:t>Intel(</w:t>
      </w:r>
      <w:r>
        <w:t>R</w:t>
      </w:r>
      <w:r>
        <w:rPr>
          <w:rFonts w:hint="eastAsia"/>
        </w:rPr>
        <w:t>)</w:t>
      </w:r>
      <w:r>
        <w:t xml:space="preserve"> Core(TM) i5-3230M CPU @2.60GHz 2.60GH</w:t>
      </w:r>
      <w:r>
        <w:rPr>
          <w:rFonts w:hint="eastAsia"/>
        </w:rPr>
        <w:t>；</w:t>
      </w:r>
      <w:r>
        <w:t>内存</w:t>
      </w:r>
      <w:r>
        <w:rPr>
          <w:rFonts w:hint="eastAsia"/>
        </w:rPr>
        <w:t>4</w:t>
      </w:r>
      <w:r>
        <w:t>GB</w:t>
      </w:r>
    </w:p>
    <w:p w14:paraId="2CA7C2EB" w14:textId="22B2E66B" w:rsidR="00060266" w:rsidRDefault="00060266" w:rsidP="00CC4652">
      <w:pPr>
        <w:pStyle w:val="ac"/>
        <w:numPr>
          <w:ilvl w:val="0"/>
          <w:numId w:val="21"/>
        </w:numPr>
        <w:ind w:firstLineChars="0"/>
      </w:pPr>
      <w:r>
        <w:rPr>
          <w:rFonts w:hint="eastAsia"/>
        </w:rPr>
        <w:t>开发语言：</w:t>
      </w:r>
      <w:r w:rsidR="00A43273">
        <w:rPr>
          <w:rFonts w:hint="eastAsia"/>
        </w:rPr>
        <w:t>开发</w:t>
      </w:r>
      <w:r w:rsidR="00A43273">
        <w:t>语言主要使用</w:t>
      </w:r>
      <w:r w:rsidR="00A43273">
        <w:rPr>
          <w:rFonts w:hint="eastAsia"/>
        </w:rPr>
        <w:t xml:space="preserve">Java </w:t>
      </w:r>
      <w:r w:rsidR="00A43273">
        <w:rPr>
          <w:rFonts w:hint="eastAsia"/>
        </w:rPr>
        <w:t>和</w:t>
      </w:r>
      <w:r w:rsidR="00A43273">
        <w:t>Python</w:t>
      </w:r>
      <w:r w:rsidR="002C5531">
        <w:rPr>
          <w:rFonts w:hint="eastAsia"/>
        </w:rPr>
        <w:t>。</w:t>
      </w:r>
    </w:p>
    <w:p w14:paraId="291135DE" w14:textId="1C33B402" w:rsidR="00CA3CF2" w:rsidRPr="00CA3CF2" w:rsidRDefault="00916BE4" w:rsidP="00CA3CF2">
      <w:pPr>
        <w:pStyle w:val="2"/>
      </w:pPr>
      <w:bookmarkStart w:id="61" w:name="_Toc437030198"/>
      <w:bookmarkStart w:id="62" w:name="_Toc444193576"/>
      <w:r>
        <w:rPr>
          <w:rFonts w:hint="eastAsia"/>
        </w:rPr>
        <w:t>实验</w:t>
      </w:r>
      <w:bookmarkEnd w:id="61"/>
      <w:r w:rsidR="00AD70AC">
        <w:rPr>
          <w:rFonts w:hint="eastAsia"/>
        </w:rPr>
        <w:t>设</w:t>
      </w:r>
      <w:r w:rsidR="00CA3CF2">
        <w:rPr>
          <w:rFonts w:hint="eastAsia"/>
        </w:rPr>
        <w:t>计</w:t>
      </w:r>
      <w:bookmarkEnd w:id="62"/>
    </w:p>
    <w:p w14:paraId="4D12E820" w14:textId="614FCCCB" w:rsidR="008E7C0D" w:rsidRPr="00CA3CF2" w:rsidRDefault="003522F1" w:rsidP="003522F1">
      <w:pPr>
        <w:ind w:firstLine="420"/>
        <w:rPr>
          <w:rFonts w:cs="Times New Roman"/>
          <w:szCs w:val="24"/>
        </w:rPr>
      </w:pPr>
      <w:r w:rsidRPr="00CA3CF2">
        <w:rPr>
          <w:rFonts w:cs="Times New Roman" w:hint="eastAsia"/>
          <w:szCs w:val="24"/>
        </w:rPr>
        <w:t>本文</w:t>
      </w:r>
      <w:r w:rsidRPr="00CA3CF2">
        <w:rPr>
          <w:rFonts w:cs="Times New Roman"/>
          <w:szCs w:val="24"/>
        </w:rPr>
        <w:t>提出</w:t>
      </w:r>
      <w:r w:rsidRPr="00CA3CF2">
        <w:rPr>
          <w:rFonts w:cs="Times New Roman" w:hint="eastAsia"/>
          <w:szCs w:val="24"/>
        </w:rPr>
        <w:t>的</w:t>
      </w:r>
      <w:r w:rsidRPr="00CA3CF2">
        <w:rPr>
          <w:rFonts w:cs="Times New Roman"/>
          <w:szCs w:val="24"/>
        </w:rPr>
        <w:t>算法</w:t>
      </w:r>
      <w:r w:rsidRPr="00CA3CF2">
        <w:rPr>
          <w:rFonts w:cs="Times New Roman" w:hint="eastAsia"/>
          <w:szCs w:val="24"/>
        </w:rPr>
        <w:t>基本</w:t>
      </w:r>
      <w:r w:rsidRPr="00CA3CF2">
        <w:rPr>
          <w:rFonts w:cs="Times New Roman"/>
          <w:szCs w:val="24"/>
        </w:rPr>
        <w:t>思想是</w:t>
      </w:r>
      <w:r w:rsidR="008E7C0D" w:rsidRPr="00CA3CF2">
        <w:rPr>
          <w:rFonts w:cs="Times New Roman"/>
          <w:szCs w:val="24"/>
        </w:rPr>
        <w:t>计算</w:t>
      </w:r>
      <w:r w:rsidR="00E623CD">
        <w:rPr>
          <w:rFonts w:cs="Times New Roman" w:hint="eastAsia"/>
          <w:szCs w:val="24"/>
        </w:rPr>
        <w:t>每个</w:t>
      </w:r>
      <w:r w:rsidRPr="00CA3CF2">
        <w:rPr>
          <w:rFonts w:cs="Times New Roman"/>
          <w:szCs w:val="24"/>
        </w:rPr>
        <w:t>is-a</w:t>
      </w:r>
      <w:r w:rsidR="008E7C0D" w:rsidRPr="00CA3CF2">
        <w:rPr>
          <w:rFonts w:cs="Times New Roman" w:hint="eastAsia"/>
          <w:szCs w:val="24"/>
        </w:rPr>
        <w:t>关系</w:t>
      </w:r>
      <w:r w:rsidRPr="00CA3CF2">
        <w:rPr>
          <w:rFonts w:cs="Times New Roman"/>
          <w:szCs w:val="24"/>
        </w:rPr>
        <w:t>补全</w:t>
      </w:r>
      <w:r w:rsidRPr="00CA3CF2">
        <w:rPr>
          <w:rFonts w:cs="Times New Roman" w:hint="eastAsia"/>
          <w:szCs w:val="24"/>
        </w:rPr>
        <w:t>方法</w:t>
      </w:r>
      <w:r w:rsidR="00E623CD">
        <w:rPr>
          <w:rFonts w:cs="Times New Roman"/>
          <w:szCs w:val="24"/>
        </w:rPr>
        <w:t>在</w:t>
      </w:r>
      <w:r w:rsidR="00E623CD">
        <w:rPr>
          <w:rFonts w:cs="Times New Roman" w:hint="eastAsia"/>
          <w:szCs w:val="24"/>
        </w:rPr>
        <w:t>部分</w:t>
      </w:r>
      <w:r w:rsidR="00E623CD">
        <w:rPr>
          <w:rFonts w:cs="Times New Roman"/>
          <w:szCs w:val="24"/>
        </w:rPr>
        <w:t>抽样</w:t>
      </w:r>
      <w:r w:rsidR="00E623CD">
        <w:rPr>
          <w:rFonts w:cs="Times New Roman" w:hint="eastAsia"/>
          <w:szCs w:val="24"/>
        </w:rPr>
        <w:t>数据上</w:t>
      </w:r>
      <w:r w:rsidR="00E623CD">
        <w:rPr>
          <w:rFonts w:cs="Times New Roman"/>
          <w:szCs w:val="24"/>
        </w:rPr>
        <w:t>的补全</w:t>
      </w:r>
      <w:r w:rsidRPr="00CA3CF2">
        <w:rPr>
          <w:rFonts w:cs="Times New Roman" w:hint="eastAsia"/>
          <w:szCs w:val="24"/>
        </w:rPr>
        <w:t>效果，剩余</w:t>
      </w:r>
      <w:r w:rsidRPr="00CA3CF2">
        <w:rPr>
          <w:rFonts w:cs="Times New Roman"/>
          <w:szCs w:val="24"/>
        </w:rPr>
        <w:t>部分数据效用基于矩阵分解</w:t>
      </w:r>
      <w:r w:rsidR="008E7C0D" w:rsidRPr="00CA3CF2">
        <w:rPr>
          <w:rFonts w:cs="Times New Roman" w:hint="eastAsia"/>
          <w:szCs w:val="24"/>
        </w:rPr>
        <w:t>的</w:t>
      </w:r>
      <w:r w:rsidR="008E7C0D" w:rsidRPr="00CA3CF2">
        <w:rPr>
          <w:rFonts w:cs="Times New Roman"/>
          <w:szCs w:val="24"/>
        </w:rPr>
        <w:t>算法进行</w:t>
      </w:r>
      <w:r w:rsidRPr="00CA3CF2">
        <w:rPr>
          <w:rFonts w:cs="Times New Roman" w:hint="eastAsia"/>
          <w:szCs w:val="24"/>
        </w:rPr>
        <w:t>预测</w:t>
      </w:r>
      <w:r w:rsidR="00E623CD">
        <w:rPr>
          <w:rFonts w:cs="Times New Roman" w:hint="eastAsia"/>
          <w:szCs w:val="24"/>
        </w:rPr>
        <w:t>，</w:t>
      </w:r>
      <w:r w:rsidR="00E623CD">
        <w:rPr>
          <w:rFonts w:cs="Times New Roman"/>
          <w:szCs w:val="24"/>
        </w:rPr>
        <w:t>最终得到每个</w:t>
      </w:r>
      <w:r w:rsidR="00E623CD">
        <w:rPr>
          <w:rFonts w:cs="Times New Roman" w:hint="eastAsia"/>
          <w:szCs w:val="24"/>
        </w:rPr>
        <w:t>方法</w:t>
      </w:r>
      <w:r w:rsidR="00E623CD">
        <w:rPr>
          <w:rFonts w:cs="Times New Roman"/>
          <w:szCs w:val="24"/>
        </w:rPr>
        <w:t>在</w:t>
      </w:r>
      <w:r w:rsidR="00E623CD">
        <w:rPr>
          <w:rFonts w:cs="Times New Roman" w:hint="eastAsia"/>
          <w:szCs w:val="24"/>
        </w:rPr>
        <w:t>整个</w:t>
      </w:r>
      <w:r w:rsidR="00E623CD">
        <w:rPr>
          <w:rFonts w:cs="Times New Roman"/>
          <w:szCs w:val="24"/>
        </w:rPr>
        <w:t>数据</w:t>
      </w:r>
      <w:r w:rsidR="00E623CD">
        <w:rPr>
          <w:rFonts w:cs="Times New Roman" w:hint="eastAsia"/>
          <w:szCs w:val="24"/>
        </w:rPr>
        <w:t>上</w:t>
      </w:r>
      <w:r w:rsidR="00E623CD">
        <w:rPr>
          <w:rFonts w:cs="Times New Roman"/>
          <w:szCs w:val="24"/>
        </w:rPr>
        <w:t>的</w:t>
      </w:r>
      <w:r w:rsidR="00E623CD">
        <w:rPr>
          <w:rFonts w:cs="Times New Roman" w:hint="eastAsia"/>
          <w:szCs w:val="24"/>
        </w:rPr>
        <w:t>补全</w:t>
      </w:r>
      <w:r w:rsidR="00E623CD">
        <w:rPr>
          <w:rFonts w:cs="Times New Roman"/>
          <w:szCs w:val="24"/>
        </w:rPr>
        <w:t>的</w:t>
      </w:r>
      <w:r w:rsidR="00E623CD">
        <w:rPr>
          <w:rFonts w:cs="Times New Roman" w:hint="eastAsia"/>
          <w:szCs w:val="24"/>
        </w:rPr>
        <w:t>效果</w:t>
      </w:r>
      <w:r w:rsidRPr="00CA3CF2">
        <w:rPr>
          <w:rFonts w:cs="Times New Roman" w:hint="eastAsia"/>
          <w:szCs w:val="24"/>
        </w:rPr>
        <w:t>。因此本文</w:t>
      </w:r>
      <w:r w:rsidR="008E7C0D" w:rsidRPr="00CA3CF2">
        <w:rPr>
          <w:rFonts w:cs="Times New Roman" w:hint="eastAsia"/>
          <w:szCs w:val="24"/>
        </w:rPr>
        <w:t>设计</w:t>
      </w:r>
      <w:r w:rsidR="008E7C0D" w:rsidRPr="00CA3CF2">
        <w:rPr>
          <w:rFonts w:cs="Times New Roman"/>
          <w:szCs w:val="24"/>
        </w:rPr>
        <w:t>实验由</w:t>
      </w:r>
      <w:r w:rsidRPr="00CA3CF2">
        <w:rPr>
          <w:rFonts w:cs="Times New Roman" w:hint="eastAsia"/>
          <w:szCs w:val="24"/>
        </w:rPr>
        <w:t>两个</w:t>
      </w:r>
      <w:r w:rsidR="008E7C0D" w:rsidRPr="00CA3CF2">
        <w:rPr>
          <w:rFonts w:cs="Times New Roman" w:hint="eastAsia"/>
          <w:szCs w:val="24"/>
        </w:rPr>
        <w:t>部分组成</w:t>
      </w:r>
      <w:r w:rsidRPr="00CA3CF2">
        <w:rPr>
          <w:rFonts w:cs="Times New Roman"/>
          <w:szCs w:val="24"/>
        </w:rPr>
        <w:t>，共有八组，</w:t>
      </w:r>
      <w:r w:rsidR="008B3AEA" w:rsidRPr="00CA3CF2">
        <w:rPr>
          <w:rFonts w:cs="Times New Roman"/>
          <w:szCs w:val="24"/>
        </w:rPr>
        <w:t>如表</w:t>
      </w:r>
      <w:r w:rsidR="008B3AEA" w:rsidRPr="00CA3CF2">
        <w:rPr>
          <w:rFonts w:cs="Times New Roman" w:hint="eastAsia"/>
          <w:szCs w:val="24"/>
        </w:rPr>
        <w:t>5</w:t>
      </w:r>
      <w:r w:rsidR="008B3AEA" w:rsidRPr="00CA3CF2">
        <w:rPr>
          <w:rFonts w:cs="Times New Roman"/>
          <w:szCs w:val="24"/>
        </w:rPr>
        <w:t>-1</w:t>
      </w:r>
      <w:r w:rsidR="000D7F57">
        <w:rPr>
          <w:rFonts w:cs="Times New Roman" w:hint="eastAsia"/>
          <w:szCs w:val="24"/>
        </w:rPr>
        <w:t>所示</w:t>
      </w:r>
      <w:r w:rsidR="008E7C0D" w:rsidRPr="00CA3CF2">
        <w:rPr>
          <w:rFonts w:cs="Times New Roman" w:hint="eastAsia"/>
          <w:szCs w:val="24"/>
        </w:rPr>
        <w:t>。</w:t>
      </w:r>
      <w:r w:rsidRPr="00CA3CF2">
        <w:rPr>
          <w:rFonts w:cs="Times New Roman" w:hint="eastAsia"/>
          <w:szCs w:val="24"/>
        </w:rPr>
        <w:t>第一个</w:t>
      </w:r>
      <w:r w:rsidR="008E7C0D" w:rsidRPr="00CA3CF2">
        <w:rPr>
          <w:rFonts w:cs="Times New Roman" w:hint="eastAsia"/>
          <w:szCs w:val="24"/>
        </w:rPr>
        <w:t>部分</w:t>
      </w:r>
      <w:r w:rsidR="00AD70AC" w:rsidRPr="00CA3CF2">
        <w:rPr>
          <w:rFonts w:cs="Times New Roman" w:hint="eastAsia"/>
          <w:szCs w:val="24"/>
        </w:rPr>
        <w:t>是</w:t>
      </w:r>
      <w:r w:rsidR="00AD70AC" w:rsidRPr="00CA3CF2">
        <w:rPr>
          <w:rFonts w:cs="Times New Roman"/>
          <w:szCs w:val="24"/>
        </w:rPr>
        <w:t>将该方法应用于</w:t>
      </w:r>
      <w:r w:rsidR="00AD70AC" w:rsidRPr="00CA3CF2">
        <w:rPr>
          <w:rFonts w:cs="Times New Roman"/>
          <w:szCs w:val="24"/>
        </w:rPr>
        <w:t>Instance-of</w:t>
      </w:r>
      <w:r w:rsidR="00AD70AC" w:rsidRPr="00CA3CF2">
        <w:rPr>
          <w:rFonts w:cs="Times New Roman"/>
          <w:szCs w:val="24"/>
        </w:rPr>
        <w:t>关系</w:t>
      </w:r>
      <w:r w:rsidR="00AD70AC" w:rsidRPr="00CA3CF2">
        <w:rPr>
          <w:rFonts w:cs="Times New Roman" w:hint="eastAsia"/>
          <w:szCs w:val="24"/>
        </w:rPr>
        <w:t>补全</w:t>
      </w:r>
      <w:r w:rsidR="00AD70AC" w:rsidRPr="00CA3CF2">
        <w:rPr>
          <w:rFonts w:cs="Times New Roman"/>
          <w:szCs w:val="24"/>
        </w:rPr>
        <w:t>评估</w:t>
      </w:r>
      <w:r w:rsidR="00AD70AC" w:rsidRPr="00CA3CF2">
        <w:rPr>
          <w:rFonts w:cs="Times New Roman" w:hint="eastAsia"/>
          <w:szCs w:val="24"/>
        </w:rPr>
        <w:t>的</w:t>
      </w:r>
      <w:r w:rsidR="00AD70AC" w:rsidRPr="00CA3CF2">
        <w:rPr>
          <w:rFonts w:cs="Times New Roman"/>
          <w:szCs w:val="24"/>
        </w:rPr>
        <w:t>实验，</w:t>
      </w:r>
      <w:r w:rsidR="005E1357" w:rsidRPr="00CA3CF2">
        <w:rPr>
          <w:rFonts w:cs="Times New Roman"/>
          <w:szCs w:val="24"/>
        </w:rPr>
        <w:t>实验的目的</w:t>
      </w:r>
      <w:r w:rsidR="008E7C0D" w:rsidRPr="00CA3CF2">
        <w:rPr>
          <w:rFonts w:cs="Times New Roman" w:hint="eastAsia"/>
          <w:szCs w:val="24"/>
        </w:rPr>
        <w:t>分别</w:t>
      </w:r>
      <w:r w:rsidR="00E623CD">
        <w:rPr>
          <w:rFonts w:cs="Times New Roman"/>
          <w:szCs w:val="24"/>
        </w:rPr>
        <w:t>有以下</w:t>
      </w:r>
      <w:r w:rsidR="00E623CD">
        <w:rPr>
          <w:rFonts w:cs="Times New Roman" w:hint="eastAsia"/>
          <w:szCs w:val="24"/>
        </w:rPr>
        <w:t>五</w:t>
      </w:r>
      <w:r w:rsidR="008E7C0D" w:rsidRPr="00CA3CF2">
        <w:rPr>
          <w:rFonts w:cs="Times New Roman"/>
          <w:szCs w:val="24"/>
        </w:rPr>
        <w:t>个</w:t>
      </w:r>
      <w:r w:rsidR="008E7C0D" w:rsidRPr="00CA3CF2">
        <w:rPr>
          <w:rFonts w:cs="Times New Roman" w:hint="eastAsia"/>
          <w:szCs w:val="24"/>
        </w:rPr>
        <w:t>：</w:t>
      </w:r>
    </w:p>
    <w:p w14:paraId="21060CD2" w14:textId="1170D132" w:rsidR="008E7C0D" w:rsidRPr="008E7C0D" w:rsidRDefault="005E1357" w:rsidP="00165390">
      <w:pPr>
        <w:pStyle w:val="aff"/>
        <w:numPr>
          <w:ilvl w:val="0"/>
          <w:numId w:val="18"/>
        </w:numPr>
        <w:spacing w:line="300" w:lineRule="auto"/>
        <w:ind w:firstLineChars="0"/>
      </w:pPr>
      <w:r w:rsidRPr="008E7C0D">
        <w:t>验证</w:t>
      </w:r>
      <w:r w:rsidR="003522F1" w:rsidRPr="008E7C0D">
        <w:t>该方法</w:t>
      </w:r>
      <w:r w:rsidR="003522F1" w:rsidRPr="008E7C0D">
        <w:rPr>
          <w:rFonts w:hint="eastAsia"/>
        </w:rPr>
        <w:t>计算</w:t>
      </w:r>
      <w:r w:rsidR="003522F1" w:rsidRPr="008E7C0D">
        <w:t>得出的准确率和召回率</w:t>
      </w:r>
      <w:r w:rsidR="008E7C0D">
        <w:t>基本与真实情况符合</w:t>
      </w:r>
      <w:r w:rsidR="008E7C0D">
        <w:rPr>
          <w:rFonts w:hint="eastAsia"/>
        </w:rPr>
        <w:t>。</w:t>
      </w:r>
    </w:p>
    <w:p w14:paraId="6358432C" w14:textId="73B1B6C9" w:rsidR="008E7C0D" w:rsidRPr="008E7C0D" w:rsidRDefault="005E1357" w:rsidP="00165390">
      <w:pPr>
        <w:pStyle w:val="aff"/>
        <w:numPr>
          <w:ilvl w:val="0"/>
          <w:numId w:val="18"/>
        </w:numPr>
        <w:spacing w:line="300" w:lineRule="auto"/>
        <w:ind w:firstLineChars="0"/>
      </w:pPr>
      <w:r w:rsidRPr="008E7C0D">
        <w:t>对比该方法</w:t>
      </w:r>
      <w:r w:rsidRPr="008E7C0D">
        <w:rPr>
          <w:rFonts w:hint="eastAsia"/>
        </w:rPr>
        <w:t>与</w:t>
      </w:r>
      <w:r w:rsidRPr="008E7C0D">
        <w:t>均值方法</w:t>
      </w:r>
      <w:r w:rsidR="008E7C0D">
        <w:rPr>
          <w:rFonts w:hint="eastAsia"/>
        </w:rPr>
        <w:t>的</w:t>
      </w:r>
      <w:r w:rsidR="008E7C0D">
        <w:t>差别</w:t>
      </w:r>
      <w:r w:rsidR="008E7C0D">
        <w:rPr>
          <w:rFonts w:hint="eastAsia"/>
        </w:rPr>
        <w:t>。</w:t>
      </w:r>
    </w:p>
    <w:p w14:paraId="7D7AE78A" w14:textId="24788425" w:rsidR="008E7C0D" w:rsidRPr="00D366D3" w:rsidRDefault="008E7C0D" w:rsidP="00165390">
      <w:pPr>
        <w:pStyle w:val="aff"/>
        <w:numPr>
          <w:ilvl w:val="0"/>
          <w:numId w:val="18"/>
        </w:numPr>
        <w:spacing w:line="300" w:lineRule="auto"/>
        <w:ind w:firstLineChars="0"/>
      </w:pPr>
      <w:r>
        <w:rPr>
          <w:rFonts w:hint="eastAsia"/>
        </w:rPr>
        <w:t>对比</w:t>
      </w:r>
      <w:r w:rsidR="005E1357" w:rsidRPr="008E7C0D">
        <w:t>在不</w:t>
      </w:r>
      <w:r w:rsidR="005E1357" w:rsidRPr="00D366D3">
        <w:t>同矩阵密度</w:t>
      </w:r>
      <w:r w:rsidRPr="00D366D3">
        <w:t>上</w:t>
      </w:r>
      <w:r w:rsidR="005E1357" w:rsidRPr="00D366D3">
        <w:rPr>
          <w:rFonts w:hint="eastAsia"/>
        </w:rPr>
        <w:t>该</w:t>
      </w:r>
      <w:r w:rsidR="005E1357" w:rsidRPr="00D366D3">
        <w:t>方法和平均值方法的效果</w:t>
      </w:r>
      <w:r w:rsidRPr="00D366D3">
        <w:rPr>
          <w:rFonts w:hint="eastAsia"/>
        </w:rPr>
        <w:t>的</w:t>
      </w:r>
      <w:r w:rsidR="005E1357" w:rsidRPr="00D366D3">
        <w:t>。</w:t>
      </w:r>
    </w:p>
    <w:p w14:paraId="3D4EABC1" w14:textId="66EE5E5A" w:rsidR="008E7C0D" w:rsidRPr="00D366D3" w:rsidRDefault="008E7C0D" w:rsidP="00165390">
      <w:pPr>
        <w:pStyle w:val="aff"/>
        <w:numPr>
          <w:ilvl w:val="0"/>
          <w:numId w:val="18"/>
        </w:numPr>
        <w:spacing w:line="300" w:lineRule="auto"/>
        <w:ind w:firstLineChars="0"/>
      </w:pPr>
      <w:r w:rsidRPr="00D366D3">
        <w:rPr>
          <w:rFonts w:hint="eastAsia"/>
        </w:rPr>
        <w:t>验证</w:t>
      </w:r>
      <w:r w:rsidR="005E1357" w:rsidRPr="00D366D3">
        <w:t>该方法</w:t>
      </w:r>
      <w:r w:rsidRPr="00D366D3">
        <w:rPr>
          <w:rFonts w:hint="eastAsia"/>
        </w:rPr>
        <w:t>提出</w:t>
      </w:r>
      <w:r w:rsidRPr="00D366D3">
        <w:t>的</w:t>
      </w:r>
      <w:r w:rsidRPr="00D366D3">
        <w:rPr>
          <w:rFonts w:hint="eastAsia"/>
        </w:rPr>
        <w:t>评估</w:t>
      </w:r>
      <w:r w:rsidRPr="00D366D3">
        <w:t>测度</w:t>
      </w: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Pr="00D366D3">
        <w:rPr>
          <w:rFonts w:hint="eastAsia"/>
          <w:color w:val="000000" w:themeColor="text1"/>
        </w:rPr>
        <w:t>是否</w:t>
      </w:r>
      <w:r w:rsidRPr="00D366D3">
        <w:rPr>
          <w:color w:val="000000" w:themeColor="text1"/>
        </w:rPr>
        <w:t>能真实反映每个方法的</w:t>
      </w:r>
      <w:r w:rsidRPr="00D366D3">
        <w:rPr>
          <w:rFonts w:hint="eastAsia"/>
          <w:color w:val="000000" w:themeColor="text1"/>
        </w:rPr>
        <w:t>评估</w:t>
      </w:r>
      <w:r w:rsidRPr="00D366D3">
        <w:rPr>
          <w:color w:val="000000" w:themeColor="text1"/>
        </w:rPr>
        <w:t>效果。</w:t>
      </w:r>
    </w:p>
    <w:p w14:paraId="2E753E92" w14:textId="77777777" w:rsidR="00CA3CF2" w:rsidRDefault="008E7C0D" w:rsidP="00165390">
      <w:pPr>
        <w:pStyle w:val="aff"/>
        <w:numPr>
          <w:ilvl w:val="0"/>
          <w:numId w:val="18"/>
        </w:numPr>
        <w:spacing w:line="300" w:lineRule="auto"/>
        <w:ind w:firstLineChars="0"/>
      </w:pPr>
      <w:r>
        <w:rPr>
          <w:rFonts w:hint="eastAsia"/>
        </w:rPr>
        <w:t>验证该</w:t>
      </w:r>
      <w:r>
        <w:t>方法</w:t>
      </w:r>
      <w:r>
        <w:rPr>
          <w:rFonts w:hint="eastAsia"/>
        </w:rPr>
        <w:t>能</w:t>
      </w:r>
      <w:r>
        <w:t>否为</w:t>
      </w:r>
      <w:r w:rsidR="00CA3CF2">
        <w:rPr>
          <w:rFonts w:hint="eastAsia"/>
        </w:rPr>
        <w:t>知识</w:t>
      </w:r>
      <w:r w:rsidR="00CA3CF2">
        <w:t>工作者选择</w:t>
      </w:r>
      <w:r w:rsidR="00CA3CF2">
        <w:rPr>
          <w:rFonts w:hint="eastAsia"/>
        </w:rPr>
        <w:t>合适</w:t>
      </w:r>
      <w:r w:rsidR="00CA3CF2">
        <w:t>的</w:t>
      </w:r>
      <w:r w:rsidR="00CA3CF2">
        <w:rPr>
          <w:rFonts w:hint="eastAsia"/>
        </w:rPr>
        <w:t>is-a</w:t>
      </w:r>
      <w:r w:rsidR="00CA3CF2">
        <w:rPr>
          <w:rFonts w:hint="eastAsia"/>
        </w:rPr>
        <w:t>补全</w:t>
      </w:r>
      <w:r w:rsidR="00CA3CF2">
        <w:t>方法</w:t>
      </w:r>
      <w:r w:rsidR="00CA3CF2">
        <w:rPr>
          <w:rFonts w:hint="eastAsia"/>
        </w:rPr>
        <w:t>。</w:t>
      </w:r>
    </w:p>
    <w:p w14:paraId="48777A3D" w14:textId="77777777" w:rsidR="00954520" w:rsidRPr="00CB240C" w:rsidRDefault="00954520" w:rsidP="00954520">
      <w:pPr>
        <w:ind w:firstLine="420"/>
        <w:rPr>
          <w:color w:val="000000" w:themeColor="text1"/>
        </w:rPr>
      </w:pPr>
      <w:r w:rsidRPr="00CB240C">
        <w:rPr>
          <w:color w:val="000000" w:themeColor="text1"/>
        </w:rPr>
        <w:t>实验</w:t>
      </w:r>
      <w:r w:rsidRPr="00CB240C">
        <w:rPr>
          <w:rFonts w:hint="eastAsia"/>
          <w:color w:val="000000" w:themeColor="text1"/>
        </w:rPr>
        <w:t>流程如下</w:t>
      </w:r>
      <w:r w:rsidRPr="00CB240C">
        <w:rPr>
          <w:color w:val="000000" w:themeColor="text1"/>
        </w:rPr>
        <w:t>：</w:t>
      </w:r>
    </w:p>
    <w:p w14:paraId="2A993EB1" w14:textId="77777777" w:rsidR="00954520" w:rsidRPr="002C5531" w:rsidRDefault="00954520" w:rsidP="00954520">
      <w:pPr>
        <w:pStyle w:val="ac"/>
        <w:numPr>
          <w:ilvl w:val="0"/>
          <w:numId w:val="17"/>
        </w:numPr>
        <w:ind w:firstLineChars="0"/>
      </w:pPr>
      <w:r w:rsidRPr="002C5531">
        <w:rPr>
          <w:rFonts w:hint="eastAsia"/>
        </w:rPr>
        <w:t>加载</w:t>
      </w:r>
      <w:r w:rsidRPr="002C5531">
        <w:t>每个方法及</w:t>
      </w:r>
      <w:r w:rsidRPr="002C5531">
        <w:rPr>
          <w:rFonts w:hint="eastAsia"/>
        </w:rPr>
        <w:t>数据集</w:t>
      </w:r>
      <w:r w:rsidRPr="002C5531">
        <w:t>。</w:t>
      </w:r>
    </w:p>
    <w:p w14:paraId="5406DF8C" w14:textId="77777777" w:rsidR="00954520" w:rsidRPr="002C5531" w:rsidRDefault="00954520" w:rsidP="00954520">
      <w:pPr>
        <w:pStyle w:val="ac"/>
        <w:numPr>
          <w:ilvl w:val="0"/>
          <w:numId w:val="17"/>
        </w:numPr>
        <w:ind w:firstLineChars="0"/>
      </w:pPr>
      <w:r w:rsidRPr="002C5531">
        <w:rPr>
          <w:rFonts w:hint="eastAsia"/>
        </w:rPr>
        <w:t>用</w:t>
      </w:r>
      <w:r w:rsidRPr="002C5531">
        <w:t>每个方法补全数据集中的缺失的</w:t>
      </w:r>
      <w:r w:rsidRPr="002C5531">
        <w:t>instance-of</w:t>
      </w:r>
      <w:r w:rsidRPr="002C5531">
        <w:t>关系</w:t>
      </w:r>
      <w:r w:rsidRPr="002C5531">
        <w:rPr>
          <w:rFonts w:hint="eastAsia"/>
        </w:rPr>
        <w:t>或者</w:t>
      </w:r>
      <w:r w:rsidRPr="002C5531">
        <w:t>subclass-of</w:t>
      </w:r>
      <w:r w:rsidRPr="002C5531">
        <w:t>关系。</w:t>
      </w:r>
    </w:p>
    <w:p w14:paraId="26BAD022" w14:textId="77777777" w:rsidR="00954520" w:rsidRPr="002C5531" w:rsidRDefault="00954520" w:rsidP="00954520">
      <w:pPr>
        <w:pStyle w:val="ac"/>
        <w:numPr>
          <w:ilvl w:val="0"/>
          <w:numId w:val="17"/>
        </w:numPr>
        <w:ind w:firstLineChars="0"/>
      </w:pPr>
      <w:r w:rsidRPr="002C5531">
        <w:rPr>
          <w:rFonts w:hint="eastAsia"/>
        </w:rPr>
        <w:t>计算每个方法对所有概念的补全的准确率</w:t>
      </w:r>
      <w:r w:rsidRPr="002C5531">
        <w:t>和召回率</w:t>
      </w:r>
      <w:r w:rsidRPr="002C5531">
        <w:rPr>
          <w:rFonts w:hint="eastAsia"/>
        </w:rPr>
        <w:t>。</w:t>
      </w:r>
    </w:p>
    <w:p w14:paraId="67CF6CC2" w14:textId="77777777" w:rsidR="00954520" w:rsidRPr="002C5531" w:rsidRDefault="00954520" w:rsidP="00954520">
      <w:pPr>
        <w:pStyle w:val="ac"/>
        <w:numPr>
          <w:ilvl w:val="0"/>
          <w:numId w:val="17"/>
        </w:numPr>
        <w:ind w:firstLineChars="0"/>
      </w:pPr>
      <w:r w:rsidRPr="002C5531">
        <w:rPr>
          <w:rFonts w:hint="eastAsia"/>
        </w:rPr>
        <w:t>分别得到完整</w:t>
      </w:r>
      <w:r w:rsidRPr="002C5531">
        <w:t>的</w:t>
      </w:r>
      <w:r w:rsidRPr="002C5531">
        <w:rPr>
          <w:rFonts w:hint="eastAsia"/>
        </w:rPr>
        <w:t>准确率</w:t>
      </w:r>
      <w:r w:rsidRPr="002C5531">
        <w:t>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real</m:t>
            </m:r>
          </m:sub>
        </m:sSub>
      </m:oMath>
      <w:r w:rsidRPr="002C5531">
        <w:rPr>
          <w:rFonts w:hint="eastAsia"/>
        </w:rPr>
        <w:t>和</w:t>
      </w:r>
      <w:r w:rsidRPr="002C5531">
        <w:t>召回率矩阵</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real</m:t>
            </m:r>
          </m:sub>
        </m:sSub>
      </m:oMath>
      <w:r w:rsidRPr="002C5531">
        <w:rPr>
          <w:rFonts w:hint="eastAsia"/>
        </w:rPr>
        <w:t>，</w:t>
      </w:r>
      <w:r w:rsidRPr="002C5531">
        <w:t>代表每个方法</w:t>
      </w:r>
      <w:r w:rsidRPr="002C5531">
        <w:rPr>
          <w:rFonts w:hint="eastAsia"/>
        </w:rPr>
        <w:t>对</w:t>
      </w:r>
      <w:r w:rsidRPr="002C5531">
        <w:t>每个</w:t>
      </w:r>
      <w:r w:rsidRPr="002C5531">
        <w:rPr>
          <w:rFonts w:hint="eastAsia"/>
        </w:rPr>
        <w:t>概念</w:t>
      </w:r>
      <w:r w:rsidRPr="002C5531">
        <w:t>补全</w:t>
      </w:r>
      <w:r w:rsidRPr="002C5531">
        <w:rPr>
          <w:rFonts w:hint="eastAsia"/>
        </w:rPr>
        <w:t>is-a</w:t>
      </w:r>
      <w:r w:rsidRPr="002C5531">
        <w:t>关系的</w:t>
      </w:r>
      <w:r>
        <w:rPr>
          <w:rFonts w:hint="eastAsia"/>
        </w:rPr>
        <w:t>准确率</w:t>
      </w:r>
      <w:r>
        <w:t>和召回率。</w:t>
      </w:r>
    </w:p>
    <w:p w14:paraId="1B8C4876" w14:textId="77777777" w:rsidR="00954520" w:rsidRPr="00D366D3" w:rsidRDefault="00954520" w:rsidP="00954520">
      <w:pPr>
        <w:pStyle w:val="ac"/>
        <w:numPr>
          <w:ilvl w:val="0"/>
          <w:numId w:val="17"/>
        </w:numPr>
        <w:ind w:firstLineChars="0"/>
      </w:pPr>
      <w:r w:rsidRPr="00D366D3">
        <w:rPr>
          <w:rFonts w:hint="eastAsia"/>
        </w:rPr>
        <w:t>为</w:t>
      </w:r>
      <w:r w:rsidRPr="00D366D3">
        <w:t>每个方法在步骤</w:t>
      </w:r>
      <w:r w:rsidRPr="00D366D3">
        <w:rPr>
          <w:rFonts w:hint="eastAsia"/>
        </w:rPr>
        <w:t>4</w:t>
      </w:r>
      <w:r w:rsidRPr="00D366D3">
        <w:rPr>
          <w:rFonts w:hint="eastAsia"/>
        </w:rPr>
        <w:t>生成</w:t>
      </w:r>
      <w:r w:rsidRPr="00D366D3">
        <w:t>的矩阵中，</w:t>
      </w:r>
      <w:r w:rsidRPr="00D366D3">
        <w:rPr>
          <w:rFonts w:hint="eastAsia"/>
        </w:rPr>
        <w:t>随机</w:t>
      </w:r>
      <w:r w:rsidRPr="00D366D3">
        <w:t>挑选部分</w:t>
      </w:r>
      <w:r>
        <w:t>数据构建</w:t>
      </w:r>
      <w:r>
        <w:rPr>
          <w:rFonts w:hint="eastAsia"/>
        </w:rPr>
        <w:t>稀</w:t>
      </w:r>
      <w:r w:rsidRPr="00D366D3">
        <w:t>疏矩阵</w:t>
      </w:r>
      <w:r w:rsidRPr="00D366D3">
        <w:rPr>
          <w:rFonts w:hint="eastAsia"/>
        </w:rPr>
        <w:t>。</w:t>
      </w:r>
    </w:p>
    <w:p w14:paraId="6FC4A59D" w14:textId="77777777" w:rsidR="00954520" w:rsidRPr="00D366D3" w:rsidRDefault="00954520" w:rsidP="00954520">
      <w:pPr>
        <w:pStyle w:val="ac"/>
        <w:numPr>
          <w:ilvl w:val="0"/>
          <w:numId w:val="17"/>
        </w:numPr>
        <w:ind w:firstLineChars="0"/>
      </w:pPr>
      <w:r w:rsidRPr="00D366D3">
        <w:rPr>
          <w:rFonts w:hint="eastAsia"/>
        </w:rPr>
        <w:t>对</w:t>
      </w:r>
      <w:r w:rsidRPr="00D366D3">
        <w:t>步骤</w:t>
      </w:r>
      <w:r w:rsidRPr="00D366D3">
        <w:rPr>
          <w:rFonts w:hint="eastAsia"/>
        </w:rPr>
        <w:t>5</w:t>
      </w:r>
      <w:r w:rsidRPr="00D366D3">
        <w:rPr>
          <w:rFonts w:hint="eastAsia"/>
        </w:rPr>
        <w:t>形成</w:t>
      </w:r>
      <w:r w:rsidRPr="00D366D3">
        <w:t>的稀疏矩阵，</w:t>
      </w:r>
      <w:r w:rsidRPr="00D366D3">
        <w:rPr>
          <w:rFonts w:hint="eastAsia"/>
        </w:rPr>
        <w:t>利用</w:t>
      </w:r>
      <w:r>
        <w:rPr>
          <w:rFonts w:hint="eastAsia"/>
        </w:rPr>
        <w:t>矩阵</w:t>
      </w:r>
      <w:r>
        <w:t>分解算法</w:t>
      </w:r>
      <w:r w:rsidRPr="00D366D3">
        <w:t>SVD</w:t>
      </w:r>
      <w:r w:rsidRPr="00D366D3">
        <w:rPr>
          <w:rFonts w:hint="eastAsia"/>
        </w:rPr>
        <w:t>预测缺失的准确率和</w:t>
      </w:r>
      <w:r w:rsidRPr="00D366D3">
        <w:t>召回率</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D366D3">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D366D3">
        <w:rPr>
          <w:rFonts w:hint="eastAsia"/>
        </w:rPr>
        <w:t>，最终形成</w:t>
      </w:r>
      <w:r w:rsidRPr="00D366D3">
        <w:t>完整的矩阵</w:t>
      </w:r>
      <w:r w:rsidRPr="00D366D3">
        <w:rPr>
          <w:rFonts w:hint="eastAsia"/>
        </w:rPr>
        <w:t>准确率</w:t>
      </w:r>
      <w:r w:rsidRPr="00D366D3">
        <w:t>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oMath>
      <w:r w:rsidRPr="00D366D3">
        <w:t>和召回率矩阵</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p>
    <w:p w14:paraId="66127490" w14:textId="77777777" w:rsidR="00954520" w:rsidRPr="00D366D3" w:rsidRDefault="00954520" w:rsidP="00954520">
      <w:pPr>
        <w:pStyle w:val="ac"/>
        <w:numPr>
          <w:ilvl w:val="0"/>
          <w:numId w:val="17"/>
        </w:numPr>
        <w:ind w:firstLineChars="0"/>
      </w:pPr>
      <w:r w:rsidRPr="00D366D3">
        <w:rPr>
          <w:rFonts w:hint="eastAsia"/>
        </w:rPr>
        <w:t>根据</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oMath>
      <w:r w:rsidRPr="00D366D3">
        <w:t>和</w:t>
      </w:r>
      <m:oMath>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r w:rsidRPr="00D366D3">
        <w:rPr>
          <w:rFonts w:hint="eastAsia"/>
        </w:rPr>
        <w:t>计算评估</w:t>
      </w:r>
      <w:r w:rsidRPr="00D366D3">
        <w:t>测度</w:t>
      </w:r>
      <w:r w:rsidRPr="00D366D3">
        <w:rPr>
          <w:rFonts w:hint="eastAsia"/>
        </w:rPr>
        <w:t>加权</w:t>
      </w:r>
      <w:r w:rsidRPr="00D366D3">
        <w:t>准确率</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Pr="00D366D3">
        <w:t>，</w:t>
      </w:r>
      <w:r w:rsidRPr="00D366D3">
        <w:rPr>
          <w:rFonts w:hint="eastAsia"/>
        </w:rPr>
        <w:t>加权</w:t>
      </w:r>
      <w:r w:rsidRPr="00D366D3">
        <w:t>召回率</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Pr="00D366D3">
        <w:t>和</w:t>
      </w:r>
      <w:r w:rsidRPr="00D366D3">
        <w:rPr>
          <w:rFonts w:hint="eastAsia"/>
        </w:rPr>
        <w:t>加权</w:t>
      </w:r>
      <w:r w:rsidRPr="00D366D3">
        <w:t>F</w:t>
      </w:r>
      <w:r w:rsidRPr="00D366D3">
        <w:t>值</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Pr="00D366D3">
        <w:rPr>
          <w:rFonts w:hint="eastAsia"/>
        </w:rPr>
        <w:t>。</w:t>
      </w:r>
    </w:p>
    <w:p w14:paraId="6D0EB451" w14:textId="77777777" w:rsidR="00954520" w:rsidRPr="00D366D3" w:rsidRDefault="00954520" w:rsidP="00954520">
      <w:pPr>
        <w:pStyle w:val="ac"/>
        <w:numPr>
          <w:ilvl w:val="0"/>
          <w:numId w:val="17"/>
        </w:numPr>
        <w:ind w:firstLineChars="0"/>
      </w:pPr>
      <w:r w:rsidRPr="00D366D3">
        <w:rPr>
          <w:rFonts w:hint="eastAsia"/>
        </w:rPr>
        <w:lastRenderedPageBreak/>
        <w:t>根据不同每个</w:t>
      </w:r>
      <w:r w:rsidRPr="00D366D3">
        <w:t>实验的目的，</w:t>
      </w:r>
      <w:r w:rsidRPr="00D366D3">
        <w:rPr>
          <w:rFonts w:hint="eastAsia"/>
        </w:rPr>
        <w:t>对矩阵</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real</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m:t>
            </m:r>
          </m:e>
          <m:sub>
            <m:r>
              <m:rPr>
                <m:sty m:val="p"/>
              </m:rPr>
              <w:rPr>
                <w:rFonts w:ascii="Cambria Math" w:hAnsi="Cambria Math"/>
              </w:rPr>
              <m:t>real</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m:t>
            </m:r>
          </m:e>
          <m:sub>
            <m:r>
              <m:rPr>
                <m:sty m:val="p"/>
              </m:rPr>
              <w:rPr>
                <w:rFonts w:ascii="Cambria Math" w:hAnsi="Cambria Math"/>
              </w:rPr>
              <m:t>pre</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m:t>
            </m:r>
          </m:e>
          <m:sub>
            <m:r>
              <m:rPr>
                <m:sty m:val="p"/>
              </m:rPr>
              <w:rPr>
                <w:rFonts w:ascii="Cambria Math" w:hAnsi="Cambria Math"/>
              </w:rPr>
              <m:t>pre</m:t>
            </m:r>
          </m:sub>
        </m:sSub>
      </m:oMath>
      <w:r w:rsidRPr="00D366D3">
        <w:rPr>
          <w:rFonts w:hint="eastAsia"/>
        </w:rPr>
        <w:t>、</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Pr="00D366D3">
        <w:rPr>
          <w:rFonts w:hint="eastAsia"/>
        </w:rPr>
        <w:t>、</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Pr="00D366D3">
        <w:t>和</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Pr="00D366D3">
        <w:rPr>
          <w:rFonts w:hint="eastAsia"/>
        </w:rPr>
        <w:t>的</w:t>
      </w:r>
      <w:r w:rsidRPr="00D366D3">
        <w:t>数据进行分析。</w:t>
      </w:r>
    </w:p>
    <w:p w14:paraId="6F2866CE" w14:textId="396588A3" w:rsidR="00AD70AC" w:rsidRDefault="00CA3CF2" w:rsidP="00CA3CF2">
      <w:pPr>
        <w:pStyle w:val="aff"/>
        <w:spacing w:line="300" w:lineRule="auto"/>
        <w:ind w:firstLine="420"/>
      </w:pPr>
      <w:r w:rsidRPr="00CA3CF2">
        <w:rPr>
          <w:rFonts w:hint="eastAsia"/>
        </w:rPr>
        <w:t>本文</w:t>
      </w:r>
      <w:r w:rsidRPr="00CA3CF2">
        <w:t>提出的</w:t>
      </w:r>
      <w:r w:rsidRPr="00CA3CF2">
        <w:rPr>
          <w:rFonts w:hint="eastAsia"/>
        </w:rPr>
        <w:t>评估</w:t>
      </w:r>
      <w:r w:rsidR="00954520">
        <w:t>方法</w:t>
      </w:r>
      <w:r w:rsidR="005E1357">
        <w:t>不仅</w:t>
      </w:r>
      <w:r w:rsidR="005E1357">
        <w:rPr>
          <w:rFonts w:hint="eastAsia"/>
        </w:rPr>
        <w:t>能为</w:t>
      </w:r>
      <w:r w:rsidR="005E1357">
        <w:t>instance-of</w:t>
      </w:r>
      <w:r w:rsidR="005E1357">
        <w:rPr>
          <w:rFonts w:hint="eastAsia"/>
        </w:rPr>
        <w:t>关系</w:t>
      </w:r>
      <w:r w:rsidR="005E1357">
        <w:t>补全</w:t>
      </w:r>
      <w:r w:rsidR="005E1357">
        <w:rPr>
          <w:rFonts w:hint="eastAsia"/>
        </w:rPr>
        <w:t>选择</w:t>
      </w:r>
      <w:r w:rsidR="005E1357">
        <w:t>一个适合的方法，</w:t>
      </w:r>
      <w:r w:rsidR="005E1357">
        <w:rPr>
          <w:rFonts w:hint="eastAsia"/>
        </w:rPr>
        <w:t>同样</w:t>
      </w:r>
      <w:r w:rsidR="005E1357">
        <w:t>也能</w:t>
      </w:r>
      <w:r w:rsidR="005E1357">
        <w:rPr>
          <w:rFonts w:hint="eastAsia"/>
        </w:rPr>
        <w:t>为</w:t>
      </w:r>
      <w:r w:rsidR="005E1357">
        <w:t>不同特点的数据</w:t>
      </w:r>
      <w:r w:rsidR="005E1357">
        <w:rPr>
          <w:rFonts w:hint="eastAsia"/>
        </w:rPr>
        <w:t>选择</w:t>
      </w:r>
      <w:r w:rsidR="005E1357">
        <w:t>一个效果最好的</w:t>
      </w:r>
      <w:r w:rsidR="005E1357">
        <w:t>subclass-of</w:t>
      </w:r>
      <w:r w:rsidR="005E1357">
        <w:t>补全</w:t>
      </w:r>
      <w:r w:rsidR="005E1357">
        <w:rPr>
          <w:rFonts w:hint="eastAsia"/>
        </w:rPr>
        <w:t>方法。</w:t>
      </w:r>
      <w:r>
        <w:rPr>
          <w:rFonts w:hint="eastAsia"/>
        </w:rPr>
        <w:t>因此</w:t>
      </w:r>
      <w:r>
        <w:t>，我们设计了第二</w:t>
      </w:r>
      <w:r>
        <w:rPr>
          <w:rFonts w:hint="eastAsia"/>
        </w:rPr>
        <w:t>部分</w:t>
      </w:r>
      <w:r>
        <w:t>实验，将</w:t>
      </w:r>
      <w:r w:rsidR="00AD70AC">
        <w:t>该方法应用于</w:t>
      </w:r>
      <w:r w:rsidR="00AD70AC">
        <w:t>subclass-</w:t>
      </w:r>
      <w:r w:rsidR="00AD70AC">
        <w:rPr>
          <w:rFonts w:hint="eastAsia"/>
        </w:rPr>
        <w:t>of</w:t>
      </w:r>
      <w:r w:rsidR="00AD70AC">
        <w:t>关系补全</w:t>
      </w:r>
      <w:r>
        <w:rPr>
          <w:rFonts w:hint="eastAsia"/>
        </w:rPr>
        <w:t>评估。</w:t>
      </w:r>
      <w:r>
        <w:t>这部分</w:t>
      </w:r>
      <w:r>
        <w:rPr>
          <w:rFonts w:hint="eastAsia"/>
        </w:rPr>
        <w:t>实验目的</w:t>
      </w:r>
      <w:r>
        <w:t>是</w:t>
      </w:r>
      <w:r>
        <w:rPr>
          <w:rFonts w:hint="eastAsia"/>
        </w:rPr>
        <w:t>主要</w:t>
      </w:r>
      <w:r>
        <w:t>为</w:t>
      </w:r>
      <w:r w:rsidR="000D7F57">
        <w:rPr>
          <w:rFonts w:hint="eastAsia"/>
        </w:rPr>
        <w:t>验证</w:t>
      </w:r>
      <w:r w:rsidR="000D7F57">
        <w:t>该方法能为不同</w:t>
      </w:r>
      <w:r w:rsidR="009611DB">
        <w:rPr>
          <w:rFonts w:hint="eastAsia"/>
        </w:rPr>
        <w:t>特点</w:t>
      </w:r>
      <w:r w:rsidR="009611DB">
        <w:t>的</w:t>
      </w:r>
      <w:r w:rsidR="000D7F57">
        <w:t>数据选择合适的</w:t>
      </w:r>
      <w:r w:rsidR="000D7F57">
        <w:rPr>
          <w:rFonts w:hint="eastAsia"/>
        </w:rPr>
        <w:t>is</w:t>
      </w:r>
      <w:r w:rsidR="000D7F57">
        <w:t>-a</w:t>
      </w:r>
      <w:r w:rsidR="000D7F57">
        <w:t>关系补全方法。</w:t>
      </w:r>
    </w:p>
    <w:p w14:paraId="7BFCCDCA" w14:textId="37E43B8D" w:rsidR="00AD70AC" w:rsidRPr="00DB66DA" w:rsidRDefault="00E002B9" w:rsidP="00AD70AC">
      <w:pPr>
        <w:spacing w:line="400" w:lineRule="atLeast"/>
        <w:ind w:firstLine="420"/>
        <w:jc w:val="center"/>
        <w:rPr>
          <w:rFonts w:cs="Times New Roman"/>
          <w:szCs w:val="24"/>
          <w:lang w:bidi="en-US"/>
        </w:rPr>
      </w:pPr>
      <w:bookmarkStart w:id="63" w:name="_Toc440568420"/>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Pr>
          <w:rFonts w:hint="eastAsia"/>
        </w:rPr>
        <w:instrText xml:space="preserve"> \r 1</w:instrText>
      </w:r>
      <w:r w:rsidRPr="00AF691F">
        <w:fldChar w:fldCharType="separate"/>
      </w:r>
      <w:r w:rsidR="00F7107E">
        <w:rPr>
          <w:noProof/>
        </w:rPr>
        <w:t>1</w:t>
      </w:r>
      <w:r w:rsidRPr="00AF691F">
        <w:fldChar w:fldCharType="end"/>
      </w:r>
      <w:r w:rsidR="00AD70AC">
        <w:rPr>
          <w:rFonts w:cs="Times New Roman" w:hint="eastAsia"/>
          <w:szCs w:val="24"/>
          <w:lang w:bidi="en-US"/>
        </w:rPr>
        <w:t xml:space="preserve"> </w:t>
      </w:r>
      <w:r w:rsidR="00AD70AC">
        <w:rPr>
          <w:rFonts w:hint="eastAsia"/>
        </w:rPr>
        <w:t>实验</w:t>
      </w:r>
      <w:r w:rsidR="00AD70AC" w:rsidRPr="00DB66DA">
        <w:rPr>
          <w:rFonts w:hint="eastAsia"/>
        </w:rPr>
        <w:t>设计</w:t>
      </w:r>
      <w:r w:rsidR="00AD70AC">
        <w:rPr>
          <w:rFonts w:hint="eastAsia"/>
        </w:rPr>
        <w:t>概括</w:t>
      </w:r>
      <w:r w:rsidR="00AD70AC" w:rsidRPr="00DB66DA">
        <w:rPr>
          <w:rFonts w:hint="eastAsia"/>
        </w:rPr>
        <w:t>表</w:t>
      </w:r>
      <w:bookmarkEnd w:id="63"/>
    </w:p>
    <w:tbl>
      <w:tblPr>
        <w:tblStyle w:val="thesisfangys"/>
        <w:tblW w:w="8117" w:type="dxa"/>
        <w:tblLook w:val="04A0" w:firstRow="1" w:lastRow="0" w:firstColumn="1" w:lastColumn="0" w:noHBand="0" w:noVBand="1"/>
      </w:tblPr>
      <w:tblGrid>
        <w:gridCol w:w="1275"/>
        <w:gridCol w:w="708"/>
        <w:gridCol w:w="851"/>
        <w:gridCol w:w="5283"/>
      </w:tblGrid>
      <w:tr w:rsidR="00AD70AC" w:rsidRPr="006511AA" w14:paraId="2D5DC238" w14:textId="77777777" w:rsidTr="00E623CD">
        <w:trPr>
          <w:cnfStyle w:val="100000000000" w:firstRow="1" w:lastRow="0" w:firstColumn="0" w:lastColumn="0" w:oddVBand="0" w:evenVBand="0" w:oddHBand="0" w:evenHBand="0" w:firstRowFirstColumn="0" w:firstRowLastColumn="0" w:lastRowFirstColumn="0" w:lastRowLastColumn="0"/>
        </w:trPr>
        <w:tc>
          <w:tcPr>
            <w:tcW w:w="1275" w:type="dxa"/>
            <w:tcBorders>
              <w:top w:val="single" w:sz="12" w:space="0" w:color="auto"/>
              <w:right w:val="nil"/>
            </w:tcBorders>
          </w:tcPr>
          <w:p w14:paraId="2C6FC063" w14:textId="77777777" w:rsidR="00AD70AC" w:rsidRDefault="00AD70AC" w:rsidP="00567C6F">
            <w:pPr>
              <w:pStyle w:val="aa"/>
            </w:pPr>
            <w:r>
              <w:rPr>
                <w:rFonts w:hint="eastAsia"/>
              </w:rPr>
              <w:t>系列</w:t>
            </w:r>
          </w:p>
        </w:tc>
        <w:tc>
          <w:tcPr>
            <w:tcW w:w="708" w:type="dxa"/>
            <w:tcBorders>
              <w:left w:val="nil"/>
              <w:right w:val="nil"/>
            </w:tcBorders>
          </w:tcPr>
          <w:p w14:paraId="56344F22" w14:textId="375E9680" w:rsidR="00AD70AC" w:rsidRDefault="00AD70AC" w:rsidP="00567C6F">
            <w:pPr>
              <w:pStyle w:val="aa"/>
            </w:pPr>
            <w:r>
              <w:t>编号</w:t>
            </w:r>
          </w:p>
        </w:tc>
        <w:tc>
          <w:tcPr>
            <w:tcW w:w="851" w:type="dxa"/>
            <w:tcBorders>
              <w:top w:val="single" w:sz="12" w:space="0" w:color="auto"/>
              <w:left w:val="nil"/>
            </w:tcBorders>
          </w:tcPr>
          <w:p w14:paraId="2FCCBBE5" w14:textId="77777777" w:rsidR="00AD70AC" w:rsidRDefault="00AD70AC" w:rsidP="00567C6F">
            <w:pPr>
              <w:pStyle w:val="aa"/>
            </w:pPr>
            <w:r>
              <w:rPr>
                <w:rFonts w:hint="eastAsia"/>
              </w:rPr>
              <w:t>类别</w:t>
            </w:r>
          </w:p>
        </w:tc>
        <w:tc>
          <w:tcPr>
            <w:tcW w:w="5283" w:type="dxa"/>
          </w:tcPr>
          <w:p w14:paraId="5C511349" w14:textId="77777777" w:rsidR="00AD70AC" w:rsidRDefault="00AD70AC" w:rsidP="00567C6F">
            <w:pPr>
              <w:pStyle w:val="aa"/>
            </w:pPr>
            <w:r w:rsidRPr="006511AA">
              <w:rPr>
                <w:rFonts w:hint="eastAsia"/>
              </w:rPr>
              <w:t>目的</w:t>
            </w:r>
          </w:p>
        </w:tc>
      </w:tr>
      <w:tr w:rsidR="00AD70AC" w:rsidRPr="006511AA" w14:paraId="377AC13D" w14:textId="77777777" w:rsidTr="00E623CD">
        <w:tc>
          <w:tcPr>
            <w:tcW w:w="1275" w:type="dxa"/>
            <w:vMerge w:val="restart"/>
            <w:tcBorders>
              <w:right w:val="nil"/>
            </w:tcBorders>
          </w:tcPr>
          <w:p w14:paraId="00F0AB00" w14:textId="77777777" w:rsidR="00AD70AC" w:rsidRDefault="00AD70AC" w:rsidP="00567C6F">
            <w:pPr>
              <w:pStyle w:val="aa"/>
            </w:pPr>
            <w:r>
              <w:t>I</w:t>
            </w:r>
            <w:r>
              <w:rPr>
                <w:rFonts w:hint="eastAsia"/>
              </w:rPr>
              <w:t>nstance</w:t>
            </w:r>
            <w:r>
              <w:t>-of</w:t>
            </w:r>
          </w:p>
        </w:tc>
        <w:tc>
          <w:tcPr>
            <w:tcW w:w="708" w:type="dxa"/>
            <w:tcBorders>
              <w:left w:val="nil"/>
              <w:right w:val="nil"/>
            </w:tcBorders>
          </w:tcPr>
          <w:p w14:paraId="2BDCCB82" w14:textId="77777777" w:rsidR="00AD70AC" w:rsidRDefault="00AD70AC" w:rsidP="00567C6F">
            <w:pPr>
              <w:pStyle w:val="aa"/>
            </w:pPr>
            <w:r>
              <w:t>1</w:t>
            </w:r>
          </w:p>
        </w:tc>
        <w:tc>
          <w:tcPr>
            <w:tcW w:w="851" w:type="dxa"/>
            <w:tcBorders>
              <w:left w:val="nil"/>
            </w:tcBorders>
          </w:tcPr>
          <w:p w14:paraId="50781005" w14:textId="77777777" w:rsidR="00AD70AC" w:rsidRDefault="00AD70AC" w:rsidP="00567C6F">
            <w:pPr>
              <w:pStyle w:val="aa"/>
            </w:pPr>
            <w:r>
              <w:rPr>
                <w:rFonts w:hint="eastAsia"/>
              </w:rPr>
              <w:t>验证</w:t>
            </w:r>
          </w:p>
        </w:tc>
        <w:tc>
          <w:tcPr>
            <w:tcW w:w="5283" w:type="dxa"/>
          </w:tcPr>
          <w:p w14:paraId="290B7456" w14:textId="0EFF2477" w:rsidR="00AD70AC" w:rsidRDefault="00AD70AC" w:rsidP="00567C6F">
            <w:pPr>
              <w:pStyle w:val="aa"/>
            </w:pPr>
            <w:r w:rsidRPr="007B7D59">
              <w:rPr>
                <w:rFonts w:hint="eastAsia"/>
              </w:rPr>
              <w:t>验证该方法计算出来的</w:t>
            </w:r>
            <w:r w:rsidR="008E7C0D" w:rsidRPr="008E7C0D">
              <w:rPr>
                <w:rFonts w:cs="Times New Roman"/>
                <w:sz w:val="24"/>
              </w:rPr>
              <w:t>准确率</w:t>
            </w:r>
            <w:r w:rsidRPr="007B7D59">
              <w:rPr>
                <w:rFonts w:hint="eastAsia"/>
              </w:rPr>
              <w:t>、</w:t>
            </w:r>
            <w:r w:rsidR="008E7C0D" w:rsidRPr="008E7C0D">
              <w:rPr>
                <w:rFonts w:cs="Times New Roman"/>
                <w:sz w:val="24"/>
              </w:rPr>
              <w:t>召回</w:t>
            </w:r>
            <w:r w:rsidR="008E7C0D">
              <w:rPr>
                <w:rFonts w:cs="Times New Roman" w:hint="eastAsia"/>
                <w:sz w:val="24"/>
              </w:rPr>
              <w:t>率</w:t>
            </w:r>
            <w:r w:rsidRPr="007B7D59">
              <w:rPr>
                <w:rFonts w:hint="eastAsia"/>
              </w:rPr>
              <w:t>与真实情况基本符合</w:t>
            </w:r>
            <w:r w:rsidR="00527B18">
              <w:rPr>
                <w:rFonts w:hint="eastAsia"/>
              </w:rPr>
              <w:t>。</w:t>
            </w:r>
          </w:p>
        </w:tc>
      </w:tr>
      <w:tr w:rsidR="00AD70AC" w:rsidRPr="006511AA" w14:paraId="16EAAE5D" w14:textId="77777777" w:rsidTr="00E623CD">
        <w:tc>
          <w:tcPr>
            <w:tcW w:w="1275" w:type="dxa"/>
            <w:vMerge/>
            <w:tcBorders>
              <w:right w:val="nil"/>
            </w:tcBorders>
          </w:tcPr>
          <w:p w14:paraId="7B540B43" w14:textId="77777777" w:rsidR="00AD70AC" w:rsidRDefault="00AD70AC" w:rsidP="00567C6F">
            <w:pPr>
              <w:pStyle w:val="aa"/>
            </w:pPr>
          </w:p>
        </w:tc>
        <w:tc>
          <w:tcPr>
            <w:tcW w:w="708" w:type="dxa"/>
            <w:tcBorders>
              <w:left w:val="nil"/>
              <w:right w:val="nil"/>
            </w:tcBorders>
          </w:tcPr>
          <w:p w14:paraId="6240FBD4" w14:textId="77777777" w:rsidR="00AD70AC" w:rsidRDefault="00AD70AC" w:rsidP="00567C6F">
            <w:pPr>
              <w:pStyle w:val="aa"/>
            </w:pPr>
            <w:r>
              <w:rPr>
                <w:rFonts w:hint="eastAsia"/>
              </w:rPr>
              <w:t>2</w:t>
            </w:r>
          </w:p>
        </w:tc>
        <w:tc>
          <w:tcPr>
            <w:tcW w:w="851" w:type="dxa"/>
            <w:tcBorders>
              <w:left w:val="nil"/>
            </w:tcBorders>
          </w:tcPr>
          <w:p w14:paraId="7209E2D5" w14:textId="77777777" w:rsidR="00AD70AC" w:rsidRDefault="00AD70AC" w:rsidP="00567C6F">
            <w:pPr>
              <w:pStyle w:val="aa"/>
            </w:pPr>
            <w:r>
              <w:rPr>
                <w:rFonts w:hint="eastAsia"/>
              </w:rPr>
              <w:t>对比</w:t>
            </w:r>
          </w:p>
        </w:tc>
        <w:tc>
          <w:tcPr>
            <w:tcW w:w="5283" w:type="dxa"/>
          </w:tcPr>
          <w:p w14:paraId="004FF806" w14:textId="0FE560BE" w:rsidR="00AD70AC" w:rsidRPr="007B7D59" w:rsidRDefault="00AD70AC" w:rsidP="008E7C0D">
            <w:pPr>
              <w:pStyle w:val="aa"/>
            </w:pPr>
            <w:r w:rsidRPr="007B7D59">
              <w:rPr>
                <w:rFonts w:hint="eastAsia"/>
              </w:rPr>
              <w:t>比较该方法计算出来的</w:t>
            </w:r>
            <w:r w:rsidR="00E623CD" w:rsidRPr="00E623CD">
              <w:rPr>
                <w:rFonts w:hint="eastAsia"/>
              </w:rPr>
              <w:t>准确率、召回率</w:t>
            </w:r>
            <w:r w:rsidRPr="007B7D59">
              <w:rPr>
                <w:rFonts w:hint="eastAsia"/>
              </w:rPr>
              <w:t>比用</w:t>
            </w:r>
            <w:r w:rsidR="00527B18">
              <w:rPr>
                <w:rFonts w:hint="eastAsia"/>
              </w:rPr>
              <w:t>平均值方法评估的结果。</w:t>
            </w:r>
          </w:p>
        </w:tc>
      </w:tr>
      <w:tr w:rsidR="00AD70AC" w:rsidRPr="006511AA" w14:paraId="59B3DAE0" w14:textId="77777777" w:rsidTr="00E623CD">
        <w:tc>
          <w:tcPr>
            <w:tcW w:w="1275" w:type="dxa"/>
            <w:vMerge/>
            <w:tcBorders>
              <w:right w:val="nil"/>
            </w:tcBorders>
          </w:tcPr>
          <w:p w14:paraId="442FD165" w14:textId="77777777" w:rsidR="00AD70AC" w:rsidRDefault="00AD70AC" w:rsidP="00567C6F">
            <w:pPr>
              <w:pStyle w:val="aa"/>
            </w:pPr>
          </w:p>
        </w:tc>
        <w:tc>
          <w:tcPr>
            <w:tcW w:w="708" w:type="dxa"/>
            <w:tcBorders>
              <w:left w:val="nil"/>
              <w:right w:val="nil"/>
            </w:tcBorders>
          </w:tcPr>
          <w:p w14:paraId="7980ECF5" w14:textId="77777777" w:rsidR="00AD70AC" w:rsidRDefault="00AD70AC" w:rsidP="00567C6F">
            <w:pPr>
              <w:pStyle w:val="aa"/>
            </w:pPr>
            <w:r>
              <w:rPr>
                <w:rFonts w:hint="eastAsia"/>
              </w:rPr>
              <w:t>3</w:t>
            </w:r>
          </w:p>
        </w:tc>
        <w:tc>
          <w:tcPr>
            <w:tcW w:w="851" w:type="dxa"/>
            <w:tcBorders>
              <w:left w:val="nil"/>
            </w:tcBorders>
          </w:tcPr>
          <w:p w14:paraId="620F5A2E" w14:textId="77777777" w:rsidR="00AD70AC" w:rsidRDefault="00AD70AC" w:rsidP="00567C6F">
            <w:pPr>
              <w:pStyle w:val="aa"/>
            </w:pPr>
            <w:r>
              <w:rPr>
                <w:rFonts w:hint="eastAsia"/>
              </w:rPr>
              <w:t>对比</w:t>
            </w:r>
          </w:p>
        </w:tc>
        <w:tc>
          <w:tcPr>
            <w:tcW w:w="5283" w:type="dxa"/>
          </w:tcPr>
          <w:p w14:paraId="02037533" w14:textId="77777777" w:rsidR="00AD70AC" w:rsidRPr="007B7D59" w:rsidRDefault="00AD70AC" w:rsidP="00567C6F">
            <w:pPr>
              <w:pStyle w:val="aa"/>
            </w:pPr>
            <w:r w:rsidRPr="007B7D59">
              <w:rPr>
                <w:rFonts w:hint="eastAsia"/>
              </w:rPr>
              <w:t>比较在不同密度下，利用</w:t>
            </w:r>
            <w:r w:rsidRPr="007B7D59">
              <w:t>SVD</w:t>
            </w:r>
            <w:r w:rsidRPr="007B7D59">
              <w:rPr>
                <w:rFonts w:hint="eastAsia"/>
              </w:rPr>
              <w:t>计算的误差和平均值得到的效果。</w:t>
            </w:r>
          </w:p>
        </w:tc>
      </w:tr>
      <w:tr w:rsidR="00AD70AC" w:rsidRPr="006511AA" w14:paraId="42674DD7" w14:textId="77777777" w:rsidTr="00E623CD">
        <w:tc>
          <w:tcPr>
            <w:tcW w:w="1275" w:type="dxa"/>
            <w:vMerge/>
            <w:tcBorders>
              <w:right w:val="nil"/>
            </w:tcBorders>
          </w:tcPr>
          <w:p w14:paraId="63E0A9CD" w14:textId="77777777" w:rsidR="00AD70AC" w:rsidRDefault="00AD70AC" w:rsidP="00567C6F">
            <w:pPr>
              <w:pStyle w:val="aa"/>
            </w:pPr>
          </w:p>
        </w:tc>
        <w:tc>
          <w:tcPr>
            <w:tcW w:w="708" w:type="dxa"/>
            <w:tcBorders>
              <w:left w:val="nil"/>
              <w:right w:val="nil"/>
            </w:tcBorders>
          </w:tcPr>
          <w:p w14:paraId="3CDF19EE" w14:textId="77777777" w:rsidR="00AD70AC" w:rsidRDefault="00AD70AC" w:rsidP="00567C6F">
            <w:pPr>
              <w:pStyle w:val="aa"/>
            </w:pPr>
            <w:r>
              <w:rPr>
                <w:rFonts w:hint="eastAsia"/>
              </w:rPr>
              <w:t>4</w:t>
            </w:r>
          </w:p>
        </w:tc>
        <w:tc>
          <w:tcPr>
            <w:tcW w:w="851" w:type="dxa"/>
            <w:tcBorders>
              <w:left w:val="nil"/>
            </w:tcBorders>
          </w:tcPr>
          <w:p w14:paraId="55F28DFC" w14:textId="77777777" w:rsidR="00AD70AC" w:rsidRDefault="00AD70AC" w:rsidP="00567C6F">
            <w:pPr>
              <w:pStyle w:val="aa"/>
            </w:pPr>
            <w:r>
              <w:rPr>
                <w:rFonts w:hint="eastAsia"/>
              </w:rPr>
              <w:t>验证</w:t>
            </w:r>
          </w:p>
        </w:tc>
        <w:tc>
          <w:tcPr>
            <w:tcW w:w="5283" w:type="dxa"/>
          </w:tcPr>
          <w:p w14:paraId="553DE42C" w14:textId="6D26ACF7" w:rsidR="00AD70AC" w:rsidRDefault="00AD70AC" w:rsidP="00567C6F">
            <w:pPr>
              <w:pStyle w:val="aa"/>
            </w:pPr>
            <w:r w:rsidRPr="007B7D59">
              <w:rPr>
                <w:rFonts w:hint="eastAsia"/>
              </w:rPr>
              <w:t>验证该方法是否能为上下位关系完整，属性关系稀疏的数据选择最合适的方法</w:t>
            </w:r>
            <w:r w:rsidR="00527B18">
              <w:rPr>
                <w:rFonts w:hint="eastAsia"/>
              </w:rPr>
              <w:t>。</w:t>
            </w:r>
          </w:p>
        </w:tc>
      </w:tr>
      <w:tr w:rsidR="00AD70AC" w:rsidRPr="006511AA" w14:paraId="79668455" w14:textId="77777777" w:rsidTr="00E623CD">
        <w:tc>
          <w:tcPr>
            <w:tcW w:w="1275" w:type="dxa"/>
            <w:vMerge/>
            <w:tcBorders>
              <w:bottom w:val="single" w:sz="12" w:space="0" w:color="auto"/>
              <w:right w:val="nil"/>
            </w:tcBorders>
          </w:tcPr>
          <w:p w14:paraId="1022137D" w14:textId="77777777" w:rsidR="00AD70AC" w:rsidRDefault="00AD70AC" w:rsidP="00567C6F">
            <w:pPr>
              <w:pStyle w:val="aa"/>
            </w:pPr>
          </w:p>
        </w:tc>
        <w:tc>
          <w:tcPr>
            <w:tcW w:w="708" w:type="dxa"/>
            <w:tcBorders>
              <w:left w:val="nil"/>
              <w:bottom w:val="single" w:sz="12" w:space="0" w:color="auto"/>
              <w:right w:val="nil"/>
            </w:tcBorders>
          </w:tcPr>
          <w:p w14:paraId="065268D9" w14:textId="77777777" w:rsidR="00AD70AC" w:rsidRDefault="00AD70AC" w:rsidP="00567C6F">
            <w:pPr>
              <w:pStyle w:val="aa"/>
            </w:pPr>
            <w:r>
              <w:rPr>
                <w:rFonts w:hint="eastAsia"/>
              </w:rPr>
              <w:t>5</w:t>
            </w:r>
          </w:p>
        </w:tc>
        <w:tc>
          <w:tcPr>
            <w:tcW w:w="851" w:type="dxa"/>
            <w:tcBorders>
              <w:left w:val="nil"/>
              <w:bottom w:val="single" w:sz="12" w:space="0" w:color="auto"/>
            </w:tcBorders>
          </w:tcPr>
          <w:p w14:paraId="228CF66B" w14:textId="77777777" w:rsidR="00AD70AC" w:rsidRDefault="00AD70AC" w:rsidP="00567C6F">
            <w:pPr>
              <w:pStyle w:val="aa"/>
            </w:pPr>
            <w:r>
              <w:rPr>
                <w:rFonts w:hint="eastAsia"/>
              </w:rPr>
              <w:t>验证</w:t>
            </w:r>
          </w:p>
        </w:tc>
        <w:tc>
          <w:tcPr>
            <w:tcW w:w="5283" w:type="dxa"/>
            <w:tcBorders>
              <w:bottom w:val="single" w:sz="12" w:space="0" w:color="auto"/>
            </w:tcBorders>
          </w:tcPr>
          <w:p w14:paraId="14D63972" w14:textId="77777777" w:rsidR="00AD70AC" w:rsidRPr="007B7D59" w:rsidRDefault="00AD70AC" w:rsidP="00567C6F">
            <w:pPr>
              <w:pStyle w:val="aa"/>
            </w:pPr>
            <w:r w:rsidRPr="007B7D59">
              <w:rPr>
                <w:rFonts w:hint="eastAsia"/>
              </w:rPr>
              <w:t>验证该方法是否能为上下位关系稀疏，属性关系完整的数据选择最合适的方法。</w:t>
            </w:r>
          </w:p>
        </w:tc>
      </w:tr>
      <w:tr w:rsidR="00B60AA5" w:rsidRPr="006511AA" w14:paraId="3B4AD4EE" w14:textId="77777777" w:rsidTr="00E623CD">
        <w:tc>
          <w:tcPr>
            <w:tcW w:w="1275" w:type="dxa"/>
            <w:vMerge w:val="restart"/>
            <w:tcBorders>
              <w:top w:val="single" w:sz="12" w:space="0" w:color="auto"/>
              <w:right w:val="nil"/>
            </w:tcBorders>
          </w:tcPr>
          <w:p w14:paraId="6CEF9A60" w14:textId="77777777" w:rsidR="00B60AA5" w:rsidRDefault="00B60AA5" w:rsidP="00567C6F">
            <w:pPr>
              <w:pStyle w:val="aa"/>
            </w:pPr>
            <w:r>
              <w:t>S</w:t>
            </w:r>
            <w:r>
              <w:rPr>
                <w:rFonts w:hint="eastAsia"/>
              </w:rPr>
              <w:t>ubclass</w:t>
            </w:r>
            <w:r>
              <w:t>-of</w:t>
            </w:r>
          </w:p>
        </w:tc>
        <w:tc>
          <w:tcPr>
            <w:tcW w:w="708" w:type="dxa"/>
            <w:tcBorders>
              <w:top w:val="single" w:sz="12" w:space="0" w:color="auto"/>
              <w:left w:val="nil"/>
              <w:bottom w:val="nil"/>
              <w:right w:val="nil"/>
            </w:tcBorders>
          </w:tcPr>
          <w:p w14:paraId="3F024B7D" w14:textId="77777777" w:rsidR="00B60AA5" w:rsidRDefault="00B60AA5" w:rsidP="00567C6F">
            <w:pPr>
              <w:pStyle w:val="aa"/>
            </w:pPr>
            <w:r>
              <w:rPr>
                <w:rFonts w:hint="eastAsia"/>
              </w:rPr>
              <w:t>6</w:t>
            </w:r>
          </w:p>
        </w:tc>
        <w:tc>
          <w:tcPr>
            <w:tcW w:w="851" w:type="dxa"/>
            <w:tcBorders>
              <w:top w:val="single" w:sz="12" w:space="0" w:color="auto"/>
              <w:left w:val="nil"/>
              <w:bottom w:val="nil"/>
            </w:tcBorders>
          </w:tcPr>
          <w:p w14:paraId="5616C291" w14:textId="77777777" w:rsidR="00B60AA5" w:rsidRDefault="00B60AA5" w:rsidP="00567C6F">
            <w:pPr>
              <w:pStyle w:val="aa"/>
            </w:pPr>
            <w:r>
              <w:rPr>
                <w:rFonts w:hint="eastAsia"/>
              </w:rPr>
              <w:t>验证</w:t>
            </w:r>
          </w:p>
        </w:tc>
        <w:tc>
          <w:tcPr>
            <w:tcW w:w="5283" w:type="dxa"/>
            <w:tcBorders>
              <w:top w:val="single" w:sz="12" w:space="0" w:color="auto"/>
              <w:bottom w:val="nil"/>
            </w:tcBorders>
          </w:tcPr>
          <w:p w14:paraId="42330B71" w14:textId="0FB5EE71" w:rsidR="00B60AA5" w:rsidRPr="00DA498A" w:rsidRDefault="00B60AA5" w:rsidP="00E623CD">
            <w:pPr>
              <w:pStyle w:val="aa"/>
            </w:pPr>
            <w:r>
              <w:rPr>
                <w:rFonts w:hint="eastAsia"/>
              </w:rPr>
              <w:t>验证</w:t>
            </w:r>
            <w:r>
              <w:t>该方法是否能为</w:t>
            </w:r>
            <w:r w:rsidR="00E623CD">
              <w:t>instance-of</w:t>
            </w:r>
            <w:r>
              <w:t>关系完整，属性关系稀疏的数据选择最合适的方法</w:t>
            </w:r>
            <w:r w:rsidR="0074420F">
              <w:rPr>
                <w:rFonts w:hint="eastAsia"/>
              </w:rPr>
              <w:t>。</w:t>
            </w:r>
          </w:p>
        </w:tc>
      </w:tr>
      <w:tr w:rsidR="00B60AA5" w:rsidRPr="003C0CF1" w14:paraId="22DBECCE" w14:textId="77777777" w:rsidTr="00E623CD">
        <w:tc>
          <w:tcPr>
            <w:tcW w:w="1275" w:type="dxa"/>
            <w:vMerge/>
            <w:tcBorders>
              <w:right w:val="nil"/>
            </w:tcBorders>
          </w:tcPr>
          <w:p w14:paraId="40D770FF" w14:textId="77777777" w:rsidR="00B60AA5" w:rsidRDefault="00B60AA5" w:rsidP="00567C6F">
            <w:pPr>
              <w:pStyle w:val="aa"/>
            </w:pPr>
          </w:p>
        </w:tc>
        <w:tc>
          <w:tcPr>
            <w:tcW w:w="708" w:type="dxa"/>
            <w:tcBorders>
              <w:top w:val="nil"/>
              <w:left w:val="nil"/>
              <w:bottom w:val="nil"/>
              <w:right w:val="nil"/>
            </w:tcBorders>
          </w:tcPr>
          <w:p w14:paraId="2416CBDE" w14:textId="77777777" w:rsidR="00B60AA5" w:rsidRDefault="00B60AA5" w:rsidP="00567C6F">
            <w:pPr>
              <w:pStyle w:val="aa"/>
            </w:pPr>
            <w:r>
              <w:rPr>
                <w:rFonts w:hint="eastAsia"/>
              </w:rPr>
              <w:t>7</w:t>
            </w:r>
          </w:p>
        </w:tc>
        <w:tc>
          <w:tcPr>
            <w:tcW w:w="851" w:type="dxa"/>
            <w:tcBorders>
              <w:top w:val="nil"/>
              <w:left w:val="nil"/>
              <w:bottom w:val="nil"/>
            </w:tcBorders>
          </w:tcPr>
          <w:p w14:paraId="1997C656" w14:textId="77777777" w:rsidR="00B60AA5" w:rsidRDefault="00B60AA5" w:rsidP="00567C6F">
            <w:pPr>
              <w:pStyle w:val="aa"/>
            </w:pPr>
            <w:r>
              <w:rPr>
                <w:rFonts w:hint="eastAsia"/>
              </w:rPr>
              <w:t>验证</w:t>
            </w:r>
          </w:p>
        </w:tc>
        <w:tc>
          <w:tcPr>
            <w:tcW w:w="5283" w:type="dxa"/>
            <w:tcBorders>
              <w:top w:val="nil"/>
              <w:bottom w:val="nil"/>
            </w:tcBorders>
          </w:tcPr>
          <w:p w14:paraId="6EA09E0B" w14:textId="5189105C" w:rsidR="00B60AA5" w:rsidRPr="00DA498A" w:rsidRDefault="00B60AA5" w:rsidP="00567C6F">
            <w:pPr>
              <w:pStyle w:val="aa"/>
            </w:pPr>
            <w:r>
              <w:rPr>
                <w:rFonts w:hint="eastAsia"/>
              </w:rPr>
              <w:t>验证</w:t>
            </w:r>
            <w:r>
              <w:t>该方法是否能为</w:t>
            </w:r>
            <w:r w:rsidR="00E623CD">
              <w:t>instance-of</w:t>
            </w:r>
            <w:r>
              <w:t>关系</w:t>
            </w:r>
            <w:r>
              <w:rPr>
                <w:rFonts w:hint="eastAsia"/>
              </w:rPr>
              <w:t>稀疏</w:t>
            </w:r>
            <w:r>
              <w:t>，属性关系完整</w:t>
            </w:r>
            <w:r>
              <w:rPr>
                <w:rFonts w:hint="eastAsia"/>
              </w:rPr>
              <w:t>的</w:t>
            </w:r>
            <w:r>
              <w:t>数据选择</w:t>
            </w:r>
            <w:r>
              <w:rPr>
                <w:rFonts w:hint="eastAsia"/>
              </w:rPr>
              <w:t>最</w:t>
            </w:r>
            <w:r>
              <w:t>合适的方法</w:t>
            </w:r>
            <w:r w:rsidR="0074420F">
              <w:rPr>
                <w:rFonts w:hint="eastAsia"/>
              </w:rPr>
              <w:t>。</w:t>
            </w:r>
          </w:p>
        </w:tc>
      </w:tr>
      <w:tr w:rsidR="00B60AA5" w:rsidRPr="003C0CF1" w14:paraId="7A53326B" w14:textId="77777777" w:rsidTr="00E623CD">
        <w:tc>
          <w:tcPr>
            <w:tcW w:w="1275" w:type="dxa"/>
            <w:vMerge/>
            <w:tcBorders>
              <w:bottom w:val="single" w:sz="12" w:space="0" w:color="auto"/>
              <w:right w:val="nil"/>
            </w:tcBorders>
          </w:tcPr>
          <w:p w14:paraId="6A186862" w14:textId="77777777" w:rsidR="00B60AA5" w:rsidRDefault="00B60AA5" w:rsidP="00567C6F">
            <w:pPr>
              <w:pStyle w:val="aa"/>
            </w:pPr>
          </w:p>
        </w:tc>
        <w:tc>
          <w:tcPr>
            <w:tcW w:w="708" w:type="dxa"/>
            <w:tcBorders>
              <w:top w:val="nil"/>
              <w:left w:val="nil"/>
              <w:bottom w:val="single" w:sz="12" w:space="0" w:color="auto"/>
              <w:right w:val="nil"/>
            </w:tcBorders>
          </w:tcPr>
          <w:p w14:paraId="456977BB" w14:textId="77777777" w:rsidR="00B60AA5" w:rsidRDefault="00B60AA5" w:rsidP="00567C6F">
            <w:pPr>
              <w:pStyle w:val="aa"/>
            </w:pPr>
            <w:r>
              <w:rPr>
                <w:rFonts w:hint="eastAsia"/>
              </w:rPr>
              <w:t>8</w:t>
            </w:r>
          </w:p>
        </w:tc>
        <w:tc>
          <w:tcPr>
            <w:tcW w:w="851" w:type="dxa"/>
            <w:tcBorders>
              <w:top w:val="nil"/>
              <w:left w:val="nil"/>
              <w:bottom w:val="single" w:sz="12" w:space="0" w:color="auto"/>
            </w:tcBorders>
          </w:tcPr>
          <w:p w14:paraId="7A230BA2" w14:textId="77777777" w:rsidR="00B60AA5" w:rsidRDefault="00B60AA5" w:rsidP="00567C6F">
            <w:pPr>
              <w:pStyle w:val="aa"/>
            </w:pPr>
            <w:r>
              <w:rPr>
                <w:rFonts w:hint="eastAsia"/>
              </w:rPr>
              <w:t>验证</w:t>
            </w:r>
          </w:p>
        </w:tc>
        <w:tc>
          <w:tcPr>
            <w:tcW w:w="5283" w:type="dxa"/>
            <w:tcBorders>
              <w:top w:val="nil"/>
              <w:bottom w:val="single" w:sz="12" w:space="0" w:color="auto"/>
            </w:tcBorders>
          </w:tcPr>
          <w:p w14:paraId="2D8249BA" w14:textId="3E0E98EF" w:rsidR="00B60AA5" w:rsidRDefault="00B60AA5" w:rsidP="00E623CD">
            <w:pPr>
              <w:pStyle w:val="aa"/>
            </w:pPr>
            <w:r>
              <w:rPr>
                <w:rFonts w:hint="eastAsia"/>
              </w:rPr>
              <w:t>验证</w:t>
            </w:r>
            <w:r>
              <w:t>该方法是否能为</w:t>
            </w:r>
            <w:r w:rsidR="00E623CD">
              <w:rPr>
                <w:rFonts w:hint="eastAsia"/>
              </w:rPr>
              <w:t>属性</w:t>
            </w:r>
            <w:r>
              <w:t>关系部分缺失</w:t>
            </w:r>
            <w:r w:rsidR="00E623CD">
              <w:rPr>
                <w:rFonts w:hint="eastAsia"/>
              </w:rPr>
              <w:t>，</w:t>
            </w:r>
            <w:r w:rsidR="00E623CD">
              <w:t>instance-of</w:t>
            </w:r>
            <w:r>
              <w:t>关系完整的数据选择最合适的方法。</w:t>
            </w:r>
          </w:p>
        </w:tc>
      </w:tr>
    </w:tbl>
    <w:p w14:paraId="5729CD53" w14:textId="77777777" w:rsidR="00CA3CF2" w:rsidRPr="00AD70AC" w:rsidRDefault="00CA3CF2" w:rsidP="00CA3CF2">
      <w:pPr>
        <w:pStyle w:val="3"/>
        <w:tabs>
          <w:tab w:val="left" w:pos="993"/>
        </w:tabs>
        <w:ind w:leftChars="-59" w:left="18" w:hangingChars="59" w:hanging="142"/>
      </w:pPr>
      <w:bookmarkStart w:id="64" w:name="_Toc444193577"/>
      <w:r>
        <w:rPr>
          <w:rFonts w:hint="eastAsia"/>
        </w:rPr>
        <w:t>实验</w:t>
      </w:r>
      <w:r>
        <w:t>数据</w:t>
      </w:r>
      <w:bookmarkEnd w:id="64"/>
    </w:p>
    <w:p w14:paraId="65813E1D" w14:textId="197F40F1" w:rsidR="00AC697A" w:rsidRDefault="00AC697A" w:rsidP="00AC697A">
      <w:pPr>
        <w:ind w:firstLine="420"/>
        <w:rPr>
          <w:rFonts w:cs="Times New Roman"/>
          <w:szCs w:val="24"/>
          <w:lang w:bidi="en-US"/>
        </w:rPr>
      </w:pPr>
      <w:r>
        <w:rPr>
          <w:rFonts w:cs="Times New Roman" w:hint="eastAsia"/>
          <w:szCs w:val="24"/>
          <w:lang w:bidi="en-US"/>
        </w:rPr>
        <w:t>本文</w:t>
      </w:r>
      <w:r>
        <w:rPr>
          <w:rFonts w:cs="Times New Roman"/>
          <w:szCs w:val="24"/>
          <w:lang w:bidi="en-US"/>
        </w:rPr>
        <w:t>提出的基于矩阵分解的</w:t>
      </w:r>
      <w:r>
        <w:rPr>
          <w:rFonts w:cs="Times New Roman" w:hint="eastAsia"/>
          <w:szCs w:val="24"/>
          <w:lang w:bidi="en-US"/>
        </w:rPr>
        <w:t>is-a</w:t>
      </w:r>
      <w:r>
        <w:rPr>
          <w:rFonts w:cs="Times New Roman" w:hint="eastAsia"/>
          <w:szCs w:val="24"/>
          <w:lang w:bidi="en-US"/>
        </w:rPr>
        <w:t>关系</w:t>
      </w:r>
      <w:r>
        <w:rPr>
          <w:rFonts w:cs="Times New Roman"/>
          <w:szCs w:val="24"/>
          <w:lang w:bidi="en-US"/>
        </w:rPr>
        <w:t>补全</w:t>
      </w:r>
      <w:r>
        <w:rPr>
          <w:rFonts w:cs="Times New Roman" w:hint="eastAsia"/>
          <w:szCs w:val="24"/>
          <w:lang w:bidi="en-US"/>
        </w:rPr>
        <w:t>方法</w:t>
      </w:r>
      <w:r>
        <w:rPr>
          <w:rFonts w:cs="Times New Roman"/>
          <w:szCs w:val="24"/>
          <w:lang w:bidi="en-US"/>
        </w:rPr>
        <w:t>评估</w:t>
      </w:r>
      <w:r>
        <w:rPr>
          <w:rFonts w:cs="Times New Roman" w:hint="eastAsia"/>
          <w:szCs w:val="24"/>
          <w:lang w:bidi="en-US"/>
        </w:rPr>
        <w:t>算法与</w:t>
      </w:r>
      <w:r w:rsidR="00E623CD">
        <w:rPr>
          <w:rFonts w:cs="Times New Roman" w:hint="eastAsia"/>
          <w:szCs w:val="24"/>
          <w:lang w:bidi="en-US"/>
        </w:rPr>
        <w:t>具体</w:t>
      </w:r>
      <w:r w:rsidR="00E623CD">
        <w:rPr>
          <w:rFonts w:cs="Times New Roman"/>
          <w:szCs w:val="24"/>
          <w:lang w:bidi="en-US"/>
        </w:rPr>
        <w:t>的</w:t>
      </w:r>
      <w:r>
        <w:rPr>
          <w:rFonts w:cs="Times New Roman"/>
          <w:szCs w:val="24"/>
          <w:lang w:bidi="en-US"/>
        </w:rPr>
        <w:t>is-a</w:t>
      </w:r>
      <w:r>
        <w:rPr>
          <w:rFonts w:cs="Times New Roman"/>
          <w:szCs w:val="24"/>
          <w:lang w:bidi="en-US"/>
        </w:rPr>
        <w:t>关系补全</w:t>
      </w:r>
      <w:r>
        <w:rPr>
          <w:rFonts w:cs="Times New Roman" w:hint="eastAsia"/>
          <w:szCs w:val="24"/>
          <w:lang w:bidi="en-US"/>
        </w:rPr>
        <w:t>方法无关</w:t>
      </w:r>
      <w:r>
        <w:rPr>
          <w:rFonts w:cs="Times New Roman"/>
          <w:szCs w:val="24"/>
          <w:lang w:bidi="en-US"/>
        </w:rPr>
        <w:t>，</w:t>
      </w:r>
      <w:r>
        <w:rPr>
          <w:rFonts w:cs="Times New Roman" w:hint="eastAsia"/>
          <w:szCs w:val="24"/>
          <w:lang w:bidi="en-US"/>
        </w:rPr>
        <w:t>因此</w:t>
      </w:r>
      <w:r>
        <w:rPr>
          <w:rFonts w:cs="Times New Roman"/>
          <w:szCs w:val="24"/>
          <w:lang w:bidi="en-US"/>
        </w:rPr>
        <w:t>本文</w:t>
      </w:r>
      <w:r>
        <w:rPr>
          <w:rFonts w:cs="Times New Roman" w:hint="eastAsia"/>
          <w:szCs w:val="24"/>
          <w:lang w:bidi="en-US"/>
        </w:rPr>
        <w:t>没有</w:t>
      </w:r>
      <w:r>
        <w:rPr>
          <w:rFonts w:cs="Times New Roman"/>
          <w:szCs w:val="24"/>
          <w:lang w:bidi="en-US"/>
        </w:rPr>
        <w:t>针对性</w:t>
      </w:r>
      <w:r>
        <w:rPr>
          <w:rFonts w:cs="Times New Roman" w:hint="eastAsia"/>
          <w:szCs w:val="24"/>
          <w:lang w:bidi="en-US"/>
        </w:rPr>
        <w:t>地分别</w:t>
      </w:r>
      <w:r>
        <w:rPr>
          <w:rFonts w:cs="Times New Roman"/>
          <w:szCs w:val="24"/>
          <w:lang w:bidi="en-US"/>
        </w:rPr>
        <w:t>为</w:t>
      </w:r>
      <w:r>
        <w:rPr>
          <w:rFonts w:cs="Times New Roman"/>
          <w:szCs w:val="24"/>
          <w:lang w:bidi="en-US"/>
        </w:rPr>
        <w:t>instance-of</w:t>
      </w:r>
      <w:r>
        <w:rPr>
          <w:rFonts w:cs="Times New Roman"/>
          <w:szCs w:val="24"/>
          <w:lang w:bidi="en-US"/>
        </w:rPr>
        <w:t>关系和</w:t>
      </w:r>
      <w:r>
        <w:rPr>
          <w:rFonts w:cs="Times New Roman"/>
          <w:szCs w:val="24"/>
          <w:lang w:bidi="en-US"/>
        </w:rPr>
        <w:t>subclass-of</w:t>
      </w:r>
      <w:r>
        <w:rPr>
          <w:rFonts w:cs="Times New Roman"/>
          <w:szCs w:val="24"/>
          <w:lang w:bidi="en-US"/>
        </w:rPr>
        <w:t>关系选择了三个</w:t>
      </w:r>
      <w:r>
        <w:rPr>
          <w:rFonts w:cs="Times New Roman" w:hint="eastAsia"/>
          <w:szCs w:val="24"/>
          <w:lang w:bidi="en-US"/>
        </w:rPr>
        <w:t>补全</w:t>
      </w:r>
      <w:r>
        <w:rPr>
          <w:rFonts w:cs="Times New Roman"/>
          <w:szCs w:val="24"/>
          <w:lang w:bidi="en-US"/>
        </w:rPr>
        <w:t>算法进行评估</w:t>
      </w:r>
      <w:r>
        <w:rPr>
          <w:rFonts w:cs="Times New Roman" w:hint="eastAsia"/>
          <w:szCs w:val="24"/>
          <w:lang w:bidi="en-US"/>
        </w:rPr>
        <w:t>，其方法</w:t>
      </w:r>
      <w:r>
        <w:rPr>
          <w:rFonts w:cs="Times New Roman"/>
          <w:szCs w:val="24"/>
          <w:lang w:bidi="en-US"/>
        </w:rPr>
        <w:t>名和特点如表</w:t>
      </w:r>
      <w:r>
        <w:rPr>
          <w:rFonts w:cs="Times New Roman" w:hint="eastAsia"/>
          <w:szCs w:val="24"/>
          <w:lang w:bidi="en-US"/>
        </w:rPr>
        <w:t>5</w:t>
      </w:r>
      <w:r>
        <w:rPr>
          <w:rFonts w:cs="Times New Roman"/>
          <w:szCs w:val="24"/>
          <w:lang w:bidi="en-US"/>
        </w:rPr>
        <w:t>-2</w:t>
      </w:r>
      <w:r>
        <w:rPr>
          <w:rFonts w:cs="Times New Roman"/>
          <w:szCs w:val="24"/>
          <w:lang w:bidi="en-US"/>
        </w:rPr>
        <w:t>所示</w:t>
      </w:r>
      <w:r w:rsidR="00E623CD">
        <w:rPr>
          <w:rFonts w:cs="Times New Roman" w:hint="eastAsia"/>
          <w:szCs w:val="24"/>
          <w:lang w:bidi="en-US"/>
        </w:rPr>
        <w:t>，每个</w:t>
      </w:r>
      <w:r w:rsidR="00E623CD">
        <w:rPr>
          <w:rFonts w:cs="Times New Roman"/>
          <w:szCs w:val="24"/>
          <w:lang w:bidi="en-US"/>
        </w:rPr>
        <w:t>方法详细介绍请见第三章</w:t>
      </w:r>
      <w:r>
        <w:rPr>
          <w:rFonts w:cs="Times New Roman" w:hint="eastAsia"/>
          <w:szCs w:val="24"/>
          <w:lang w:bidi="en-US"/>
        </w:rPr>
        <w:t>。</w:t>
      </w:r>
    </w:p>
    <w:p w14:paraId="65600874" w14:textId="3B5762C4" w:rsidR="00AC697A" w:rsidRDefault="00E002B9" w:rsidP="00AC697A">
      <w:pPr>
        <w:ind w:firstLine="420"/>
        <w:jc w:val="center"/>
        <w:rPr>
          <w:rFonts w:cs="Times New Roman"/>
          <w:szCs w:val="24"/>
          <w:lang w:bidi="en-US"/>
        </w:rPr>
      </w:pPr>
      <w:bookmarkStart w:id="65" w:name="_Toc440568421"/>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2</w:t>
      </w:r>
      <w:r w:rsidRPr="00AF691F">
        <w:fldChar w:fldCharType="end"/>
      </w:r>
      <w:r>
        <w:t xml:space="preserve"> </w:t>
      </w:r>
      <w:r w:rsidR="00AC697A">
        <w:rPr>
          <w:rFonts w:cs="Times New Roman" w:hint="eastAsia"/>
          <w:szCs w:val="24"/>
          <w:lang w:bidi="en-US"/>
        </w:rPr>
        <w:t>待评估</w:t>
      </w:r>
      <w:r w:rsidR="00AC697A">
        <w:rPr>
          <w:rFonts w:cs="Times New Roman"/>
          <w:szCs w:val="24"/>
          <w:lang w:bidi="en-US"/>
        </w:rPr>
        <w:t>方法</w:t>
      </w:r>
      <w:r w:rsidR="00AC697A" w:rsidRPr="007B7D59">
        <w:rPr>
          <w:rFonts w:cs="Times New Roman" w:hint="eastAsia"/>
          <w:szCs w:val="24"/>
          <w:lang w:bidi="en-US"/>
        </w:rPr>
        <w:t>及其特征</w:t>
      </w:r>
      <w:r>
        <w:rPr>
          <w:rFonts w:cs="Times New Roman" w:hint="eastAsia"/>
          <w:szCs w:val="24"/>
          <w:lang w:bidi="en-US"/>
        </w:rPr>
        <w:t>表</w:t>
      </w:r>
      <w:bookmarkEnd w:id="65"/>
    </w:p>
    <w:tbl>
      <w:tblPr>
        <w:tblStyle w:val="thesisfangys"/>
        <w:tblW w:w="8225" w:type="dxa"/>
        <w:tblLook w:val="04A0" w:firstRow="1" w:lastRow="0" w:firstColumn="1" w:lastColumn="0" w:noHBand="0" w:noVBand="1"/>
      </w:tblPr>
      <w:tblGrid>
        <w:gridCol w:w="1414"/>
        <w:gridCol w:w="1028"/>
        <w:gridCol w:w="5783"/>
      </w:tblGrid>
      <w:tr w:rsidR="00AC697A" w:rsidRPr="006511AA" w14:paraId="7C9B4D47" w14:textId="77777777" w:rsidTr="00E623CD">
        <w:trPr>
          <w:cnfStyle w:val="100000000000" w:firstRow="1" w:lastRow="0" w:firstColumn="0" w:lastColumn="0" w:oddVBand="0" w:evenVBand="0" w:oddHBand="0" w:evenHBand="0" w:firstRowFirstColumn="0" w:firstRowLastColumn="0" w:lastRowFirstColumn="0" w:lastRowLastColumn="0"/>
        </w:trPr>
        <w:tc>
          <w:tcPr>
            <w:tcW w:w="1414" w:type="dxa"/>
            <w:tcBorders>
              <w:top w:val="single" w:sz="12" w:space="0" w:color="auto"/>
              <w:right w:val="nil"/>
            </w:tcBorders>
          </w:tcPr>
          <w:p w14:paraId="22D4260A" w14:textId="77777777" w:rsidR="00AC697A" w:rsidRDefault="00AC697A" w:rsidP="001C7B70">
            <w:pPr>
              <w:pStyle w:val="aa"/>
            </w:pPr>
            <w:r>
              <w:t>i</w:t>
            </w:r>
            <w:r>
              <w:rPr>
                <w:rFonts w:hint="eastAsia"/>
              </w:rPr>
              <w:t>s-a</w:t>
            </w:r>
            <w:r>
              <w:t>关系</w:t>
            </w:r>
            <w:r>
              <w:rPr>
                <w:rFonts w:hint="eastAsia"/>
              </w:rPr>
              <w:t>类别</w:t>
            </w:r>
          </w:p>
        </w:tc>
        <w:tc>
          <w:tcPr>
            <w:tcW w:w="1028" w:type="dxa"/>
            <w:tcBorders>
              <w:left w:val="nil"/>
              <w:right w:val="nil"/>
            </w:tcBorders>
          </w:tcPr>
          <w:p w14:paraId="3FC42107" w14:textId="77777777" w:rsidR="00AC697A" w:rsidRDefault="00AC697A" w:rsidP="001C7B70">
            <w:pPr>
              <w:pStyle w:val="aa"/>
            </w:pPr>
            <w:r>
              <w:rPr>
                <w:rFonts w:hint="eastAsia"/>
              </w:rPr>
              <w:t>方法</w:t>
            </w:r>
            <w:r>
              <w:t>名</w:t>
            </w:r>
          </w:p>
        </w:tc>
        <w:tc>
          <w:tcPr>
            <w:tcW w:w="5783" w:type="dxa"/>
          </w:tcPr>
          <w:p w14:paraId="6233E9C0" w14:textId="77777777" w:rsidR="00AC697A" w:rsidRDefault="00AC697A" w:rsidP="001C7B70">
            <w:pPr>
              <w:pStyle w:val="aa"/>
            </w:pPr>
            <w:r>
              <w:rPr>
                <w:rFonts w:hint="eastAsia"/>
              </w:rPr>
              <w:t>特点</w:t>
            </w:r>
          </w:p>
        </w:tc>
      </w:tr>
      <w:tr w:rsidR="00AC697A" w:rsidRPr="006511AA" w14:paraId="3781596E" w14:textId="77777777" w:rsidTr="00E623CD">
        <w:tc>
          <w:tcPr>
            <w:tcW w:w="1414" w:type="dxa"/>
            <w:vMerge w:val="restart"/>
            <w:tcBorders>
              <w:right w:val="nil"/>
            </w:tcBorders>
          </w:tcPr>
          <w:p w14:paraId="6CF09786" w14:textId="77777777" w:rsidR="00AC697A" w:rsidRDefault="00AC697A" w:rsidP="001C7B70">
            <w:pPr>
              <w:pStyle w:val="aa"/>
            </w:pPr>
            <w:r>
              <w:t>I</w:t>
            </w:r>
            <w:r>
              <w:rPr>
                <w:rFonts w:hint="eastAsia"/>
              </w:rPr>
              <w:t>nstance</w:t>
            </w:r>
            <w:r>
              <w:t>-of</w:t>
            </w:r>
          </w:p>
        </w:tc>
        <w:tc>
          <w:tcPr>
            <w:tcW w:w="1028" w:type="dxa"/>
            <w:tcBorders>
              <w:left w:val="nil"/>
              <w:right w:val="nil"/>
            </w:tcBorders>
          </w:tcPr>
          <w:p w14:paraId="64F1DDE6" w14:textId="2DC206AF" w:rsidR="00AC697A" w:rsidRPr="00D366D3" w:rsidRDefault="000434FE"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m:oMathPara>
          </w:p>
        </w:tc>
        <w:tc>
          <w:tcPr>
            <w:tcW w:w="5783" w:type="dxa"/>
          </w:tcPr>
          <w:p w14:paraId="2DDAA1E3" w14:textId="77777777" w:rsidR="00AC697A" w:rsidRDefault="00AC697A" w:rsidP="001C7B70">
            <w:pPr>
              <w:pStyle w:val="aa"/>
            </w:pPr>
            <w:r>
              <w:rPr>
                <w:rFonts w:hint="eastAsia"/>
              </w:rPr>
              <w:t>基于随机森林</w:t>
            </w:r>
            <w:r>
              <w:t>的机器学习方法，特征是上下</w:t>
            </w:r>
            <w:r>
              <w:rPr>
                <w:rFonts w:hint="eastAsia"/>
              </w:rPr>
              <w:t>位</w:t>
            </w:r>
            <w:r>
              <w:t>关系，等价类等</w:t>
            </w:r>
            <w:r>
              <w:rPr>
                <w:rFonts w:hint="eastAsia"/>
              </w:rPr>
              <w:t>。</w:t>
            </w:r>
          </w:p>
        </w:tc>
      </w:tr>
      <w:tr w:rsidR="00AC697A" w:rsidRPr="006511AA" w14:paraId="37B73327" w14:textId="77777777" w:rsidTr="00E623CD">
        <w:tc>
          <w:tcPr>
            <w:tcW w:w="1414" w:type="dxa"/>
            <w:vMerge/>
            <w:tcBorders>
              <w:right w:val="nil"/>
            </w:tcBorders>
          </w:tcPr>
          <w:p w14:paraId="7850B43D" w14:textId="77777777" w:rsidR="00AC697A" w:rsidRDefault="00AC697A" w:rsidP="001C7B70">
            <w:pPr>
              <w:pStyle w:val="aa"/>
            </w:pPr>
          </w:p>
        </w:tc>
        <w:tc>
          <w:tcPr>
            <w:tcW w:w="1028" w:type="dxa"/>
            <w:tcBorders>
              <w:left w:val="nil"/>
              <w:right w:val="nil"/>
            </w:tcBorders>
          </w:tcPr>
          <w:p w14:paraId="4B1F7BD9" w14:textId="233B5562" w:rsidR="00AC697A" w:rsidRPr="00D366D3" w:rsidRDefault="000434FE"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m:oMathPara>
          </w:p>
        </w:tc>
        <w:tc>
          <w:tcPr>
            <w:tcW w:w="5783" w:type="dxa"/>
          </w:tcPr>
          <w:p w14:paraId="11DF1F0F" w14:textId="77777777" w:rsidR="00AC697A" w:rsidRPr="007B7D59" w:rsidRDefault="00AC697A" w:rsidP="001C7B70">
            <w:pPr>
              <w:pStyle w:val="aa"/>
            </w:pPr>
            <w:r>
              <w:rPr>
                <w:rFonts w:hint="eastAsia"/>
              </w:rPr>
              <w:t>基于</w:t>
            </w:r>
            <w:r>
              <w:rPr>
                <w:rFonts w:hint="eastAsia"/>
              </w:rPr>
              <w:t>SVM</w:t>
            </w:r>
            <w:r>
              <w:t>的机器学习方法，特征是上下</w:t>
            </w:r>
            <w:r>
              <w:rPr>
                <w:rFonts w:hint="eastAsia"/>
              </w:rPr>
              <w:t>位</w:t>
            </w:r>
            <w:r>
              <w:t>关系，等价类等</w:t>
            </w:r>
            <w:r>
              <w:rPr>
                <w:rFonts w:hint="eastAsia"/>
              </w:rPr>
              <w:t>。</w:t>
            </w:r>
          </w:p>
        </w:tc>
      </w:tr>
      <w:tr w:rsidR="00AC697A" w:rsidRPr="006511AA" w14:paraId="4A7A8F88" w14:textId="77777777" w:rsidTr="00E623CD">
        <w:tc>
          <w:tcPr>
            <w:tcW w:w="1414" w:type="dxa"/>
            <w:vMerge/>
            <w:tcBorders>
              <w:right w:val="nil"/>
            </w:tcBorders>
          </w:tcPr>
          <w:p w14:paraId="0A323B8F" w14:textId="77777777" w:rsidR="00AC697A" w:rsidRDefault="00AC697A" w:rsidP="001C7B70">
            <w:pPr>
              <w:pStyle w:val="aa"/>
            </w:pPr>
          </w:p>
        </w:tc>
        <w:tc>
          <w:tcPr>
            <w:tcW w:w="1028" w:type="dxa"/>
            <w:tcBorders>
              <w:left w:val="nil"/>
              <w:right w:val="nil"/>
            </w:tcBorders>
          </w:tcPr>
          <w:p w14:paraId="44238F00" w14:textId="110CC3A2" w:rsidR="00AC697A" w:rsidRPr="00D366D3" w:rsidRDefault="000434FE"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m:oMathPara>
          </w:p>
        </w:tc>
        <w:tc>
          <w:tcPr>
            <w:tcW w:w="5783" w:type="dxa"/>
          </w:tcPr>
          <w:p w14:paraId="2331D9BB" w14:textId="77777777" w:rsidR="00AC697A" w:rsidRPr="007B7D59" w:rsidRDefault="00AC697A" w:rsidP="001C7B70">
            <w:pPr>
              <w:pStyle w:val="aa"/>
            </w:pPr>
            <w:r>
              <w:rPr>
                <w:rFonts w:hint="eastAsia"/>
              </w:rPr>
              <w:t>基于</w:t>
            </w:r>
            <w:r>
              <w:t>属性</w:t>
            </w:r>
            <w:r>
              <w:rPr>
                <w:rFonts w:hint="eastAsia"/>
              </w:rPr>
              <w:t>的</w:t>
            </w:r>
            <w:r>
              <w:t>概率统计计算。</w:t>
            </w:r>
          </w:p>
        </w:tc>
      </w:tr>
      <w:tr w:rsidR="00553C11" w:rsidRPr="006511AA" w14:paraId="7ABB6FF4" w14:textId="77777777" w:rsidTr="00E623CD">
        <w:tc>
          <w:tcPr>
            <w:tcW w:w="1414" w:type="dxa"/>
            <w:vMerge w:val="restart"/>
            <w:tcBorders>
              <w:top w:val="single" w:sz="12" w:space="0" w:color="auto"/>
              <w:right w:val="nil"/>
            </w:tcBorders>
          </w:tcPr>
          <w:p w14:paraId="5AE141E0" w14:textId="77777777" w:rsidR="00553C11" w:rsidRDefault="00553C11" w:rsidP="001C7B70">
            <w:pPr>
              <w:pStyle w:val="aa"/>
            </w:pPr>
            <w:r>
              <w:t>S</w:t>
            </w:r>
            <w:r>
              <w:rPr>
                <w:rFonts w:hint="eastAsia"/>
              </w:rPr>
              <w:t>ubclass</w:t>
            </w:r>
            <w:r>
              <w:t>-of</w:t>
            </w:r>
          </w:p>
        </w:tc>
        <w:tc>
          <w:tcPr>
            <w:tcW w:w="1028" w:type="dxa"/>
            <w:tcBorders>
              <w:top w:val="single" w:sz="12" w:space="0" w:color="auto"/>
              <w:left w:val="nil"/>
              <w:bottom w:val="nil"/>
              <w:right w:val="nil"/>
            </w:tcBorders>
          </w:tcPr>
          <w:p w14:paraId="0EA916AE" w14:textId="79BD7A3A" w:rsidR="00553C11" w:rsidRPr="00D366D3" w:rsidRDefault="000434FE"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m:oMathPara>
          </w:p>
        </w:tc>
        <w:tc>
          <w:tcPr>
            <w:tcW w:w="5783" w:type="dxa"/>
            <w:tcBorders>
              <w:top w:val="single" w:sz="12" w:space="0" w:color="auto"/>
              <w:bottom w:val="nil"/>
            </w:tcBorders>
          </w:tcPr>
          <w:p w14:paraId="07D7BEB2" w14:textId="77777777" w:rsidR="00553C11" w:rsidRPr="00DA498A" w:rsidRDefault="00553C11" w:rsidP="001C7B70">
            <w:pPr>
              <w:pStyle w:val="aa"/>
            </w:pPr>
            <w:r>
              <w:rPr>
                <w:rFonts w:hint="eastAsia"/>
              </w:rPr>
              <w:t>关联</w:t>
            </w:r>
            <w:r>
              <w:t>规则挖掘算法</w:t>
            </w:r>
            <w:r>
              <w:rPr>
                <w:rFonts w:hint="eastAsia"/>
              </w:rPr>
              <w:t>，</w:t>
            </w:r>
            <w:r>
              <w:t>基于</w:t>
            </w:r>
            <w:r>
              <w:t>instance-of</w:t>
            </w:r>
            <w:r>
              <w:t>关系的概率统计。</w:t>
            </w:r>
          </w:p>
        </w:tc>
      </w:tr>
      <w:tr w:rsidR="00553C11" w:rsidRPr="003C0CF1" w14:paraId="427FCD51" w14:textId="77777777" w:rsidTr="00E623CD">
        <w:tc>
          <w:tcPr>
            <w:tcW w:w="1414" w:type="dxa"/>
            <w:vMerge/>
            <w:tcBorders>
              <w:right w:val="nil"/>
            </w:tcBorders>
          </w:tcPr>
          <w:p w14:paraId="03C2D3D0" w14:textId="77777777" w:rsidR="00553C11" w:rsidRDefault="00553C11" w:rsidP="001C7B70">
            <w:pPr>
              <w:pStyle w:val="aa"/>
            </w:pPr>
          </w:p>
        </w:tc>
        <w:tc>
          <w:tcPr>
            <w:tcW w:w="1028" w:type="dxa"/>
            <w:tcBorders>
              <w:top w:val="nil"/>
              <w:left w:val="nil"/>
              <w:bottom w:val="nil"/>
              <w:right w:val="nil"/>
            </w:tcBorders>
          </w:tcPr>
          <w:p w14:paraId="644482E4" w14:textId="1763B6AA" w:rsidR="00553C11" w:rsidRPr="00D366D3" w:rsidRDefault="000434FE"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m:oMathPara>
          </w:p>
        </w:tc>
        <w:tc>
          <w:tcPr>
            <w:tcW w:w="5783" w:type="dxa"/>
            <w:tcBorders>
              <w:top w:val="nil"/>
              <w:bottom w:val="nil"/>
            </w:tcBorders>
          </w:tcPr>
          <w:p w14:paraId="335E44BD" w14:textId="77777777" w:rsidR="00553C11" w:rsidRPr="00D366D3" w:rsidRDefault="00553C11" w:rsidP="001C7B70">
            <w:pPr>
              <w:pStyle w:val="aa"/>
            </w:pPr>
            <w:r w:rsidRPr="00D366D3">
              <w:t>基于</w:t>
            </w:r>
            <w:r w:rsidRPr="00D366D3">
              <w:t>instance-of</w:t>
            </w:r>
            <w:r w:rsidRPr="00D366D3">
              <w:t>关系的概率统计，改良的支持度计算。</w:t>
            </w:r>
          </w:p>
        </w:tc>
      </w:tr>
      <w:tr w:rsidR="00553C11" w:rsidRPr="00D366D3" w14:paraId="0D36B8BD" w14:textId="77777777" w:rsidTr="00E623CD">
        <w:tc>
          <w:tcPr>
            <w:tcW w:w="1414" w:type="dxa"/>
            <w:vMerge/>
            <w:tcBorders>
              <w:bottom w:val="single" w:sz="12" w:space="0" w:color="auto"/>
              <w:right w:val="nil"/>
            </w:tcBorders>
          </w:tcPr>
          <w:p w14:paraId="3BF48148" w14:textId="77777777" w:rsidR="00553C11" w:rsidRPr="00D366D3" w:rsidRDefault="00553C11" w:rsidP="001C7B70">
            <w:pPr>
              <w:pStyle w:val="aa"/>
              <w:rPr>
                <w:i/>
              </w:rPr>
            </w:pPr>
          </w:p>
        </w:tc>
        <w:tc>
          <w:tcPr>
            <w:tcW w:w="1028" w:type="dxa"/>
            <w:tcBorders>
              <w:top w:val="nil"/>
              <w:left w:val="nil"/>
              <w:bottom w:val="single" w:sz="12" w:space="0" w:color="auto"/>
              <w:right w:val="nil"/>
            </w:tcBorders>
          </w:tcPr>
          <w:p w14:paraId="2E106D5E" w14:textId="41812E8F" w:rsidR="00553C11" w:rsidRPr="00D366D3" w:rsidRDefault="000434FE" w:rsidP="001C7B70">
            <w:pPr>
              <w:pStyle w:val="aa"/>
            </w:pPr>
            <m:oMathPara>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m:oMathPara>
          </w:p>
        </w:tc>
        <w:tc>
          <w:tcPr>
            <w:tcW w:w="5783" w:type="dxa"/>
            <w:tcBorders>
              <w:top w:val="nil"/>
              <w:bottom w:val="single" w:sz="12" w:space="0" w:color="auto"/>
            </w:tcBorders>
          </w:tcPr>
          <w:p w14:paraId="47406A31" w14:textId="77777777" w:rsidR="00553C11" w:rsidRPr="00D366D3" w:rsidRDefault="00553C11" w:rsidP="001C7B70">
            <w:pPr>
              <w:pStyle w:val="aa"/>
            </w:pPr>
            <w:r w:rsidRPr="00D366D3">
              <w:rPr>
                <w:rFonts w:hint="eastAsia"/>
              </w:rPr>
              <w:t>先用</w:t>
            </w:r>
            <w:r w:rsidRPr="00D366D3">
              <w:t>instance-of</w:t>
            </w:r>
            <w:r w:rsidRPr="00D366D3">
              <w:t>关系</w:t>
            </w:r>
            <w:r w:rsidRPr="00D366D3">
              <w:rPr>
                <w:rFonts w:hint="eastAsia"/>
              </w:rPr>
              <w:t>补全</w:t>
            </w:r>
            <w:r w:rsidRPr="00D366D3">
              <w:t>算法</w:t>
            </w:r>
            <w:r w:rsidRPr="00D366D3">
              <w:rPr>
                <w:rFonts w:hint="eastAsia"/>
              </w:rPr>
              <w:t>补全</w:t>
            </w:r>
            <w:r w:rsidRPr="00D366D3">
              <w:t>数据，</w:t>
            </w:r>
            <w:r w:rsidRPr="00D366D3">
              <w:rPr>
                <w:rFonts w:hint="eastAsia"/>
              </w:rPr>
              <w:t>在</w:t>
            </w:r>
            <w:r w:rsidRPr="00D366D3">
              <w:t>此</w:t>
            </w:r>
            <w:r w:rsidRPr="00D366D3">
              <w:rPr>
                <w:rFonts w:hint="eastAsia"/>
              </w:rPr>
              <w:t>基础</w:t>
            </w:r>
            <w:r w:rsidRPr="00D366D3">
              <w:t>上进行关联规则挖掘算法</w:t>
            </w:r>
            <w:r w:rsidRPr="00D366D3">
              <w:rPr>
                <w:rFonts w:hint="eastAsia"/>
              </w:rPr>
              <w:t>补全</w:t>
            </w:r>
            <w:r w:rsidRPr="00D366D3">
              <w:t>subclass-of</w:t>
            </w:r>
            <w:r w:rsidRPr="00D366D3">
              <w:t>关系。</w:t>
            </w:r>
          </w:p>
        </w:tc>
      </w:tr>
    </w:tbl>
    <w:p w14:paraId="59770B67" w14:textId="7EA5395B" w:rsidR="00AE441C" w:rsidRDefault="00CA3CF2" w:rsidP="00AE441C">
      <w:pPr>
        <w:spacing w:line="400" w:lineRule="atLeast"/>
        <w:ind w:firstLine="420"/>
      </w:pPr>
      <w:r w:rsidRPr="00AE441C">
        <w:rPr>
          <w:rFonts w:hint="eastAsia"/>
        </w:rPr>
        <w:t>本</w:t>
      </w:r>
      <w:r w:rsidRPr="00AE441C">
        <w:t>实验的</w:t>
      </w:r>
      <w:r w:rsidRPr="00AE441C">
        <w:rPr>
          <w:rFonts w:hint="eastAsia"/>
        </w:rPr>
        <w:t>数据</w:t>
      </w:r>
      <w:r w:rsidRPr="00AE441C">
        <w:t>来自于</w:t>
      </w:r>
      <w:r w:rsidRPr="00AE441C">
        <w:t>DBpedia</w:t>
      </w:r>
      <w:r w:rsidR="00527B18" w:rsidRPr="00AE441C">
        <w:t>3.9</w:t>
      </w:r>
      <w:r w:rsidRPr="00AE441C">
        <w:rPr>
          <w:rFonts w:hint="eastAsia"/>
        </w:rPr>
        <w:t>，</w:t>
      </w:r>
      <w:r w:rsidRPr="00AE441C">
        <w:t>DBpedia</w:t>
      </w:r>
      <w:r w:rsidRPr="00AE441C">
        <w:rPr>
          <w:rFonts w:hint="eastAsia"/>
        </w:rPr>
        <w:t>项目是将维基百科中包含的内容转变为结构化的知</w:t>
      </w:r>
      <w:r w:rsidRPr="00AE441C">
        <w:rPr>
          <w:rFonts w:hint="eastAsia"/>
        </w:rPr>
        <w:lastRenderedPageBreak/>
        <w:t>识，以</w:t>
      </w:r>
      <w:r w:rsidRPr="00AE441C">
        <w:rPr>
          <w:rFonts w:hint="eastAsia"/>
        </w:rPr>
        <w:t>RDF</w:t>
      </w:r>
      <w:r w:rsidRPr="00AE441C">
        <w:rPr>
          <w:rFonts w:hint="eastAsia"/>
        </w:rPr>
        <w:t>数据的形式保存下来，供人们以及各种</w:t>
      </w:r>
      <w:r w:rsidRPr="00AE441C">
        <w:rPr>
          <w:rFonts w:hint="eastAsia"/>
        </w:rPr>
        <w:t>Web</w:t>
      </w:r>
      <w:r w:rsidRPr="00AE441C">
        <w:rPr>
          <w:rFonts w:hint="eastAsia"/>
        </w:rPr>
        <w:t>应用的访问。实验利用</w:t>
      </w:r>
      <w:r w:rsidRPr="00AE441C">
        <w:t>DBpedia</w:t>
      </w:r>
      <w:r w:rsidR="00AE441C" w:rsidRPr="00AE441C">
        <w:rPr>
          <w:rFonts w:hint="eastAsia"/>
        </w:rPr>
        <w:t>3</w:t>
      </w:r>
      <w:r w:rsidR="00AE441C" w:rsidRPr="00AE441C">
        <w:t>.9</w:t>
      </w:r>
      <w:r w:rsidRPr="00AE441C">
        <w:rPr>
          <w:rFonts w:hint="eastAsia"/>
        </w:rPr>
        <w:t>构建</w:t>
      </w:r>
      <w:r w:rsidRPr="00AE441C">
        <w:t>了</w:t>
      </w:r>
      <w:r w:rsidR="00AE441C" w:rsidRPr="00AE441C">
        <w:t>6</w:t>
      </w:r>
      <w:r w:rsidRPr="00AE441C">
        <w:rPr>
          <w:rFonts w:hint="eastAsia"/>
        </w:rPr>
        <w:t>个本体</w:t>
      </w:r>
      <w:r w:rsidRPr="00AE441C">
        <w:t>，</w:t>
      </w:r>
      <w:r w:rsidR="00AE441C" w:rsidRPr="00AE441C">
        <w:rPr>
          <w:rFonts w:hint="eastAsia"/>
        </w:rPr>
        <w:t>其</w:t>
      </w:r>
      <w:r w:rsidR="00AE441C" w:rsidRPr="00AE441C">
        <w:t>数据特点如</w:t>
      </w:r>
      <w:r w:rsidR="00AE441C" w:rsidRPr="00AE441C">
        <w:rPr>
          <w:rFonts w:hint="eastAsia"/>
        </w:rPr>
        <w:t>表</w:t>
      </w:r>
      <w:r w:rsidR="00AE441C" w:rsidRPr="00AE441C">
        <w:rPr>
          <w:rFonts w:hint="eastAsia"/>
        </w:rPr>
        <w:t>5</w:t>
      </w:r>
      <w:r w:rsidR="00AE441C" w:rsidRPr="00AE441C">
        <w:t>-1</w:t>
      </w:r>
      <w:r w:rsidR="00AE441C" w:rsidRPr="00AE441C">
        <w:rPr>
          <w:rFonts w:hint="eastAsia"/>
        </w:rPr>
        <w:t>所示</w:t>
      </w:r>
      <w:r w:rsidR="00AE441C">
        <w:rPr>
          <w:rFonts w:hint="eastAsia"/>
        </w:rPr>
        <w:t>。</w:t>
      </w:r>
      <w:r w:rsidR="00AE441C" w:rsidRPr="00AE441C">
        <w:t>其中</w:t>
      </w:r>
      <w:r w:rsidR="00AE441C" w:rsidRPr="00AE441C">
        <w:rPr>
          <w:rFonts w:hint="eastAsia"/>
        </w:rPr>
        <w:t>黄金</w:t>
      </w:r>
      <w:r w:rsidR="00AE441C" w:rsidRPr="00AE441C">
        <w:t>标准数据集是</w:t>
      </w:r>
      <w:r w:rsidR="00AE441C" w:rsidRPr="00DA498A">
        <w:t>Gold-standard</w:t>
      </w:r>
      <w:r w:rsidR="00AE441C" w:rsidRPr="00DA498A">
        <w:rPr>
          <w:rFonts w:hint="eastAsia"/>
        </w:rPr>
        <w:t>（</w:t>
      </w:r>
      <w:r w:rsidR="00AE441C" w:rsidRPr="00DA498A">
        <w:t>GS</w:t>
      </w:r>
      <w:r w:rsidR="00AE441C" w:rsidRPr="00DA498A">
        <w:rPr>
          <w:rFonts w:hint="eastAsia"/>
        </w:rPr>
        <w:t>）</w:t>
      </w:r>
      <w:r w:rsidR="00AE441C">
        <w:rPr>
          <w:rFonts w:hint="eastAsia"/>
        </w:rPr>
        <w:t>，</w:t>
      </w:r>
      <w:r w:rsidR="00AE441C">
        <w:t>它</w:t>
      </w:r>
      <w:r w:rsidR="00AE441C">
        <w:rPr>
          <w:rFonts w:hint="eastAsia"/>
        </w:rPr>
        <w:t>是</w:t>
      </w:r>
      <w:r w:rsidR="00AE441C">
        <w:t>Dbpedia3.9</w:t>
      </w:r>
      <w:r w:rsidR="00AE441C">
        <w:rPr>
          <w:rFonts w:hint="eastAsia"/>
        </w:rPr>
        <w:t>的</w:t>
      </w:r>
      <w:r w:rsidR="00AE441C" w:rsidRPr="00DA498A">
        <w:rPr>
          <w:rFonts w:hint="eastAsia"/>
        </w:rPr>
        <w:t>数据</w:t>
      </w:r>
      <w:r w:rsidR="00AE441C">
        <w:rPr>
          <w:rFonts w:hint="eastAsia"/>
        </w:rPr>
        <w:t>，该数据集的</w:t>
      </w:r>
      <w:r w:rsidR="00AE441C">
        <w:t>作用是验证</w:t>
      </w:r>
      <w:r w:rsidR="00AE441C">
        <w:t>is-a</w:t>
      </w:r>
      <w:r w:rsidR="00AE441C">
        <w:t>关系</w:t>
      </w:r>
      <w:r w:rsidR="00AE441C">
        <w:rPr>
          <w:rFonts w:hint="eastAsia"/>
        </w:rPr>
        <w:t>补全</w:t>
      </w:r>
      <w:r w:rsidR="00AE441C">
        <w:t>的正确性和完整性。</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1-4</m:t>
            </m:r>
          </m:sub>
        </m:sSub>
      </m:oMath>
      <w:r w:rsidR="00AE441C">
        <w:rPr>
          <w:rFonts w:hint="eastAsia"/>
        </w:rPr>
        <w:t>是待评估</w:t>
      </w:r>
      <w:r w:rsidR="00AE441C">
        <w:t>数据集</w:t>
      </w:r>
      <w:r w:rsidR="00AE441C">
        <w:rPr>
          <w:rFonts w:hint="eastAsia"/>
        </w:rPr>
        <w:t>，</w:t>
      </w:r>
      <w:r w:rsidR="00AE441C">
        <w:t>其中</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由</w:t>
      </w:r>
      <w:r w:rsidR="00AE441C">
        <w:t>部分</w:t>
      </w:r>
      <w:r w:rsidR="00AE441C" w:rsidRPr="00DA498A">
        <w:t>Dbpedia</w:t>
      </w:r>
      <w:r w:rsidR="00AE441C">
        <w:t>3.9</w:t>
      </w:r>
      <w:r w:rsidR="00AE441C">
        <w:rPr>
          <w:rFonts w:hint="eastAsia"/>
        </w:rPr>
        <w:t>数据</w:t>
      </w:r>
      <w:r w:rsidR="00AE441C">
        <w:t>组成，</w:t>
      </w:r>
      <w:r w:rsidR="00AE441C">
        <w:rPr>
          <w:rFonts w:hint="eastAsia"/>
        </w:rPr>
        <w:t>我们</w:t>
      </w:r>
      <w:r w:rsidR="00AE441C">
        <w:t>通过</w:t>
      </w:r>
      <w:r w:rsidR="00AE441C">
        <w:t>jena</w:t>
      </w:r>
      <w:r w:rsidR="00B41793" w:rsidRPr="00B41793">
        <w:rPr>
          <w:vertAlign w:val="superscript"/>
        </w:rPr>
        <w:fldChar w:fldCharType="begin"/>
      </w:r>
      <w:r w:rsidR="00B41793" w:rsidRPr="00B41793">
        <w:rPr>
          <w:vertAlign w:val="superscript"/>
        </w:rPr>
        <w:instrText xml:space="preserve"> REF _Ref440133973 \r \h </w:instrText>
      </w:r>
      <w:r w:rsidR="00B41793">
        <w:rPr>
          <w:vertAlign w:val="superscript"/>
        </w:rPr>
        <w:instrText xml:space="preserve"> \* MERGEFORMAT </w:instrText>
      </w:r>
      <w:r w:rsidR="00B41793" w:rsidRPr="00B41793">
        <w:rPr>
          <w:vertAlign w:val="superscript"/>
        </w:rPr>
      </w:r>
      <w:r w:rsidR="00B41793" w:rsidRPr="00B41793">
        <w:rPr>
          <w:vertAlign w:val="superscript"/>
        </w:rPr>
        <w:fldChar w:fldCharType="separate"/>
      </w:r>
      <w:r w:rsidR="00F7107E">
        <w:rPr>
          <w:vertAlign w:val="superscript"/>
        </w:rPr>
        <w:t>[51]</w:t>
      </w:r>
      <w:r w:rsidR="00B41793" w:rsidRPr="00B41793">
        <w:rPr>
          <w:vertAlign w:val="superscript"/>
        </w:rPr>
        <w:fldChar w:fldCharType="end"/>
      </w:r>
      <w:r w:rsidR="00AE441C">
        <w:t>的</w:t>
      </w:r>
      <w:r w:rsidR="00AE441C">
        <w:t>API</w:t>
      </w:r>
      <w:r w:rsidR="00AE441C">
        <w:t>删除</w:t>
      </w:r>
      <w:r w:rsidR="00AE441C">
        <w:rPr>
          <w:rFonts w:hint="eastAsia"/>
        </w:rPr>
        <w:t>该</w:t>
      </w:r>
      <w:r w:rsidR="00AE441C">
        <w:t>数据上</w:t>
      </w:r>
      <w:r w:rsidR="00AE441C">
        <w:rPr>
          <w:rFonts w:hint="eastAsia"/>
        </w:rPr>
        <w:t>1/2</w:t>
      </w:r>
      <w:r w:rsidR="00AE441C">
        <w:rPr>
          <w:rFonts w:hint="eastAsia"/>
        </w:rPr>
        <w:t>实例</w:t>
      </w:r>
      <w:r w:rsidR="00AE441C">
        <w:t>的</w:t>
      </w:r>
      <w:r w:rsidR="00AE441C">
        <w:t>instance-of</w:t>
      </w:r>
      <w:r w:rsidR="00AE441C">
        <w:t>关系。</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的</w:t>
      </w:r>
      <w:r w:rsidR="00AE441C">
        <w:t>基础上</w:t>
      </w:r>
      <w:r w:rsidR="00AE441C">
        <w:rPr>
          <w:rFonts w:hint="eastAsia"/>
        </w:rPr>
        <w:t>，</w:t>
      </w:r>
      <w:r w:rsidR="00AE441C">
        <w:t>对每个实例删除</w:t>
      </w:r>
      <w:r w:rsidR="00AE441C">
        <w:rPr>
          <w:rFonts w:hint="eastAsia"/>
        </w:rPr>
        <w:t>1/2</w:t>
      </w:r>
      <w:r w:rsidR="00AE441C">
        <w:rPr>
          <w:rFonts w:hint="eastAsia"/>
        </w:rPr>
        <w:t>的</w:t>
      </w:r>
      <w:r w:rsidR="00AE441C">
        <w:t>属性关系</w:t>
      </w:r>
      <w:r w:rsidR="00AE441C">
        <w:rPr>
          <w:rFonts w:hint="eastAsia"/>
        </w:rPr>
        <w:t>，因此</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AE441C">
        <w:rPr>
          <w:rFonts w:hint="eastAsia"/>
        </w:rPr>
        <w:t>相对于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来说</w:t>
      </w:r>
      <w:r w:rsidR="00AE441C">
        <w:t>就</w:t>
      </w:r>
      <w:r w:rsidR="00AE441C">
        <w:rPr>
          <w:rFonts w:hint="eastAsia"/>
        </w:rPr>
        <w:t>是</w:t>
      </w:r>
      <w:r w:rsidR="00AE441C">
        <w:t>属性关系稀疏</w:t>
      </w:r>
      <w:r w:rsidR="00AE441C">
        <w:rPr>
          <w:rFonts w:hint="eastAsia"/>
        </w:rPr>
        <w:t>，</w:t>
      </w:r>
      <w:r w:rsidR="00AE441C">
        <w:t>上下文关系完整的本体。</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AE441C">
        <w:rPr>
          <w:rFonts w:hint="eastAsia"/>
        </w:rPr>
        <w:t>的</w:t>
      </w:r>
      <w:r w:rsidR="00AE441C">
        <w:t>基础上</w:t>
      </w:r>
      <w:r w:rsidR="00AE441C">
        <w:rPr>
          <w:rFonts w:hint="eastAsia"/>
        </w:rPr>
        <w:t>去除</w:t>
      </w:r>
      <w:r w:rsidR="00AE441C">
        <w:rPr>
          <w:rFonts w:hint="eastAsia"/>
        </w:rPr>
        <w:t>1/4</w:t>
      </w:r>
      <w:r w:rsidR="00AE441C">
        <w:rPr>
          <w:rFonts w:hint="eastAsia"/>
        </w:rPr>
        <w:t>概念</w:t>
      </w:r>
      <w:r w:rsidR="00AE441C">
        <w:t>的</w:t>
      </w:r>
      <w:r w:rsidR="00AE441C">
        <w:rPr>
          <w:rFonts w:hint="eastAsia"/>
        </w:rPr>
        <w:t>上下位关系，相比</w:t>
      </w:r>
      <w:r w:rsidR="00AE441C">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oMath>
      <w:r w:rsidR="00325A46">
        <w:rPr>
          <w:rFonts w:hint="eastAsia"/>
        </w:rPr>
        <w:t>和</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AE441C">
        <w:rPr>
          <w:rFonts w:hint="eastAsia"/>
        </w:rPr>
        <w:t>的</w:t>
      </w:r>
      <w:r w:rsidR="00AE441C">
        <w:t>数据特点是</w:t>
      </w:r>
      <w:r w:rsidR="00AE441C" w:rsidRPr="00DA498A">
        <w:rPr>
          <w:rFonts w:hint="eastAsia"/>
        </w:rPr>
        <w:t>上下位关系稀疏，属性关系完整</w:t>
      </w:r>
      <w:r w:rsidR="00AE441C">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由</w:t>
      </w:r>
      <w:r w:rsidR="00AE441C">
        <w:t>部分</w:t>
      </w:r>
      <w:r w:rsidR="00AE441C" w:rsidRPr="00DA498A">
        <w:t>Dbpedia</w:t>
      </w:r>
      <w:r w:rsidR="00AE441C">
        <w:t>3.9</w:t>
      </w:r>
      <w:r w:rsidR="00AE441C">
        <w:rPr>
          <w:rFonts w:hint="eastAsia"/>
        </w:rPr>
        <w:t>数据</w:t>
      </w:r>
      <w:r w:rsidR="00AE441C">
        <w:t>组成</w:t>
      </w:r>
      <w:r w:rsidR="00AE441C">
        <w:rPr>
          <w:rFonts w:hint="eastAsia"/>
        </w:rPr>
        <w:t>，对</w:t>
      </w:r>
      <w:r w:rsidR="00AE441C">
        <w:t>每个</w:t>
      </w:r>
      <w:r w:rsidR="00AE441C">
        <w:rPr>
          <w:rFonts w:hint="eastAsia"/>
        </w:rPr>
        <w:t>概念</w:t>
      </w:r>
      <w:r w:rsidR="00AE441C">
        <w:t>删除了</w:t>
      </w:r>
      <w:r w:rsidR="00AE441C">
        <w:rPr>
          <w:rFonts w:hint="eastAsia"/>
        </w:rPr>
        <w:t>1/2</w:t>
      </w:r>
      <w:r w:rsidR="00AE441C">
        <w:rPr>
          <w:rFonts w:hint="eastAsia"/>
        </w:rPr>
        <w:t>的继承</w:t>
      </w:r>
      <w:r w:rsidR="00AE441C">
        <w:t>关系</w:t>
      </w:r>
      <w:r w:rsidR="00AE441C">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4C0D42">
        <w:rPr>
          <w:rFonts w:hint="eastAsia"/>
        </w:rPr>
        <w:t>是</w:t>
      </w:r>
      <w:r w:rsidR="004C0D42">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4C0D42">
        <w:rPr>
          <w:rFonts w:hint="eastAsia"/>
        </w:rPr>
        <w:t>的</w:t>
      </w:r>
      <w:r w:rsidR="004C0D42">
        <w:t>基础上</w:t>
      </w:r>
      <w:r w:rsidR="004C0D42">
        <w:rPr>
          <w:rFonts w:hint="eastAsia"/>
        </w:rPr>
        <w:t>对</w:t>
      </w:r>
      <w:r w:rsidR="004C0D42">
        <w:t>每个实例删除</w:t>
      </w:r>
      <w:r w:rsidR="004C0D42">
        <w:t>1</w:t>
      </w:r>
      <w:r w:rsidR="004C0D42">
        <w:rPr>
          <w:rFonts w:hint="eastAsia"/>
        </w:rPr>
        <w:t>/2</w:t>
      </w:r>
      <w:r w:rsidR="004C0D42">
        <w:rPr>
          <w:rFonts w:hint="eastAsia"/>
        </w:rPr>
        <w:t>的</w:t>
      </w:r>
      <w:r w:rsidR="004C0D42">
        <w:t>属性关系</w:t>
      </w:r>
      <w:r w:rsidR="004C0D42">
        <w:rPr>
          <w:rFonts w:hint="eastAsia"/>
        </w:rPr>
        <w:t>，因此相比</w:t>
      </w:r>
      <w:r w:rsidR="004C0D42">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4C0D4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4C0D42">
        <w:rPr>
          <w:rFonts w:hint="eastAsia"/>
        </w:rPr>
        <w:t>的</w:t>
      </w:r>
      <w:r w:rsidR="004C0D42">
        <w:t>数据特点是</w:t>
      </w:r>
      <w:r w:rsidR="004C0D42">
        <w:rPr>
          <w:rFonts w:hint="eastAsia"/>
        </w:rPr>
        <w:t>上下位关系完整，属性关系稀疏。</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00AE441C">
        <w:rPr>
          <w:rFonts w:hint="eastAsia"/>
        </w:rPr>
        <w:t>是</w:t>
      </w:r>
      <w:r w:rsidR="00AE441C">
        <w:t>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的</w:t>
      </w:r>
      <w:r w:rsidR="00AE441C">
        <w:t>基础上</w:t>
      </w:r>
      <w:r w:rsidR="00AE441C">
        <w:rPr>
          <w:rFonts w:hint="eastAsia"/>
        </w:rPr>
        <w:t>去除</w:t>
      </w:r>
      <w:r w:rsidR="00AE441C">
        <w:rPr>
          <w:rFonts w:hint="eastAsia"/>
        </w:rPr>
        <w:t>1/</w:t>
      </w:r>
      <w:r w:rsidR="00AE441C">
        <w:t>2</w:t>
      </w:r>
      <w:r w:rsidR="00AE441C">
        <w:rPr>
          <w:rFonts w:hint="eastAsia"/>
        </w:rPr>
        <w:t>实例</w:t>
      </w:r>
      <w:r w:rsidR="00AE441C">
        <w:t>的</w:t>
      </w:r>
      <w:r w:rsidR="00AE441C">
        <w:rPr>
          <w:rFonts w:hint="eastAsia"/>
        </w:rPr>
        <w:t>instance</w:t>
      </w:r>
      <w:r w:rsidR="00AE441C">
        <w:t>-of</w:t>
      </w:r>
      <w:r w:rsidR="00AE441C">
        <w:t>关系</w:t>
      </w:r>
      <w:r w:rsidR="00AE441C">
        <w:rPr>
          <w:rFonts w:hint="eastAsia"/>
        </w:rPr>
        <w:t>，相比</w:t>
      </w:r>
      <w:r w:rsidR="00AE441C">
        <w:t>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E441C">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00AE441C">
        <w:rPr>
          <w:rFonts w:hint="eastAsia"/>
        </w:rPr>
        <w:t>的</w:t>
      </w:r>
      <w:r w:rsidR="00AE441C">
        <w:t>数据特点是</w:t>
      </w:r>
      <w:r w:rsidR="00AE441C">
        <w:rPr>
          <w:rFonts w:hint="eastAsia"/>
        </w:rPr>
        <w:t>部分</w:t>
      </w:r>
      <w:r w:rsidR="00AE441C">
        <w:t>instance-of</w:t>
      </w:r>
      <w:r w:rsidR="00AE441C" w:rsidRPr="00DA498A">
        <w:t>关系</w:t>
      </w:r>
      <w:r w:rsidR="00AE441C" w:rsidRPr="00DA498A">
        <w:rPr>
          <w:rFonts w:hint="eastAsia"/>
        </w:rPr>
        <w:t>缺失，</w:t>
      </w:r>
      <w:r w:rsidR="00AE441C" w:rsidRPr="00DA498A">
        <w:t>属性关系完整</w:t>
      </w:r>
      <w:r w:rsidR="00AE441C">
        <w:rPr>
          <w:rFonts w:hint="eastAsia"/>
        </w:rPr>
        <w:t>。</w:t>
      </w:r>
    </w:p>
    <w:p w14:paraId="4F29EF74" w14:textId="78CE0CC5" w:rsidR="00863592" w:rsidRPr="00AE441C" w:rsidRDefault="00AE441C" w:rsidP="00AE441C">
      <w:pPr>
        <w:spacing w:line="400" w:lineRule="atLeast"/>
        <w:ind w:firstLine="420"/>
        <w:rPr>
          <w:rFonts w:cs="Times New Roman"/>
          <w:color w:val="00B0F0"/>
          <w:szCs w:val="24"/>
          <w:lang w:bidi="en-US"/>
        </w:rPr>
      </w:pPr>
      <w:r>
        <w:rPr>
          <w:rFonts w:hint="eastAsia"/>
        </w:rPr>
        <w:t>上述</w:t>
      </w:r>
      <w:r>
        <w:t>本体构建我们</w:t>
      </w:r>
      <w:r w:rsidRPr="00AE441C">
        <w:rPr>
          <w:rFonts w:hint="eastAsia"/>
        </w:rPr>
        <w:t>使用</w:t>
      </w:r>
      <w:r w:rsidRPr="00AE441C">
        <w:t>的编程工具</w:t>
      </w:r>
      <w:r>
        <w:rPr>
          <w:rFonts w:hint="eastAsia"/>
        </w:rPr>
        <w:t>是</w:t>
      </w:r>
      <w:r w:rsidRPr="00AE441C">
        <w:t>jena</w:t>
      </w:r>
      <w:r w:rsidRPr="00AE441C">
        <w:rPr>
          <w:rFonts w:hint="eastAsia"/>
        </w:rPr>
        <w:t>，</w:t>
      </w:r>
      <w:r w:rsidR="00863592" w:rsidRPr="00AE441C">
        <w:rPr>
          <w:rFonts w:hint="eastAsia"/>
        </w:rPr>
        <w:t>主要</w:t>
      </w:r>
      <w:r w:rsidR="00863592" w:rsidRPr="00AE441C">
        <w:t>用到了</w:t>
      </w:r>
      <w:r w:rsidR="00863592" w:rsidRPr="00AE441C">
        <w:rPr>
          <w:rFonts w:hint="eastAsia"/>
        </w:rPr>
        <w:t>该</w:t>
      </w:r>
      <w:r w:rsidR="00863592" w:rsidRPr="00AE441C">
        <w:t>项目的三个模块的，</w:t>
      </w:r>
      <w:r w:rsidR="00863592" w:rsidRPr="00AE441C">
        <w:rPr>
          <w:rFonts w:hint="eastAsia"/>
        </w:rPr>
        <w:t>其中</w:t>
      </w:r>
      <w:r w:rsidR="00863592" w:rsidRPr="00AE441C">
        <w:rPr>
          <w:rFonts w:hint="eastAsia"/>
        </w:rPr>
        <w:t>RDF</w:t>
      </w:r>
      <w:r w:rsidR="00863592" w:rsidRPr="00AE441C">
        <w:t xml:space="preserve"> API</w:t>
      </w:r>
      <w:r w:rsidR="00863592" w:rsidRPr="00AE441C">
        <w:t>部分提供了核心</w:t>
      </w:r>
      <w:r w:rsidR="00863592" w:rsidRPr="00AE441C">
        <w:rPr>
          <w:rFonts w:hint="eastAsia"/>
        </w:rPr>
        <w:t>接口去构建</w:t>
      </w:r>
      <w:r w:rsidR="00863592" w:rsidRPr="00AE441C">
        <w:t>和读取</w:t>
      </w:r>
      <w:r w:rsidR="00863592" w:rsidRPr="00AE441C">
        <w:t>RDF</w:t>
      </w:r>
      <w:r w:rsidR="00863592" w:rsidRPr="00AE441C">
        <w:rPr>
          <w:rFonts w:hint="eastAsia"/>
        </w:rPr>
        <w:t>数据。</w:t>
      </w:r>
      <w:r w:rsidR="00863592" w:rsidRPr="00AE441C">
        <w:rPr>
          <w:rFonts w:hint="eastAsia"/>
        </w:rPr>
        <w:t>ARQ</w:t>
      </w:r>
      <w:r w:rsidR="00863592" w:rsidRPr="00AE441C">
        <w:t>部分提供了</w:t>
      </w:r>
      <w:r w:rsidR="00863592" w:rsidRPr="00AE441C">
        <w:t>API</w:t>
      </w:r>
      <w:r w:rsidR="00863592" w:rsidRPr="00AE441C">
        <w:rPr>
          <w:rFonts w:hint="eastAsia"/>
        </w:rPr>
        <w:t>供用户</w:t>
      </w:r>
      <w:r w:rsidR="00863592" w:rsidRPr="00AE441C">
        <w:t>在</w:t>
      </w:r>
      <w:r w:rsidR="00863592" w:rsidRPr="00AE441C">
        <w:t>RDF</w:t>
      </w:r>
      <w:r w:rsidR="00863592" w:rsidRPr="00AE441C">
        <w:t>中构建</w:t>
      </w:r>
      <w:r w:rsidR="00863592" w:rsidRPr="00AE441C">
        <w:rPr>
          <w:rFonts w:hint="eastAsia"/>
        </w:rPr>
        <w:t xml:space="preserve"> </w:t>
      </w:r>
      <w:r w:rsidR="00863592" w:rsidRPr="00AE441C">
        <w:t>SPARQL</w:t>
      </w:r>
      <w:r w:rsidR="00863592" w:rsidRPr="00AE441C">
        <w:rPr>
          <w:rFonts w:hint="eastAsia"/>
        </w:rPr>
        <w:t>查询。</w:t>
      </w:r>
      <w:r w:rsidR="00863592" w:rsidRPr="00AE441C">
        <w:t>TDB</w:t>
      </w:r>
      <w:r w:rsidR="00863592" w:rsidRPr="00AE441C">
        <w:rPr>
          <w:rFonts w:hint="eastAsia"/>
        </w:rPr>
        <w:t>提供</w:t>
      </w:r>
      <w:r w:rsidR="00863592" w:rsidRPr="00AE441C">
        <w:t>高性能的</w:t>
      </w:r>
      <w:r w:rsidR="00863592" w:rsidRPr="00AE441C">
        <w:t>RDF</w:t>
      </w:r>
      <w:r w:rsidR="00863592" w:rsidRPr="00AE441C">
        <w:t>存储，使得</w:t>
      </w:r>
      <w:r w:rsidR="00863592" w:rsidRPr="00AE441C">
        <w:rPr>
          <w:rFonts w:hint="eastAsia"/>
        </w:rPr>
        <w:t>项目</w:t>
      </w:r>
      <w:r w:rsidR="00863592" w:rsidRPr="00AE441C">
        <w:t>对</w:t>
      </w:r>
      <w:r w:rsidR="00863592" w:rsidRPr="00AE441C">
        <w:t>RDF</w:t>
      </w:r>
      <w:r w:rsidR="00863592" w:rsidRPr="00AE441C">
        <w:rPr>
          <w:rFonts w:hint="eastAsia"/>
        </w:rPr>
        <w:t>数据</w:t>
      </w:r>
      <w:r w:rsidR="00863592" w:rsidRPr="00AE441C">
        <w:t>读写都非常</w:t>
      </w:r>
      <w:r w:rsidR="00863592" w:rsidRPr="00AE441C">
        <w:rPr>
          <w:rFonts w:hint="eastAsia"/>
        </w:rPr>
        <w:t>高效。</w:t>
      </w:r>
    </w:p>
    <w:p w14:paraId="741B53AA" w14:textId="574DA715" w:rsidR="00CA3CF2" w:rsidRDefault="00E002B9" w:rsidP="00AD2AE8">
      <w:pPr>
        <w:ind w:firstLine="420"/>
        <w:jc w:val="center"/>
        <w:rPr>
          <w:rFonts w:cs="Times New Roman"/>
          <w:szCs w:val="24"/>
          <w:lang w:bidi="en-US"/>
        </w:rPr>
      </w:pPr>
      <w:bookmarkStart w:id="66" w:name="_Toc440568422"/>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3</w:t>
      </w:r>
      <w:r w:rsidRPr="00AF691F">
        <w:fldChar w:fldCharType="end"/>
      </w:r>
      <w:r w:rsidR="00CA3CF2">
        <w:rPr>
          <w:rFonts w:cs="Times New Roman"/>
          <w:szCs w:val="24"/>
          <w:lang w:bidi="en-US"/>
        </w:rPr>
        <w:t xml:space="preserve"> </w:t>
      </w:r>
      <w:r w:rsidR="00CA3CF2" w:rsidRPr="007B7D59">
        <w:rPr>
          <w:rFonts w:cs="Times New Roman" w:hint="eastAsia"/>
          <w:szCs w:val="24"/>
          <w:lang w:bidi="en-US"/>
        </w:rPr>
        <w:t>实验数据集及其特征</w:t>
      </w:r>
      <w:bookmarkEnd w:id="66"/>
    </w:p>
    <w:tbl>
      <w:tblPr>
        <w:tblStyle w:val="thesisfangys"/>
        <w:tblW w:w="8931" w:type="dxa"/>
        <w:tblLook w:val="04A0" w:firstRow="1" w:lastRow="0" w:firstColumn="1" w:lastColumn="0" w:noHBand="0" w:noVBand="1"/>
      </w:tblPr>
      <w:tblGrid>
        <w:gridCol w:w="2127"/>
        <w:gridCol w:w="6804"/>
      </w:tblGrid>
      <w:tr w:rsidR="00CA3CF2" w14:paraId="3A833D55" w14:textId="77777777" w:rsidTr="00C1439B">
        <w:trPr>
          <w:cnfStyle w:val="100000000000" w:firstRow="1" w:lastRow="0" w:firstColumn="0" w:lastColumn="0" w:oddVBand="0" w:evenVBand="0" w:oddHBand="0" w:evenHBand="0" w:firstRowFirstColumn="0" w:firstRowLastColumn="0" w:lastRowFirstColumn="0" w:lastRowLastColumn="0"/>
        </w:trPr>
        <w:tc>
          <w:tcPr>
            <w:tcW w:w="2127" w:type="dxa"/>
          </w:tcPr>
          <w:p w14:paraId="5765A574" w14:textId="77777777" w:rsidR="00CA3CF2" w:rsidRDefault="00CA3CF2" w:rsidP="00C1439B">
            <w:pPr>
              <w:pStyle w:val="aa"/>
            </w:pPr>
            <w:r>
              <w:rPr>
                <w:rFonts w:hint="eastAsia"/>
              </w:rPr>
              <w:t>数据集名称</w:t>
            </w:r>
          </w:p>
        </w:tc>
        <w:tc>
          <w:tcPr>
            <w:tcW w:w="6804" w:type="dxa"/>
          </w:tcPr>
          <w:p w14:paraId="7189475A" w14:textId="77777777" w:rsidR="00CA3CF2" w:rsidRDefault="00CA3CF2" w:rsidP="00C1439B">
            <w:pPr>
              <w:pStyle w:val="aa"/>
            </w:pPr>
            <w:r>
              <w:rPr>
                <w:rFonts w:hint="eastAsia"/>
              </w:rPr>
              <w:t>特点</w:t>
            </w:r>
          </w:p>
        </w:tc>
      </w:tr>
      <w:tr w:rsidR="00CA3CF2" w14:paraId="20FFFA49" w14:textId="77777777" w:rsidTr="00C1439B">
        <w:tc>
          <w:tcPr>
            <w:tcW w:w="2127" w:type="dxa"/>
            <w:vAlign w:val="top"/>
          </w:tcPr>
          <w:p w14:paraId="57D4C69C" w14:textId="77777777" w:rsidR="00CA3CF2" w:rsidRDefault="00CA3CF2" w:rsidP="00C1439B">
            <w:pPr>
              <w:pStyle w:val="aa"/>
            </w:pPr>
            <w:r w:rsidRPr="00DA498A">
              <w:t>Gold-standard</w:t>
            </w:r>
            <w:r w:rsidRPr="00DA498A">
              <w:rPr>
                <w:rFonts w:hint="eastAsia"/>
              </w:rPr>
              <w:t>（</w:t>
            </w:r>
            <w:r w:rsidRPr="00DA498A">
              <w:t>GS</w:t>
            </w:r>
            <w:r w:rsidRPr="00DA498A">
              <w:rPr>
                <w:rFonts w:hint="eastAsia"/>
              </w:rPr>
              <w:t>）</w:t>
            </w:r>
          </w:p>
        </w:tc>
        <w:tc>
          <w:tcPr>
            <w:tcW w:w="6804" w:type="dxa"/>
            <w:vAlign w:val="top"/>
          </w:tcPr>
          <w:p w14:paraId="18D43B9F" w14:textId="7B21703A" w:rsidR="00CA3CF2" w:rsidRDefault="00527B18" w:rsidP="00527B18">
            <w:pPr>
              <w:pStyle w:val="aa"/>
            </w:pPr>
            <w:r>
              <w:t>Dbpedia3.9</w:t>
            </w:r>
            <w:r w:rsidR="00CA3CF2" w:rsidRPr="00DA498A">
              <w:rPr>
                <w:rFonts w:hint="eastAsia"/>
              </w:rPr>
              <w:t>数据，</w:t>
            </w:r>
            <w:r w:rsidR="00CA3CF2" w:rsidRPr="00DA498A">
              <w:t>schema</w:t>
            </w:r>
            <w:r w:rsidR="00CA3CF2" w:rsidRPr="00DA498A">
              <w:rPr>
                <w:rFonts w:hint="eastAsia"/>
              </w:rPr>
              <w:t>完整，实例上下位关系和属性关系完整。</w:t>
            </w:r>
          </w:p>
        </w:tc>
      </w:tr>
      <w:tr w:rsidR="00CA3CF2" w14:paraId="75EC9DBD" w14:textId="77777777" w:rsidTr="00C1439B">
        <w:tc>
          <w:tcPr>
            <w:tcW w:w="2127" w:type="dxa"/>
            <w:vAlign w:val="top"/>
          </w:tcPr>
          <w:p w14:paraId="17318CDA" w14:textId="77777777" w:rsidR="00CA3CF2" w:rsidRDefault="000434FE"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1</m:t>
                    </m:r>
                  </m:sub>
                </m:sSub>
              </m:oMath>
            </m:oMathPara>
          </w:p>
        </w:tc>
        <w:tc>
          <w:tcPr>
            <w:tcW w:w="6804" w:type="dxa"/>
            <w:vAlign w:val="top"/>
          </w:tcPr>
          <w:p w14:paraId="62F541DD" w14:textId="5EEE0FBC" w:rsidR="00CA3CF2" w:rsidRDefault="00CA3CF2" w:rsidP="00C1439B">
            <w:pPr>
              <w:pStyle w:val="aa"/>
            </w:pPr>
            <w:r w:rsidRPr="00DA498A">
              <w:rPr>
                <w:rFonts w:hint="eastAsia"/>
              </w:rPr>
              <w:t>部分</w:t>
            </w:r>
            <w:r w:rsidR="00BF38FB">
              <w:t>DBpedia3.9</w:t>
            </w:r>
            <w:r w:rsidRPr="00DA498A">
              <w:rPr>
                <w:rFonts w:hint="eastAsia"/>
              </w:rPr>
              <w:t>数据</w:t>
            </w:r>
            <w:r>
              <w:t>，</w:t>
            </w:r>
            <w:r w:rsidR="00BF38FB">
              <w:rPr>
                <w:rFonts w:hint="eastAsia"/>
              </w:rPr>
              <w:t>但部分缺失</w:t>
            </w:r>
            <w:r w:rsidR="00527B18">
              <w:t>instance-of</w:t>
            </w:r>
            <w:r w:rsidRPr="00DA498A">
              <w:rPr>
                <w:rFonts w:hint="eastAsia"/>
              </w:rPr>
              <w:t>关系</w:t>
            </w:r>
            <w:r w:rsidR="004C0D42">
              <w:rPr>
                <w:rFonts w:hint="eastAsia"/>
              </w:rPr>
              <w:t>。</w:t>
            </w:r>
          </w:p>
        </w:tc>
      </w:tr>
      <w:tr w:rsidR="00CA3CF2" w14:paraId="5CF80C6A" w14:textId="77777777" w:rsidTr="00C1439B">
        <w:tc>
          <w:tcPr>
            <w:tcW w:w="2127" w:type="dxa"/>
            <w:vAlign w:val="top"/>
          </w:tcPr>
          <w:p w14:paraId="116C4F6D" w14:textId="77777777" w:rsidR="00CA3CF2" w:rsidRDefault="000434FE"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6804" w:type="dxa"/>
            <w:vAlign w:val="top"/>
          </w:tcPr>
          <w:p w14:paraId="032FD481" w14:textId="5B8F6839" w:rsidR="00CA3CF2" w:rsidRDefault="00BF38FB" w:rsidP="00C1439B">
            <w:pPr>
              <w:pStyle w:val="aa"/>
            </w:pPr>
            <w:r>
              <w:rPr>
                <w:rFonts w:hint="eastAsia"/>
              </w:rPr>
              <w:t>上下位关系完整，属性关系稀疏，部分缺失</w:t>
            </w:r>
            <w:r w:rsidR="00863592">
              <w:t>instance-of</w:t>
            </w:r>
            <w:r w:rsidR="00CA3CF2" w:rsidRPr="00DA498A">
              <w:rPr>
                <w:rFonts w:hint="eastAsia"/>
              </w:rPr>
              <w:t>关系的</w:t>
            </w:r>
            <w:r>
              <w:t>DB</w:t>
            </w:r>
            <w:r w:rsidR="00CA3CF2" w:rsidRPr="00DA498A">
              <w:t>pedia</w:t>
            </w:r>
            <w:r w:rsidR="00CA3CF2" w:rsidRPr="00DA498A">
              <w:rPr>
                <w:rFonts w:hint="eastAsia"/>
              </w:rPr>
              <w:t>数据</w:t>
            </w:r>
            <w:r w:rsidR="004C0D42">
              <w:rPr>
                <w:rFonts w:hint="eastAsia"/>
              </w:rPr>
              <w:t>。</w:t>
            </w:r>
          </w:p>
        </w:tc>
      </w:tr>
      <w:tr w:rsidR="00CA3CF2" w14:paraId="371D39CD" w14:textId="77777777" w:rsidTr="00C1439B">
        <w:tc>
          <w:tcPr>
            <w:tcW w:w="2127" w:type="dxa"/>
            <w:vAlign w:val="top"/>
          </w:tcPr>
          <w:p w14:paraId="33011727" w14:textId="77777777" w:rsidR="00CA3CF2" w:rsidRDefault="000434FE"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3</m:t>
                    </m:r>
                  </m:sub>
                </m:sSub>
              </m:oMath>
            </m:oMathPara>
          </w:p>
        </w:tc>
        <w:tc>
          <w:tcPr>
            <w:tcW w:w="6804" w:type="dxa"/>
            <w:vAlign w:val="top"/>
          </w:tcPr>
          <w:p w14:paraId="4BE1F913" w14:textId="0083CE56" w:rsidR="00CA3CF2" w:rsidRDefault="00BF38FB" w:rsidP="00C1439B">
            <w:pPr>
              <w:pStyle w:val="aa"/>
            </w:pPr>
            <w:r>
              <w:rPr>
                <w:rFonts w:hint="eastAsia"/>
              </w:rPr>
              <w:t>上下位关系稀疏，属性关系完整，部分缺失</w:t>
            </w:r>
            <w:r>
              <w:t>instance-of</w:t>
            </w:r>
            <w:r w:rsidR="00CA3CF2" w:rsidRPr="00DA498A">
              <w:rPr>
                <w:rFonts w:hint="eastAsia"/>
              </w:rPr>
              <w:t>关系的</w:t>
            </w:r>
            <w:r>
              <w:t>DB</w:t>
            </w:r>
            <w:r w:rsidR="00CA3CF2" w:rsidRPr="00DA498A">
              <w:t>pedia</w:t>
            </w:r>
            <w:r w:rsidR="00CA3CF2" w:rsidRPr="00DA498A">
              <w:rPr>
                <w:rFonts w:hint="eastAsia"/>
              </w:rPr>
              <w:t>数据</w:t>
            </w:r>
            <w:r w:rsidR="004C0D42">
              <w:rPr>
                <w:rFonts w:hint="eastAsia"/>
              </w:rPr>
              <w:t>。</w:t>
            </w:r>
          </w:p>
        </w:tc>
      </w:tr>
      <w:tr w:rsidR="00CA3CF2" w14:paraId="753CF353" w14:textId="77777777" w:rsidTr="00C1439B">
        <w:tc>
          <w:tcPr>
            <w:tcW w:w="2127" w:type="dxa"/>
            <w:vAlign w:val="top"/>
          </w:tcPr>
          <w:p w14:paraId="773F3686" w14:textId="77777777" w:rsidR="00CA3CF2" w:rsidRDefault="000434FE" w:rsidP="00B60AA5">
            <w:pPr>
              <w:pStyle w:val="aa"/>
              <w:jc w:val="both"/>
            </w:pPr>
            <m:oMathPara>
              <m:oMath>
                <m:sSub>
                  <m:sSubPr>
                    <m:ctrlPr>
                      <w:rPr>
                        <w:rFonts w:ascii="Cambria Math" w:hAnsi="Cambria Math"/>
                      </w:rPr>
                    </m:ctrlPr>
                  </m:sSubPr>
                  <m:e>
                    <m:r>
                      <w:rPr>
                        <w:rFonts w:ascii="Cambria Math" w:hAnsi="Cambria Math"/>
                      </w:rPr>
                      <m:t>O</m:t>
                    </m:r>
                  </m:e>
                  <m:sub>
                    <m:r>
                      <m:rPr>
                        <m:sty m:val="p"/>
                      </m:rPr>
                      <w:rPr>
                        <w:rFonts w:ascii="Cambria Math" w:hAnsi="Cambria Math"/>
                      </w:rPr>
                      <m:t>4</m:t>
                    </m:r>
                  </m:sub>
                </m:sSub>
              </m:oMath>
            </m:oMathPara>
          </w:p>
        </w:tc>
        <w:tc>
          <w:tcPr>
            <w:tcW w:w="6804" w:type="dxa"/>
            <w:vAlign w:val="top"/>
          </w:tcPr>
          <w:p w14:paraId="4F1BB6B4" w14:textId="37B1C40D" w:rsidR="00CA3CF2" w:rsidRDefault="00BF38FB" w:rsidP="00BF38FB">
            <w:pPr>
              <w:pStyle w:val="aa"/>
            </w:pPr>
            <w:r w:rsidRPr="00DA498A">
              <w:rPr>
                <w:rFonts w:hint="eastAsia"/>
              </w:rPr>
              <w:t>部分</w:t>
            </w:r>
            <w:r>
              <w:t>DBpedia3.9</w:t>
            </w:r>
            <w:r w:rsidRPr="00DA498A">
              <w:rPr>
                <w:rFonts w:hint="eastAsia"/>
              </w:rPr>
              <w:t>数据</w:t>
            </w:r>
            <w:r w:rsidR="00CA3CF2" w:rsidRPr="00DA498A">
              <w:rPr>
                <w:rFonts w:hint="eastAsia"/>
              </w:rPr>
              <w:t>，</w:t>
            </w:r>
            <w:r w:rsidRPr="00DA498A">
              <w:rPr>
                <w:rFonts w:hint="eastAsia"/>
              </w:rPr>
              <w:t>但部分缺乏</w:t>
            </w:r>
            <w:r>
              <w:t>subclass-of</w:t>
            </w:r>
            <w:r w:rsidRPr="00DA498A">
              <w:rPr>
                <w:rFonts w:hint="eastAsia"/>
              </w:rPr>
              <w:t>关系</w:t>
            </w:r>
            <w:r w:rsidR="00CA3CF2" w:rsidRPr="00DA498A">
              <w:t>。</w:t>
            </w:r>
          </w:p>
        </w:tc>
      </w:tr>
      <w:tr w:rsidR="00BA4C07" w14:paraId="6D124346" w14:textId="77777777" w:rsidTr="00E623CD">
        <w:trPr>
          <w:trHeight w:val="80"/>
        </w:trPr>
        <w:tc>
          <w:tcPr>
            <w:tcW w:w="2127" w:type="dxa"/>
            <w:vAlign w:val="top"/>
          </w:tcPr>
          <w:p w14:paraId="2E484CE7" w14:textId="43623168" w:rsidR="00BA4C07" w:rsidRDefault="000434FE" w:rsidP="00B60AA5">
            <w:pPr>
              <w:pStyle w:val="aa"/>
              <w:jc w:val="both"/>
              <w:rPr>
                <w:rFonts w:cs="Times New Roman"/>
              </w:rP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5</m:t>
                    </m:r>
                  </m:sub>
                </m:sSub>
              </m:oMath>
            </m:oMathPara>
          </w:p>
        </w:tc>
        <w:tc>
          <w:tcPr>
            <w:tcW w:w="6804" w:type="dxa"/>
            <w:vAlign w:val="top"/>
          </w:tcPr>
          <w:p w14:paraId="26BAF33D" w14:textId="7F806EC5" w:rsidR="00BA4C07" w:rsidRPr="00DA498A" w:rsidRDefault="00BA4C07" w:rsidP="00BA4C07">
            <w:pPr>
              <w:pStyle w:val="aa"/>
            </w:pPr>
            <w:r w:rsidRPr="00DA498A">
              <w:rPr>
                <w:rFonts w:hint="eastAsia"/>
              </w:rPr>
              <w:t>每个</w:t>
            </w:r>
            <w:r w:rsidR="00AC0BAD">
              <w:t>实体</w:t>
            </w:r>
            <w:r w:rsidR="003726EF">
              <w:t>instance-of</w:t>
            </w:r>
            <w:r w:rsidR="004C0D42">
              <w:rPr>
                <w:rFonts w:hint="eastAsia"/>
              </w:rPr>
              <w:t>关系</w:t>
            </w:r>
            <w:r w:rsidR="004C0D42">
              <w:t>完整</w:t>
            </w:r>
            <w:r w:rsidRPr="00DA498A">
              <w:rPr>
                <w:rFonts w:hint="eastAsia"/>
              </w:rPr>
              <w:t>，</w:t>
            </w:r>
            <w:r w:rsidR="004C0D42">
              <w:t>属性关系</w:t>
            </w:r>
            <w:r w:rsidR="004C0D42">
              <w:rPr>
                <w:rFonts w:hint="eastAsia"/>
              </w:rPr>
              <w:t>部分</w:t>
            </w:r>
            <w:r w:rsidR="004C0D42">
              <w:t>缺失</w:t>
            </w:r>
            <w:r w:rsidRPr="00DA498A">
              <w:t>。</w:t>
            </w:r>
          </w:p>
        </w:tc>
      </w:tr>
      <w:tr w:rsidR="003726EF" w14:paraId="796AB707" w14:textId="77777777" w:rsidTr="00C1439B">
        <w:tc>
          <w:tcPr>
            <w:tcW w:w="2127" w:type="dxa"/>
            <w:vAlign w:val="top"/>
          </w:tcPr>
          <w:p w14:paraId="082E0A0D" w14:textId="16445012" w:rsidR="003726EF" w:rsidRDefault="000434FE" w:rsidP="00B60AA5">
            <w:pPr>
              <w:pStyle w:val="aa"/>
              <w:jc w:val="both"/>
              <w:rPr>
                <w:rFonts w:cs="Times New Roman"/>
              </w:rPr>
            </w:pPr>
            <m:oMathPara>
              <m:oMath>
                <m:sSub>
                  <m:sSubPr>
                    <m:ctrlPr>
                      <w:rPr>
                        <w:rFonts w:ascii="Cambria Math" w:hAnsi="Cambria Math"/>
                      </w:rPr>
                    </m:ctrlPr>
                  </m:sSubPr>
                  <m:e>
                    <m:r>
                      <w:rPr>
                        <w:rFonts w:ascii="Cambria Math" w:hAnsi="Cambria Math"/>
                      </w:rPr>
                      <m:t>O</m:t>
                    </m:r>
                  </m:e>
                  <m:sub>
                    <m:r>
                      <m:rPr>
                        <m:sty m:val="p"/>
                      </m:rPr>
                      <w:rPr>
                        <w:rFonts w:ascii="Cambria Math" w:hAnsi="Cambria Math"/>
                      </w:rPr>
                      <m:t>6</m:t>
                    </m:r>
                  </m:sub>
                </m:sSub>
              </m:oMath>
            </m:oMathPara>
          </w:p>
        </w:tc>
        <w:tc>
          <w:tcPr>
            <w:tcW w:w="6804" w:type="dxa"/>
            <w:vAlign w:val="top"/>
          </w:tcPr>
          <w:p w14:paraId="694439CF" w14:textId="7E8ADDF2" w:rsidR="003726EF" w:rsidRPr="00DA498A" w:rsidRDefault="003726EF" w:rsidP="004C0D42">
            <w:pPr>
              <w:pStyle w:val="aa"/>
            </w:pPr>
            <w:r w:rsidRPr="00DA498A">
              <w:rPr>
                <w:rFonts w:hint="eastAsia"/>
              </w:rPr>
              <w:t>每个</w:t>
            </w:r>
            <w:r w:rsidRPr="00DA498A">
              <w:t>实体部分</w:t>
            </w:r>
            <w:r>
              <w:t>instance-of</w:t>
            </w:r>
            <w:r w:rsidRPr="00DA498A">
              <w:t>关系</w:t>
            </w:r>
            <w:r w:rsidR="004C0D42">
              <w:rPr>
                <w:rFonts w:hint="eastAsia"/>
              </w:rPr>
              <w:t>部分</w:t>
            </w:r>
            <w:r w:rsidR="004C0D42">
              <w:t>缺失</w:t>
            </w:r>
            <w:r w:rsidRPr="00DA498A">
              <w:rPr>
                <w:rFonts w:hint="eastAsia"/>
              </w:rPr>
              <w:t>，</w:t>
            </w:r>
            <w:r>
              <w:t>属性关系</w:t>
            </w:r>
            <w:r w:rsidR="004C0D42">
              <w:rPr>
                <w:rFonts w:hint="eastAsia"/>
              </w:rPr>
              <w:t>完整</w:t>
            </w:r>
            <w:r w:rsidRPr="00DA498A">
              <w:t>。</w:t>
            </w:r>
          </w:p>
        </w:tc>
      </w:tr>
    </w:tbl>
    <w:p w14:paraId="64C22882" w14:textId="77777777" w:rsidR="0018607E" w:rsidRDefault="0018607E" w:rsidP="00DD3460">
      <w:pPr>
        <w:pStyle w:val="3"/>
        <w:tabs>
          <w:tab w:val="left" w:pos="993"/>
        </w:tabs>
        <w:ind w:leftChars="-59" w:left="18" w:hangingChars="59" w:hanging="142"/>
      </w:pPr>
      <w:bookmarkStart w:id="67" w:name="_Toc444193578"/>
      <w:r>
        <w:t>I</w:t>
      </w:r>
      <w:r>
        <w:rPr>
          <w:rFonts w:hint="eastAsia"/>
        </w:rPr>
        <w:t>nstance</w:t>
      </w:r>
      <w:r>
        <w:t>-of</w:t>
      </w:r>
      <w:r>
        <w:rPr>
          <w:rFonts w:hint="eastAsia"/>
        </w:rPr>
        <w:t>关系</w:t>
      </w:r>
      <w:r>
        <w:t>补全</w:t>
      </w:r>
      <w:r>
        <w:rPr>
          <w:rFonts w:hint="eastAsia"/>
        </w:rPr>
        <w:t>评估</w:t>
      </w:r>
      <w:r>
        <w:t>实验</w:t>
      </w:r>
      <w:r w:rsidR="0027490A">
        <w:rPr>
          <w:rFonts w:hint="eastAsia"/>
        </w:rPr>
        <w:t>详细</w:t>
      </w:r>
      <w:r w:rsidR="0027490A">
        <w:t>设计</w:t>
      </w:r>
      <w:bookmarkEnd w:id="67"/>
    </w:p>
    <w:p w14:paraId="0798E3F6" w14:textId="77777777" w:rsidR="00424EBB" w:rsidRDefault="008B3AEA" w:rsidP="002303AB">
      <w:pPr>
        <w:ind w:left="418" w:firstLineChars="0" w:firstLine="418"/>
      </w:pPr>
      <w:r>
        <w:rPr>
          <w:rFonts w:hint="eastAsia"/>
        </w:rPr>
        <w:t>本</w:t>
      </w:r>
      <w:r>
        <w:t>节将</w:t>
      </w:r>
      <w:r>
        <w:rPr>
          <w:rFonts w:hint="eastAsia"/>
        </w:rPr>
        <w:t>从</w:t>
      </w:r>
      <w:r>
        <w:t>实验</w:t>
      </w:r>
      <w:r>
        <w:rPr>
          <w:rFonts w:hint="eastAsia"/>
        </w:rPr>
        <w:t>目的</w:t>
      </w:r>
      <w:r>
        <w:t>、输入</w:t>
      </w:r>
      <w:r>
        <w:rPr>
          <w:rFonts w:hint="eastAsia"/>
        </w:rPr>
        <w:t>、</w:t>
      </w:r>
      <w:r>
        <w:t>输出</w:t>
      </w:r>
      <w:r>
        <w:rPr>
          <w:rFonts w:hint="eastAsia"/>
        </w:rPr>
        <w:t>和预期</w:t>
      </w:r>
      <w:r>
        <w:t>实验结果</w:t>
      </w:r>
      <w:r>
        <w:rPr>
          <w:rFonts w:hint="eastAsia"/>
        </w:rPr>
        <w:t>几个</w:t>
      </w:r>
      <w:r>
        <w:t>方面来详细描述</w:t>
      </w:r>
      <w:r>
        <w:t>Instance-of</w:t>
      </w:r>
      <w:r w:rsidR="002303AB">
        <w:rPr>
          <w:rFonts w:hint="eastAsia"/>
        </w:rPr>
        <w:t>关系</w:t>
      </w:r>
      <w:r w:rsidR="002303AB">
        <w:t>补全评估实验</w:t>
      </w:r>
      <w:r w:rsidR="002303AB">
        <w:rPr>
          <w:rFonts w:hint="eastAsia"/>
        </w:rPr>
        <w:t>的</w:t>
      </w:r>
      <w:r w:rsidR="002303AB">
        <w:t>设计。</w:t>
      </w:r>
    </w:p>
    <w:p w14:paraId="4ABD19C4" w14:textId="6EC35175" w:rsidR="00AE441C" w:rsidRPr="00B355DC" w:rsidRDefault="002303AB" w:rsidP="00B355DC">
      <w:pPr>
        <w:ind w:left="418" w:firstLine="420"/>
      </w:pPr>
      <w:r w:rsidRPr="00D366D3">
        <w:rPr>
          <w:rFonts w:hint="eastAsia"/>
        </w:rPr>
        <w:t>因为本文</w:t>
      </w:r>
      <w:r w:rsidRPr="00D366D3">
        <w:t>提出用</w:t>
      </w:r>
      <w:r w:rsidRPr="00D366D3">
        <w:t>SVD</w:t>
      </w:r>
      <w:r w:rsidRPr="00D366D3">
        <w:t>方法预测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来</w:t>
      </w:r>
      <w:r w:rsidRPr="00D366D3">
        <w:rPr>
          <w:rFonts w:hint="eastAsia"/>
        </w:rPr>
        <w:t>节省</w:t>
      </w:r>
      <w:r w:rsidRPr="00D366D3">
        <w:t>计算时间，</w:t>
      </w:r>
      <w:r w:rsidRPr="00D366D3">
        <w:rPr>
          <w:rFonts w:hint="eastAsia"/>
        </w:rPr>
        <w:t>提高</w:t>
      </w:r>
      <w:r w:rsidRPr="00D366D3">
        <w:t>计算效率</w:t>
      </w:r>
      <w:r w:rsidRPr="00D366D3">
        <w:rPr>
          <w:rFonts w:hint="eastAsia"/>
        </w:rPr>
        <w:t>。</w:t>
      </w:r>
      <w:r w:rsidR="005805D6">
        <w:rPr>
          <w:rFonts w:hint="eastAsia"/>
        </w:rPr>
        <w:t>所以</w:t>
      </w:r>
      <w:r w:rsidR="00AE441C" w:rsidRPr="00D366D3">
        <w:rPr>
          <w:rFonts w:hint="eastAsia"/>
        </w:rPr>
        <w:t>本文</w:t>
      </w:r>
      <w:r w:rsidR="00AE441C" w:rsidRPr="00D366D3">
        <w:t>第一个实验设计是验证</w:t>
      </w:r>
      <w:r w:rsidR="00AE441C" w:rsidRPr="00D366D3">
        <w:rPr>
          <w:rFonts w:hint="eastAsia"/>
        </w:rPr>
        <w:t>预测</w:t>
      </w:r>
      <w:r w:rsidR="00AE441C" w:rsidRPr="00D366D3">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与</w:t>
      </w:r>
      <w:r w:rsidR="00AE441C" w:rsidRPr="00D366D3">
        <w:t>真实</w:t>
      </w:r>
      <w:r w:rsidR="00AE441C" w:rsidRPr="00D366D3">
        <w:rPr>
          <w:rFonts w:hint="eastAsia"/>
        </w:rPr>
        <w:t>值</w:t>
      </w:r>
      <w:r w:rsidR="00AE441C" w:rsidRPr="00D366D3">
        <w:t>的</w:t>
      </w:r>
      <w:r w:rsidR="00AE441C" w:rsidRPr="00D366D3">
        <w:rPr>
          <w:rFonts w:hint="eastAsia"/>
        </w:rPr>
        <w:t>保持</w:t>
      </w:r>
      <w:r w:rsidR="00782C5A" w:rsidRPr="00D366D3">
        <w:t>的在一定</w:t>
      </w:r>
      <w:r w:rsidR="00782C5A" w:rsidRPr="00D366D3">
        <w:rPr>
          <w:rFonts w:hint="eastAsia"/>
        </w:rPr>
        <w:t>阈值</w:t>
      </w:r>
      <w:r w:rsidR="00AE441C" w:rsidRPr="00D366D3">
        <w:t>内</w:t>
      </w:r>
      <w:r w:rsidR="00DF0691" w:rsidRPr="00D366D3">
        <w:t>，</w:t>
      </w:r>
      <w:r w:rsidRPr="00D366D3">
        <w:t>我们</w:t>
      </w:r>
      <w:r w:rsidRPr="00D366D3">
        <w:rPr>
          <w:rFonts w:hint="eastAsia"/>
        </w:rPr>
        <w:t>利用</w:t>
      </w:r>
      <w:r w:rsidRPr="00D366D3">
        <w:rPr>
          <w:rFonts w:hint="eastAsia"/>
        </w:rPr>
        <w:t>RMSE</w:t>
      </w:r>
      <w:r w:rsidRPr="00D366D3">
        <w:t>来描述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与</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AE441C" w:rsidRPr="00D366D3">
        <w:rPr>
          <w:rFonts w:hint="eastAsia"/>
        </w:rPr>
        <w:t>之间</w:t>
      </w:r>
      <w:r w:rsidR="00AE441C" w:rsidRPr="00D366D3">
        <w:t>的误差。</w:t>
      </w:r>
      <w:r w:rsidR="00AE441C" w:rsidRPr="00D366D3">
        <w:rPr>
          <w:rFonts w:hint="eastAsia"/>
        </w:rPr>
        <w:t>RMSE</w:t>
      </w:r>
      <w:r w:rsidR="00AE441C" w:rsidRPr="00D366D3">
        <w:rPr>
          <w:rFonts w:hint="eastAsia"/>
        </w:rPr>
        <w:t>的</w:t>
      </w:r>
      <w:r w:rsidR="007F5BC9">
        <w:t>定义见公式</w:t>
      </w:r>
      <w:r w:rsidR="00781BF9">
        <w:t>4.6</w:t>
      </w:r>
      <w:r w:rsidR="007F5BC9">
        <w:rPr>
          <w:rFonts w:hint="eastAsia"/>
        </w:rPr>
        <w:t>。</w:t>
      </w:r>
      <w:r w:rsidRPr="00D366D3">
        <w:t>如果该误差在一定阈值内，</w:t>
      </w:r>
      <w:r w:rsidRPr="00D366D3">
        <w:rPr>
          <w:rFonts w:hint="eastAsia"/>
        </w:rPr>
        <w:t>则认为该方法确实能在较大程度提高效率的情况下，较准确的估算每个方法的</w:t>
      </w:r>
      <w:r w:rsidR="00AE441C" w:rsidRPr="00D366D3">
        <w:rPr>
          <w:rFonts w:hint="eastAsia"/>
        </w:rPr>
        <w:t>准确率</w:t>
      </w:r>
      <w:r w:rsidR="00AE441C" w:rsidRPr="00D366D3">
        <w:t>和召回率</w:t>
      </w:r>
      <w:r w:rsidRPr="00D366D3">
        <w:rPr>
          <w:rFonts w:hint="eastAsia"/>
        </w:rPr>
        <w:t>。如果</w:t>
      </w:r>
      <w:r w:rsidRPr="00D366D3">
        <w:t>误差超过一定阈值，则认为该方法不能</w:t>
      </w:r>
      <w:r w:rsidRPr="00D366D3">
        <w:rPr>
          <w:rFonts w:hint="eastAsia"/>
        </w:rPr>
        <w:t>准确</w:t>
      </w:r>
      <w:r w:rsidRPr="00D366D3">
        <w:t>估算每个方法的</w:t>
      </w:r>
      <w:r w:rsidR="00AE441C" w:rsidRPr="00D366D3">
        <w:rPr>
          <w:rFonts w:hint="eastAsia"/>
        </w:rPr>
        <w:t>准确率</w:t>
      </w:r>
      <w:r w:rsidR="00AE441C" w:rsidRPr="00D366D3">
        <w:t>和召回率</w:t>
      </w:r>
      <w:r w:rsidR="00C1439B" w:rsidRPr="00D366D3">
        <w:rPr>
          <w:rFonts w:hint="eastAsia"/>
        </w:rPr>
        <w:t>，</w:t>
      </w:r>
      <w:r w:rsidR="00C1439B" w:rsidRPr="00D366D3">
        <w:t>为了保证实验的客观性，我们使用具有不同特点的</w:t>
      </w:r>
      <w:r w:rsidR="00C1439B" w:rsidRPr="00D366D3">
        <w:rPr>
          <w:rFonts w:hint="eastAsia"/>
        </w:rPr>
        <w:t>3</w:t>
      </w:r>
      <w:r w:rsidR="00C1439B" w:rsidRPr="00D366D3">
        <w:rPr>
          <w:rFonts w:hint="eastAsia"/>
        </w:rPr>
        <w:t>个本体</w:t>
      </w:r>
      <w:r w:rsidR="00C1439B" w:rsidRPr="00D366D3">
        <w:t>数据集</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1-3</m:t>
            </m:r>
          </m:sub>
        </m:sSub>
      </m:oMath>
      <w:r w:rsidR="00C1439B" w:rsidRPr="00D366D3">
        <w:rPr>
          <w:rFonts w:hint="eastAsia"/>
        </w:rPr>
        <w:t>作为</w:t>
      </w:r>
      <w:r w:rsidR="00B355DC" w:rsidRPr="00D366D3">
        <w:t>待评估数据集</w:t>
      </w:r>
      <m:oMath>
        <m:r>
          <m:rPr>
            <m:sty m:val="p"/>
          </m:rPr>
          <w:rPr>
            <w:rFonts w:ascii="Cambria Math" w:hAnsi="Cambria Math" w:cs="Arial"/>
            <w:color w:val="333333"/>
            <w:szCs w:val="21"/>
          </w:rPr>
          <m:t>.</m:t>
        </m:r>
      </m:oMath>
      <w:r w:rsidR="00C1439B" w:rsidRPr="00D366D3">
        <w:rPr>
          <w:rFonts w:hint="eastAsia"/>
        </w:rPr>
        <w:t>Gold-standard</w:t>
      </w:r>
      <w:r w:rsidR="00C1439B" w:rsidRPr="00D366D3">
        <w:rPr>
          <w:rFonts w:hint="eastAsia"/>
        </w:rPr>
        <w:t>（</w:t>
      </w:r>
      <w:r w:rsidR="00C1439B" w:rsidRPr="00D366D3">
        <w:rPr>
          <w:rFonts w:hint="eastAsia"/>
        </w:rPr>
        <w:t>GS</w:t>
      </w:r>
      <w:r w:rsidR="00C1439B" w:rsidRPr="00D366D3">
        <w:rPr>
          <w:rFonts w:hint="eastAsia"/>
        </w:rPr>
        <w:t>）作为</w:t>
      </w:r>
      <w:r w:rsidR="00B355DC" w:rsidRPr="00D366D3">
        <w:t>黄金本体</w:t>
      </w:r>
      <w:r w:rsidR="007F5BC9">
        <w:rPr>
          <w:rFonts w:hint="eastAsia"/>
        </w:rPr>
        <w:t>，</w:t>
      </w:r>
      <w:r w:rsidR="00AE441C" w:rsidRPr="00D366D3">
        <w:rPr>
          <w:rFonts w:hint="eastAsia"/>
        </w:rPr>
        <w:t>实验的</w:t>
      </w:r>
      <w:r w:rsidR="00AE441C" w:rsidRPr="00D366D3">
        <w:t>详细设计</w:t>
      </w:r>
      <w:r w:rsidR="00AE441C">
        <w:t>请见表</w:t>
      </w:r>
      <w:r w:rsidR="00AE441C">
        <w:rPr>
          <w:rFonts w:hint="eastAsia"/>
        </w:rPr>
        <w:t>5</w:t>
      </w:r>
      <w:r w:rsidR="007F5BC9">
        <w:t>-4</w:t>
      </w:r>
      <w:r w:rsidR="00C1439B">
        <w:rPr>
          <w:rFonts w:hint="eastAsia"/>
        </w:rPr>
        <w:t>。</w:t>
      </w:r>
    </w:p>
    <w:p w14:paraId="26497C7D" w14:textId="10B15B18" w:rsidR="007F5BC9" w:rsidRDefault="00DF0691" w:rsidP="00EA73C0">
      <w:pPr>
        <w:ind w:left="418" w:firstLine="420"/>
      </w:pPr>
      <w:r>
        <w:rPr>
          <w:rFonts w:hint="eastAsia"/>
        </w:rPr>
        <w:t>实验</w:t>
      </w:r>
      <w:r>
        <w:rPr>
          <w:rFonts w:hint="eastAsia"/>
        </w:rPr>
        <w:t>2</w:t>
      </w:r>
      <w:r w:rsidR="00C1439B">
        <w:rPr>
          <w:rFonts w:hint="eastAsia"/>
        </w:rPr>
        <w:t>的</w:t>
      </w:r>
      <w:r w:rsidR="00C1439B">
        <w:t>目的是</w:t>
      </w:r>
      <w:r>
        <w:rPr>
          <w:rFonts w:hint="eastAsia"/>
        </w:rPr>
        <w:t>对比</w:t>
      </w:r>
      <w:r>
        <w:t>用</w:t>
      </w:r>
      <w:r>
        <w:t>SVD</w:t>
      </w:r>
      <w:r>
        <w:rPr>
          <w:rFonts w:hint="eastAsia"/>
        </w:rPr>
        <w:t>方法</w:t>
      </w:r>
      <w:r>
        <w:t>预测</w:t>
      </w:r>
      <w:r>
        <w:rPr>
          <w:rFonts w:hint="eastAsia"/>
        </w:rPr>
        <w:t>值</w:t>
      </w:r>
      <w:r>
        <w:t>得方法和平均值</w:t>
      </w:r>
      <w:r>
        <w:rPr>
          <w:rFonts w:hint="eastAsia"/>
        </w:rPr>
        <w:t>代替</w:t>
      </w:r>
      <w:r w:rsidR="00B355DC">
        <w:t>空缺值</w:t>
      </w:r>
      <w:r>
        <w:t>方法</w:t>
      </w:r>
      <w:r>
        <w:rPr>
          <w:rFonts w:hint="eastAsia"/>
        </w:rPr>
        <w:t>的</w:t>
      </w:r>
      <w:r>
        <w:t>效果</w:t>
      </w:r>
      <w:r w:rsidR="00EA73C0">
        <w:rPr>
          <w:rFonts w:hint="eastAsia"/>
        </w:rPr>
        <w:t>，</w:t>
      </w:r>
      <w:r w:rsidR="005805D6">
        <w:t>相</w:t>
      </w:r>
      <w:r w:rsidR="005805D6">
        <w:rPr>
          <w:rFonts w:hint="eastAsia"/>
        </w:rPr>
        <w:t>应</w:t>
      </w:r>
      <w:r w:rsidR="00EA73C0">
        <w:t>设计参数请见表</w:t>
      </w:r>
      <w:r w:rsidR="00EA73C0">
        <w:rPr>
          <w:rFonts w:hint="eastAsia"/>
        </w:rPr>
        <w:t>5</w:t>
      </w:r>
      <w:r w:rsidR="00EA73C0">
        <w:t>-</w:t>
      </w:r>
      <w:r w:rsidR="007F5BC9">
        <w:t>5</w:t>
      </w:r>
      <w:r w:rsidR="00031ED4">
        <w:rPr>
          <w:rFonts w:hint="eastAsia"/>
        </w:rPr>
        <w:t>。因为</w:t>
      </w:r>
      <w:r w:rsidR="00031ED4">
        <w:t>在大量实际应用中，许多</w:t>
      </w:r>
      <w:r w:rsidR="00031ED4">
        <w:rPr>
          <w:rFonts w:hint="eastAsia"/>
        </w:rPr>
        <w:t>属性值</w:t>
      </w:r>
      <w:r w:rsidR="00031ED4">
        <w:t>缺失或者由于</w:t>
      </w:r>
      <w:r w:rsidR="00031ED4">
        <w:rPr>
          <w:rFonts w:hint="eastAsia"/>
        </w:rPr>
        <w:t>某些</w:t>
      </w:r>
      <w:r w:rsidR="00031ED4">
        <w:t>原因不可使用，如果属</w:t>
      </w:r>
    </w:p>
    <w:p w14:paraId="0382BCC2" w14:textId="56824B9F" w:rsidR="00EA73C0" w:rsidRDefault="00031ED4" w:rsidP="007F5BC9">
      <w:pPr>
        <w:ind w:left="418" w:firstLineChars="0" w:firstLine="0"/>
      </w:pPr>
      <w:r>
        <w:t>性是离散</w:t>
      </w:r>
      <w:r>
        <w:rPr>
          <w:rFonts w:hint="eastAsia"/>
        </w:rPr>
        <w:t>值</w:t>
      </w:r>
      <w:r w:rsidR="001D6A28">
        <w:t>属性，则使用属性的平均值来填充缺失值</w:t>
      </w:r>
      <w:r w:rsidR="001D6A28" w:rsidRPr="001D6A28">
        <w:rPr>
          <w:vertAlign w:val="superscript"/>
        </w:rPr>
        <w:fldChar w:fldCharType="begin"/>
      </w:r>
      <w:r w:rsidR="001D6A28" w:rsidRPr="001D6A28">
        <w:rPr>
          <w:vertAlign w:val="superscript"/>
        </w:rPr>
        <w:instrText xml:space="preserve"> REF _Ref440293411 \r \h </w:instrText>
      </w:r>
      <w:r w:rsidR="001D6A28">
        <w:rPr>
          <w:vertAlign w:val="superscript"/>
        </w:rPr>
        <w:instrText xml:space="preserve"> \* MERGEFORMAT </w:instrText>
      </w:r>
      <w:r w:rsidR="001D6A28" w:rsidRPr="001D6A28">
        <w:rPr>
          <w:vertAlign w:val="superscript"/>
        </w:rPr>
      </w:r>
      <w:r w:rsidR="001D6A28" w:rsidRPr="001D6A28">
        <w:rPr>
          <w:vertAlign w:val="superscript"/>
        </w:rPr>
        <w:fldChar w:fldCharType="separate"/>
      </w:r>
      <w:r w:rsidR="00F7107E">
        <w:rPr>
          <w:vertAlign w:val="superscript"/>
        </w:rPr>
        <w:t>[46]</w:t>
      </w:r>
      <w:r w:rsidR="001D6A28" w:rsidRPr="001D6A28">
        <w:rPr>
          <w:vertAlign w:val="superscript"/>
        </w:rPr>
        <w:fldChar w:fldCharType="end"/>
      </w:r>
      <w:r w:rsidR="001D6A28">
        <w:rPr>
          <w:rFonts w:hint="eastAsia"/>
        </w:rPr>
        <w:t>。</w:t>
      </w:r>
      <w:r>
        <w:rPr>
          <w:rFonts w:hint="eastAsia"/>
        </w:rPr>
        <w:t>因此本文</w:t>
      </w:r>
      <w:r>
        <w:t>使用均值方法作为基准，</w:t>
      </w:r>
      <w:r>
        <w:rPr>
          <w:rFonts w:hint="eastAsia"/>
        </w:rPr>
        <w:t>与</w:t>
      </w:r>
    </w:p>
    <w:p w14:paraId="23BFE1B7" w14:textId="77777777" w:rsidR="00C06C9C" w:rsidRPr="003D30D2" w:rsidRDefault="00C06C9C" w:rsidP="00C06C9C">
      <w:pPr>
        <w:ind w:firstLineChars="0" w:firstLine="0"/>
        <w:jc w:val="center"/>
      </w:pPr>
      <w:bookmarkStart w:id="68" w:name="_Toc440568423"/>
      <w:r>
        <w:rPr>
          <w:rFonts w:asciiTheme="minorEastAsia" w:eastAsiaTheme="minorEastAsia" w:hAnsiTheme="minorEastAsia" w:hint="eastAsia"/>
        </w:rPr>
        <w:lastRenderedPageBreak/>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4</w:t>
      </w:r>
      <w:r w:rsidRPr="00AF691F">
        <w:fldChar w:fldCharType="end"/>
      </w:r>
      <w:r w:rsidRPr="003D30D2">
        <w:rPr>
          <w:bCs/>
        </w:rPr>
        <w:t xml:space="preserve"> </w:t>
      </w:r>
      <w:r>
        <w:rPr>
          <w:bCs/>
        </w:rPr>
        <w:t>I</w:t>
      </w:r>
      <w:r w:rsidRPr="003D30D2">
        <w:rPr>
          <w:bCs/>
        </w:rPr>
        <w:t>nstance-of</w:t>
      </w:r>
      <w:r w:rsidRPr="003D30D2">
        <w:rPr>
          <w:rFonts w:hint="eastAsia"/>
          <w:bCs/>
        </w:rPr>
        <w:t>关系</w:t>
      </w:r>
      <w:r w:rsidRPr="003D30D2">
        <w:rPr>
          <w:bCs/>
        </w:rPr>
        <w:t>补全准确率和召回</w:t>
      </w:r>
      <w:r>
        <w:rPr>
          <w:rFonts w:hint="eastAsia"/>
          <w:bCs/>
        </w:rPr>
        <w:t>率</w:t>
      </w:r>
      <w:r>
        <w:rPr>
          <w:bCs/>
        </w:rPr>
        <w:t>误差计算实验设计表</w:t>
      </w:r>
      <w:bookmarkEnd w:id="68"/>
    </w:p>
    <w:tbl>
      <w:tblPr>
        <w:tblStyle w:val="thesisfangys"/>
        <w:tblW w:w="7938" w:type="dxa"/>
        <w:tblLook w:val="04A0" w:firstRow="1" w:lastRow="0" w:firstColumn="1" w:lastColumn="0" w:noHBand="0" w:noVBand="1"/>
      </w:tblPr>
      <w:tblGrid>
        <w:gridCol w:w="1701"/>
        <w:gridCol w:w="6237"/>
      </w:tblGrid>
      <w:tr w:rsidR="00C06C9C" w14:paraId="014BEB4E" w14:textId="77777777" w:rsidTr="002E3A0E">
        <w:trPr>
          <w:cnfStyle w:val="100000000000" w:firstRow="1" w:lastRow="0" w:firstColumn="0" w:lastColumn="0" w:oddVBand="0" w:evenVBand="0" w:oddHBand="0" w:evenHBand="0" w:firstRowFirstColumn="0" w:firstRowLastColumn="0" w:lastRowFirstColumn="0" w:lastRowLastColumn="0"/>
        </w:trPr>
        <w:tc>
          <w:tcPr>
            <w:tcW w:w="1701" w:type="dxa"/>
          </w:tcPr>
          <w:p w14:paraId="1342FBC1" w14:textId="77777777" w:rsidR="00C06C9C" w:rsidRDefault="00C06C9C" w:rsidP="002E3A0E">
            <w:pPr>
              <w:pStyle w:val="aa"/>
            </w:pPr>
          </w:p>
        </w:tc>
        <w:tc>
          <w:tcPr>
            <w:tcW w:w="6237" w:type="dxa"/>
          </w:tcPr>
          <w:p w14:paraId="0BC0DF87" w14:textId="77777777" w:rsidR="00C06C9C" w:rsidRDefault="00C06C9C" w:rsidP="002E3A0E">
            <w:pPr>
              <w:pStyle w:val="aa"/>
            </w:pPr>
            <w:r>
              <w:rPr>
                <w:rFonts w:hint="eastAsia"/>
                <w:color w:val="000000"/>
                <w:sz w:val="22"/>
              </w:rPr>
              <w:t>实验</w:t>
            </w:r>
            <w:r>
              <w:rPr>
                <w:rFonts w:hint="eastAsia"/>
                <w:color w:val="000000"/>
                <w:sz w:val="22"/>
              </w:rPr>
              <w:t>1</w:t>
            </w:r>
          </w:p>
        </w:tc>
      </w:tr>
      <w:tr w:rsidR="00C06C9C" w14:paraId="6C39E5D4" w14:textId="77777777" w:rsidTr="002E3A0E">
        <w:tc>
          <w:tcPr>
            <w:tcW w:w="1701" w:type="dxa"/>
          </w:tcPr>
          <w:p w14:paraId="588EB7B9" w14:textId="77777777" w:rsidR="00C06C9C" w:rsidRPr="00C1439B" w:rsidRDefault="00C06C9C" w:rsidP="002E3A0E">
            <w:pPr>
              <w:pStyle w:val="aa"/>
              <w:rPr>
                <w:color w:val="000000" w:themeColor="text1"/>
              </w:rPr>
            </w:pPr>
            <w:r w:rsidRPr="00C1439B">
              <w:rPr>
                <w:rFonts w:hint="eastAsia"/>
                <w:color w:val="000000" w:themeColor="text1"/>
                <w:sz w:val="22"/>
              </w:rPr>
              <w:t>目的</w:t>
            </w:r>
          </w:p>
        </w:tc>
        <w:tc>
          <w:tcPr>
            <w:tcW w:w="6237" w:type="dxa"/>
          </w:tcPr>
          <w:p w14:paraId="762B0A5F" w14:textId="77777777" w:rsidR="00C06C9C" w:rsidRPr="00C1439B" w:rsidRDefault="00C06C9C" w:rsidP="002E3A0E">
            <w:pPr>
              <w:pStyle w:val="aa"/>
              <w:rPr>
                <w:color w:val="000000" w:themeColor="text1"/>
              </w:rPr>
            </w:pPr>
            <w:r w:rsidRPr="00C1439B">
              <w:rPr>
                <w:rFonts w:hint="eastAsia"/>
                <w:color w:val="000000" w:themeColor="text1"/>
                <w:sz w:val="22"/>
              </w:rPr>
              <w:t>验证实验，验证该方法计算出来的</w:t>
            </w:r>
            <w:r>
              <w:rPr>
                <w:rFonts w:hint="eastAsia"/>
                <w:color w:val="000000" w:themeColor="text1"/>
                <w:sz w:val="22"/>
              </w:rPr>
              <w:t>准确率</w:t>
            </w:r>
            <w:r>
              <w:rPr>
                <w:color w:val="000000" w:themeColor="text1"/>
                <w:sz w:val="22"/>
              </w:rPr>
              <w:t>和召回率</w:t>
            </w:r>
            <w:r w:rsidRPr="00C1439B">
              <w:rPr>
                <w:rFonts w:hint="eastAsia"/>
                <w:color w:val="000000" w:themeColor="text1"/>
                <w:sz w:val="22"/>
              </w:rPr>
              <w:t>与真实情况基本符合。</w:t>
            </w:r>
          </w:p>
        </w:tc>
      </w:tr>
      <w:tr w:rsidR="00C06C9C" w14:paraId="64040416" w14:textId="77777777" w:rsidTr="002E3A0E">
        <w:tc>
          <w:tcPr>
            <w:tcW w:w="1701" w:type="dxa"/>
          </w:tcPr>
          <w:p w14:paraId="0432F805" w14:textId="77777777" w:rsidR="00C06C9C" w:rsidRPr="00C1439B" w:rsidRDefault="00C06C9C" w:rsidP="002E3A0E">
            <w:pPr>
              <w:pStyle w:val="aa"/>
              <w:rPr>
                <w:color w:val="000000" w:themeColor="text1"/>
              </w:rPr>
            </w:pPr>
            <w:r w:rsidRPr="00C1439B">
              <w:rPr>
                <w:rFonts w:hint="eastAsia"/>
                <w:color w:val="000000" w:themeColor="text1"/>
                <w:sz w:val="22"/>
              </w:rPr>
              <w:t>输入</w:t>
            </w:r>
          </w:p>
        </w:tc>
        <w:tc>
          <w:tcPr>
            <w:tcW w:w="6237" w:type="dxa"/>
          </w:tcPr>
          <w:p w14:paraId="326190FD" w14:textId="2891DF3B" w:rsidR="00C06C9C" w:rsidRPr="00D366D3" w:rsidRDefault="00C06C9C" w:rsidP="002E3A0E">
            <w:pPr>
              <w:pStyle w:val="aa"/>
              <w:rPr>
                <w:color w:val="000000" w:themeColor="text1"/>
              </w:rPr>
            </w:pP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1</m:t>
                  </m:r>
                </m:sub>
              </m:sSub>
            </m:oMath>
            <w:r w:rsidRPr="00D366D3">
              <w:rPr>
                <w:rFonts w:hint="eastAsia"/>
                <w:color w:val="000000" w:themeColor="text1"/>
              </w:rPr>
              <w:t>，</w:t>
            </w:r>
            <w:r w:rsidRPr="00D366D3">
              <w:rPr>
                <w:rFonts w:hint="eastAsia"/>
                <w:color w:val="000000" w:themeColor="text1"/>
              </w:rPr>
              <w:t>Gold-standard</w:t>
            </w:r>
            <w:r w:rsidRPr="00D366D3">
              <w:rPr>
                <w:rFonts w:hint="eastAsia"/>
                <w:color w:val="000000" w:themeColor="text1"/>
              </w:rPr>
              <w:t>（</w:t>
            </w:r>
            <w:r w:rsidRPr="00D366D3">
              <w:rPr>
                <w:rFonts w:hint="eastAsia"/>
                <w:color w:val="000000" w:themeColor="text1"/>
              </w:rPr>
              <w:t>GS</w:t>
            </w:r>
            <w:r w:rsidRPr="00D366D3">
              <w:rPr>
                <w:rFonts w:hint="eastAsia"/>
                <w:color w:val="000000" w:themeColor="text1"/>
              </w:rPr>
              <w:t>）</w:t>
            </w:r>
            <w:r w:rsidRPr="00D366D3">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oMath>
            <w:r w:rsidRPr="00D366D3">
              <w:rPr>
                <w:rFonts w:hint="eastAsia"/>
                <w:color w:val="000000" w:themeColor="text1"/>
                <w:sz w:val="22"/>
              </w:rPr>
              <w:t>，</w:t>
            </w: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3</m:t>
                  </m:r>
                </m:sub>
              </m:sSub>
            </m:oMath>
            <w:r w:rsidRPr="00D366D3">
              <w:rPr>
                <w:rFonts w:hint="eastAsia"/>
                <w:color w:val="000000" w:themeColor="text1"/>
                <w:sz w:val="22"/>
              </w:rPr>
              <w:t>，所有</w:t>
            </w:r>
            <w:r w:rsidRPr="00D366D3">
              <w:rPr>
                <w:color w:val="000000" w:themeColor="text1"/>
                <w:sz w:val="22"/>
              </w:rPr>
              <w:t>方法</w:t>
            </w:r>
            <w:r w:rsidRPr="00D366D3">
              <w:rPr>
                <w:rFonts w:hint="eastAsia"/>
                <w:color w:val="000000" w:themeColor="text1"/>
                <w:sz w:val="22"/>
              </w:rPr>
              <w:t>集合，矩阵密度</w:t>
            </w:r>
            <w:r w:rsidRPr="00D366D3">
              <w:rPr>
                <w:rFonts w:hint="eastAsia"/>
                <w:color w:val="000000" w:themeColor="text1"/>
                <w:sz w:val="22"/>
              </w:rPr>
              <w:t>k</w:t>
            </w:r>
            <w:r w:rsidRPr="00D366D3">
              <w:rPr>
                <w:rFonts w:hint="eastAsia"/>
                <w:color w:val="000000" w:themeColor="text1"/>
              </w:rPr>
              <w:t>。</w:t>
            </w:r>
          </w:p>
        </w:tc>
      </w:tr>
      <w:tr w:rsidR="00C06C9C" w14:paraId="0FA223FA" w14:textId="77777777" w:rsidTr="002E3A0E">
        <w:tc>
          <w:tcPr>
            <w:tcW w:w="1701" w:type="dxa"/>
          </w:tcPr>
          <w:p w14:paraId="091DB974" w14:textId="77777777" w:rsidR="00C06C9C" w:rsidRPr="00C1439B" w:rsidRDefault="00C06C9C" w:rsidP="002E3A0E">
            <w:pPr>
              <w:pStyle w:val="aa"/>
              <w:rPr>
                <w:color w:val="000000" w:themeColor="text1"/>
              </w:rPr>
            </w:pPr>
            <w:r w:rsidRPr="00C1439B">
              <w:rPr>
                <w:rFonts w:hint="eastAsia"/>
                <w:color w:val="000000" w:themeColor="text1"/>
                <w:sz w:val="22"/>
              </w:rPr>
              <w:t>输出</w:t>
            </w:r>
          </w:p>
        </w:tc>
        <w:tc>
          <w:tcPr>
            <w:tcW w:w="6237" w:type="dxa"/>
          </w:tcPr>
          <w:p w14:paraId="54605B79" w14:textId="77777777" w:rsidR="00C06C9C" w:rsidRPr="00C1439B" w:rsidRDefault="00C06C9C" w:rsidP="002E3A0E">
            <w:pPr>
              <w:pStyle w:val="aa"/>
              <w:rPr>
                <w:color w:val="000000" w:themeColor="text1"/>
              </w:rPr>
            </w:pPr>
            <w:r>
              <w:rPr>
                <w:rFonts w:hint="eastAsia"/>
                <w:color w:val="000000" w:themeColor="text1"/>
                <w:sz w:val="22"/>
              </w:rPr>
              <w:t>通过</w:t>
            </w:r>
            <w:r>
              <w:rPr>
                <w:color w:val="000000" w:themeColor="text1"/>
                <w:sz w:val="22"/>
              </w:rPr>
              <w:t>SVD</w:t>
            </w:r>
            <w:r>
              <w:rPr>
                <w:color w:val="000000" w:themeColor="text1"/>
                <w:sz w:val="22"/>
              </w:rPr>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color w:val="000000" w:themeColor="text1"/>
                <w:sz w:val="22"/>
              </w:rPr>
              <w:t>及其</w:t>
            </w:r>
            <w:r w:rsidRPr="00D366D3">
              <w:rPr>
                <w:color w:val="000000" w:themeColor="text1"/>
                <w:sz w:val="22"/>
              </w:rPr>
              <w:t>RMSE</w:t>
            </w:r>
            <w:r>
              <w:rPr>
                <w:rFonts w:hint="eastAsia"/>
                <w:color w:val="000000" w:themeColor="text1"/>
                <w:sz w:val="22"/>
              </w:rPr>
              <w:t>。</w:t>
            </w:r>
          </w:p>
        </w:tc>
      </w:tr>
      <w:tr w:rsidR="00C06C9C" w14:paraId="071415B8" w14:textId="77777777" w:rsidTr="002E3A0E">
        <w:tc>
          <w:tcPr>
            <w:tcW w:w="1701" w:type="dxa"/>
          </w:tcPr>
          <w:p w14:paraId="5A4ADA54" w14:textId="77777777" w:rsidR="00C06C9C" w:rsidRPr="00C1439B" w:rsidRDefault="00C06C9C" w:rsidP="002E3A0E">
            <w:pPr>
              <w:pStyle w:val="aa"/>
              <w:rPr>
                <w:color w:val="000000" w:themeColor="text1"/>
              </w:rPr>
            </w:pPr>
            <w:r w:rsidRPr="00C1439B">
              <w:rPr>
                <w:rFonts w:hint="eastAsia"/>
                <w:color w:val="000000" w:themeColor="text1"/>
                <w:sz w:val="22"/>
              </w:rPr>
              <w:t>实验预期结果</w:t>
            </w:r>
          </w:p>
        </w:tc>
        <w:tc>
          <w:tcPr>
            <w:tcW w:w="6237" w:type="dxa"/>
          </w:tcPr>
          <w:p w14:paraId="04A69E50" w14:textId="77777777" w:rsidR="00C06C9C" w:rsidRPr="00C1439B" w:rsidRDefault="00C06C9C" w:rsidP="002E3A0E">
            <w:pPr>
              <w:pStyle w:val="aa"/>
              <w:rPr>
                <w:color w:val="000000" w:themeColor="text1"/>
              </w:rPr>
            </w:pPr>
            <w:r w:rsidRPr="00C1439B">
              <w:rPr>
                <w:rFonts w:hint="eastAsia"/>
                <w:color w:val="000000" w:themeColor="text1"/>
                <w:sz w:val="22"/>
              </w:rPr>
              <w:t>SVD</w:t>
            </w:r>
            <w:r w:rsidRPr="00C1439B">
              <w:rPr>
                <w:rFonts w:hint="eastAsia"/>
                <w:color w:val="000000" w:themeColor="text1"/>
                <w:sz w:val="22"/>
              </w:rPr>
              <w:t>的误差（</w:t>
            </w:r>
            <w:r w:rsidRPr="00C1439B">
              <w:rPr>
                <w:rFonts w:hint="eastAsia"/>
                <w:color w:val="000000" w:themeColor="text1"/>
                <w:sz w:val="22"/>
              </w:rPr>
              <w:t>RMSE</w:t>
            </w:r>
            <w:r w:rsidRPr="00C1439B">
              <w:rPr>
                <w:rFonts w:hint="eastAsia"/>
                <w:color w:val="000000" w:themeColor="text1"/>
                <w:sz w:val="22"/>
              </w:rPr>
              <w:t>）在一个阈值范围之内</w:t>
            </w:r>
            <w:r>
              <w:rPr>
                <w:rFonts w:hint="eastAsia"/>
                <w:color w:val="000000" w:themeColor="text1"/>
                <w:sz w:val="22"/>
              </w:rPr>
              <w:t>。</w:t>
            </w:r>
          </w:p>
        </w:tc>
      </w:tr>
    </w:tbl>
    <w:p w14:paraId="5F9C0061" w14:textId="1367D266" w:rsidR="001B481E" w:rsidRDefault="001B481E" w:rsidP="001B481E">
      <w:pPr>
        <w:ind w:left="418" w:firstLineChars="0" w:firstLine="0"/>
      </w:pPr>
      <w:r>
        <w:t>本</w:t>
      </w:r>
      <w:r>
        <w:rPr>
          <w:rFonts w:hint="eastAsia"/>
        </w:rPr>
        <w:t>文</w:t>
      </w:r>
      <w:r>
        <w:t>提出的方法进行对比</w:t>
      </w:r>
      <w:r>
        <w:rPr>
          <w:rFonts w:hint="eastAsia"/>
        </w:rPr>
        <w:t>，如果</w:t>
      </w:r>
      <w:r>
        <w:t>实验结果是</w:t>
      </w:r>
      <w:r w:rsidRPr="0018607E">
        <w:rPr>
          <w:rFonts w:hint="eastAsia"/>
        </w:rPr>
        <w:t>利用</w:t>
      </w:r>
      <w:r w:rsidRPr="0018607E">
        <w:rPr>
          <w:rFonts w:hint="eastAsia"/>
        </w:rPr>
        <w:t>SVD</w:t>
      </w:r>
      <w:r w:rsidRPr="0018607E">
        <w:rPr>
          <w:rFonts w:hint="eastAsia"/>
        </w:rPr>
        <w:t>计算的</w:t>
      </w:r>
      <w:r w:rsidRPr="0018607E">
        <w:rPr>
          <w:rFonts w:hint="eastAsia"/>
        </w:rPr>
        <w:t>RMSE</w:t>
      </w:r>
      <w:r>
        <w:rPr>
          <w:rFonts w:hint="eastAsia"/>
        </w:rPr>
        <w:t>相比平均值方法得到</w:t>
      </w:r>
      <w:r w:rsidRPr="0018607E">
        <w:rPr>
          <w:rFonts w:hint="eastAsia"/>
        </w:rPr>
        <w:t>RMSE</w:t>
      </w:r>
      <w:r>
        <w:rPr>
          <w:rFonts w:hint="eastAsia"/>
        </w:rPr>
        <w:t>值</w:t>
      </w:r>
      <w:r w:rsidRPr="0018607E">
        <w:rPr>
          <w:rFonts w:hint="eastAsia"/>
        </w:rPr>
        <w:t>要小</w:t>
      </w:r>
      <w:r>
        <w:rPr>
          <w:rFonts w:hint="eastAsia"/>
        </w:rPr>
        <w:t>，则</w:t>
      </w:r>
      <w:r>
        <w:t>说明本文提出</w:t>
      </w:r>
      <w:r>
        <w:rPr>
          <w:rFonts w:hint="eastAsia"/>
        </w:rPr>
        <w:t>的</w:t>
      </w:r>
      <w:r>
        <w:t>方法准确性</w:t>
      </w:r>
      <w:r>
        <w:rPr>
          <w:rFonts w:hint="eastAsia"/>
        </w:rPr>
        <w:t>比</w:t>
      </w:r>
      <w:r>
        <w:t>均值方法更</w:t>
      </w:r>
      <w:r>
        <w:rPr>
          <w:rFonts w:hint="eastAsia"/>
        </w:rPr>
        <w:t>高</w:t>
      </w:r>
      <w:r>
        <w:t>。</w:t>
      </w:r>
      <w:r>
        <w:rPr>
          <w:rFonts w:hint="eastAsia"/>
        </w:rPr>
        <w:t>实验</w:t>
      </w:r>
      <w:r>
        <w:t>详细设计</w:t>
      </w:r>
      <w:r>
        <w:rPr>
          <w:rFonts w:hint="eastAsia"/>
        </w:rPr>
        <w:t>如表</w:t>
      </w:r>
      <w:r>
        <w:rPr>
          <w:rFonts w:hint="eastAsia"/>
        </w:rPr>
        <w:t>5</w:t>
      </w:r>
      <w:r>
        <w:t>-5</w:t>
      </w:r>
      <w:r>
        <w:rPr>
          <w:rFonts w:hint="eastAsia"/>
        </w:rPr>
        <w:t>所示</w:t>
      </w:r>
      <w:r>
        <w:t>。</w:t>
      </w:r>
    </w:p>
    <w:p w14:paraId="6E21FDFF" w14:textId="77777777" w:rsidR="001B481E" w:rsidRPr="00DF0691" w:rsidRDefault="001B481E" w:rsidP="001B481E">
      <w:pPr>
        <w:ind w:firstLineChars="0" w:firstLine="0"/>
        <w:jc w:val="center"/>
      </w:pPr>
      <w:bookmarkStart w:id="69" w:name="_Toc440568424"/>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5</w:t>
      </w:r>
      <w:r w:rsidRPr="00AF691F">
        <w:fldChar w:fldCharType="end"/>
      </w:r>
      <w:r w:rsidRPr="003D30D2">
        <w:rPr>
          <w:bCs/>
        </w:rPr>
        <w:t xml:space="preserve"> </w:t>
      </w:r>
      <w:r>
        <w:rPr>
          <w:rFonts w:hint="eastAsia"/>
          <w:bCs/>
        </w:rPr>
        <w:t>基于</w:t>
      </w:r>
      <w:r>
        <w:rPr>
          <w:bCs/>
        </w:rPr>
        <w:t>SVD</w:t>
      </w:r>
      <w:r>
        <w:rPr>
          <w:rFonts w:hint="eastAsia"/>
          <w:bCs/>
        </w:rPr>
        <w:t>预测的</w:t>
      </w:r>
      <w:r>
        <w:rPr>
          <w:bCs/>
        </w:rPr>
        <w:t>方法与均值方法效果对比实验设计表</w:t>
      </w:r>
      <w:bookmarkEnd w:id="69"/>
    </w:p>
    <w:tbl>
      <w:tblPr>
        <w:tblStyle w:val="thesisfangys"/>
        <w:tblW w:w="7938" w:type="dxa"/>
        <w:tblLook w:val="04A0" w:firstRow="1" w:lastRow="0" w:firstColumn="1" w:lastColumn="0" w:noHBand="0" w:noVBand="1"/>
      </w:tblPr>
      <w:tblGrid>
        <w:gridCol w:w="1701"/>
        <w:gridCol w:w="6237"/>
      </w:tblGrid>
      <w:tr w:rsidR="001B481E" w14:paraId="0B3FB34B" w14:textId="77777777" w:rsidTr="0061236F">
        <w:trPr>
          <w:cnfStyle w:val="100000000000" w:firstRow="1" w:lastRow="0" w:firstColumn="0" w:lastColumn="0" w:oddVBand="0" w:evenVBand="0" w:oddHBand="0" w:evenHBand="0" w:firstRowFirstColumn="0" w:firstRowLastColumn="0" w:lastRowFirstColumn="0" w:lastRowLastColumn="0"/>
        </w:trPr>
        <w:tc>
          <w:tcPr>
            <w:tcW w:w="1701" w:type="dxa"/>
          </w:tcPr>
          <w:p w14:paraId="291A01DF" w14:textId="77777777" w:rsidR="001B481E" w:rsidRPr="00DF0691" w:rsidRDefault="001B481E" w:rsidP="0061236F">
            <w:pPr>
              <w:pStyle w:val="aa"/>
            </w:pPr>
          </w:p>
        </w:tc>
        <w:tc>
          <w:tcPr>
            <w:tcW w:w="6237" w:type="dxa"/>
          </w:tcPr>
          <w:p w14:paraId="65C68095" w14:textId="77777777" w:rsidR="001B481E" w:rsidRDefault="001B481E" w:rsidP="0061236F">
            <w:pPr>
              <w:pStyle w:val="aa"/>
            </w:pPr>
            <w:r w:rsidRPr="0018607E">
              <w:rPr>
                <w:rFonts w:hint="eastAsia"/>
              </w:rPr>
              <w:t>实验</w:t>
            </w:r>
            <w:r w:rsidRPr="0018607E">
              <w:rPr>
                <w:rFonts w:hint="eastAsia"/>
              </w:rPr>
              <w:t>2</w:t>
            </w:r>
          </w:p>
        </w:tc>
      </w:tr>
      <w:tr w:rsidR="001B481E" w14:paraId="3BE79FD7" w14:textId="77777777" w:rsidTr="0061236F">
        <w:trPr>
          <w:trHeight w:val="352"/>
        </w:trPr>
        <w:tc>
          <w:tcPr>
            <w:tcW w:w="1701" w:type="dxa"/>
            <w:vAlign w:val="top"/>
          </w:tcPr>
          <w:p w14:paraId="25CDEB96" w14:textId="77777777" w:rsidR="001B481E" w:rsidRPr="0018607E" w:rsidRDefault="001B481E" w:rsidP="0061236F">
            <w:pPr>
              <w:pStyle w:val="aa"/>
            </w:pPr>
            <w:r w:rsidRPr="0018607E">
              <w:rPr>
                <w:rFonts w:hint="eastAsia"/>
              </w:rPr>
              <w:t>目的</w:t>
            </w:r>
          </w:p>
        </w:tc>
        <w:tc>
          <w:tcPr>
            <w:tcW w:w="6237" w:type="dxa"/>
          </w:tcPr>
          <w:p w14:paraId="67D39AD4" w14:textId="77777777" w:rsidR="001B481E" w:rsidRPr="0018607E" w:rsidRDefault="001B481E" w:rsidP="0061236F">
            <w:pPr>
              <w:pStyle w:val="aa"/>
            </w:pPr>
            <w:r w:rsidRPr="0018607E">
              <w:rPr>
                <w:rFonts w:hint="eastAsia"/>
              </w:rPr>
              <w:t>对比实验，验证该方法计算出来的</w:t>
            </w:r>
            <w:r w:rsidRPr="0018607E">
              <w:rPr>
                <w:rFonts w:hint="eastAsia"/>
              </w:rPr>
              <w:t>precision</w:t>
            </w:r>
            <w:r w:rsidRPr="0018607E">
              <w:rPr>
                <w:rFonts w:hint="eastAsia"/>
              </w:rPr>
              <w:t>、</w:t>
            </w:r>
            <w:r w:rsidRPr="0018607E">
              <w:rPr>
                <w:rFonts w:hint="eastAsia"/>
              </w:rPr>
              <w:t>recall</w:t>
            </w:r>
            <w:r w:rsidRPr="0018607E">
              <w:rPr>
                <w:rFonts w:hint="eastAsia"/>
              </w:rPr>
              <w:t>和</w:t>
            </w:r>
            <w:r w:rsidRPr="0018607E">
              <w:rPr>
                <w:rFonts w:hint="eastAsia"/>
              </w:rPr>
              <w:t>F1</w:t>
            </w:r>
            <w:r w:rsidRPr="0018607E">
              <w:rPr>
                <w:rFonts w:hint="eastAsia"/>
              </w:rPr>
              <w:t>比用简单的平均值方法评估的结果要更加精准</w:t>
            </w:r>
            <w:r>
              <w:rPr>
                <w:rFonts w:hint="eastAsia"/>
              </w:rPr>
              <w:t>。</w:t>
            </w:r>
          </w:p>
        </w:tc>
      </w:tr>
      <w:tr w:rsidR="001B481E" w14:paraId="26FDD06F" w14:textId="77777777" w:rsidTr="0061236F">
        <w:tc>
          <w:tcPr>
            <w:tcW w:w="1701" w:type="dxa"/>
            <w:vAlign w:val="top"/>
          </w:tcPr>
          <w:p w14:paraId="3FEBD95E" w14:textId="77777777" w:rsidR="001B481E" w:rsidRPr="0018607E" w:rsidRDefault="001B481E" w:rsidP="0061236F">
            <w:pPr>
              <w:pStyle w:val="aa"/>
            </w:pPr>
            <w:r w:rsidRPr="0018607E">
              <w:rPr>
                <w:rFonts w:hint="eastAsia"/>
              </w:rPr>
              <w:t>输入</w:t>
            </w:r>
          </w:p>
        </w:tc>
        <w:tc>
          <w:tcPr>
            <w:tcW w:w="6237" w:type="dxa"/>
          </w:tcPr>
          <w:p w14:paraId="55FEB1F4" w14:textId="77777777" w:rsidR="001B481E" w:rsidRPr="00D366D3" w:rsidRDefault="001B481E" w:rsidP="0061236F">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1</m:t>
                  </m:r>
                </m:sub>
              </m:sSub>
            </m:oMath>
            <w:r w:rsidRPr="00D366D3">
              <w:rPr>
                <w:rFonts w:hint="eastAsia"/>
              </w:rPr>
              <w:t>，</w:t>
            </w: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O</m:t>
                  </m:r>
                </m:e>
                <m:sub>
                  <m:r>
                    <m:rPr>
                      <m:sty m:val="p"/>
                    </m:rPr>
                    <w:rPr>
                      <w:rFonts w:ascii="Cambria Math" w:hAnsi="Cambria Math"/>
                      <w:color w:val="000000" w:themeColor="text1"/>
                    </w:rPr>
                    <m:t>2</m:t>
                  </m:r>
                </m:sub>
              </m:sSub>
            </m:oMath>
            <w:r w:rsidRPr="00D366D3">
              <w:rPr>
                <w:rFonts w:hint="eastAsia"/>
              </w:rPr>
              <w:t>，</w:t>
            </w: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O</m:t>
                  </m:r>
                </m:e>
                <m:sub>
                  <m:r>
                    <m:rPr>
                      <m:sty m:val="p"/>
                    </m:rPr>
                    <w:rPr>
                      <w:rFonts w:ascii="Cambria Math" w:hAnsi="Cambria Math"/>
                      <w:color w:val="000000" w:themeColor="text1"/>
                    </w:rPr>
                    <m:t>3</m:t>
                  </m:r>
                </m:sub>
              </m:sSub>
            </m:oMath>
            <w:r w:rsidRPr="00D366D3">
              <w:rPr>
                <w:rFonts w:hint="eastAsia"/>
              </w:rPr>
              <w:t>，</w:t>
            </w:r>
            <w:r w:rsidRPr="00D366D3">
              <w:rPr>
                <w:rFonts w:hint="eastAsia"/>
              </w:rPr>
              <w:t xml:space="preserve"> Method</w:t>
            </w:r>
            <w:r w:rsidRPr="00D366D3">
              <w:rPr>
                <w:rFonts w:hint="eastAsia"/>
              </w:rPr>
              <w:t>集合，矩阵密度</w:t>
            </w:r>
            <w:r w:rsidRPr="00D366D3">
              <w:t>0.6</w:t>
            </w:r>
            <w:r w:rsidRPr="00D366D3">
              <w:rPr>
                <w:rFonts w:hint="eastAsia"/>
              </w:rPr>
              <w:t>。</w:t>
            </w:r>
          </w:p>
        </w:tc>
      </w:tr>
      <w:tr w:rsidR="001B481E" w14:paraId="5E677CBB" w14:textId="77777777" w:rsidTr="0061236F">
        <w:tc>
          <w:tcPr>
            <w:tcW w:w="1701" w:type="dxa"/>
            <w:vAlign w:val="top"/>
          </w:tcPr>
          <w:p w14:paraId="7231F04A" w14:textId="77777777" w:rsidR="001B481E" w:rsidRPr="0018607E" w:rsidRDefault="001B481E" w:rsidP="0061236F">
            <w:pPr>
              <w:pStyle w:val="aa"/>
            </w:pPr>
            <w:r w:rsidRPr="0018607E">
              <w:rPr>
                <w:rFonts w:hint="eastAsia"/>
              </w:rPr>
              <w:t>输出</w:t>
            </w:r>
          </w:p>
        </w:tc>
        <w:tc>
          <w:tcPr>
            <w:tcW w:w="6237" w:type="dxa"/>
          </w:tcPr>
          <w:p w14:paraId="00DC290B" w14:textId="77777777" w:rsidR="001B481E" w:rsidRPr="00D366D3" w:rsidRDefault="001B481E" w:rsidP="0061236F">
            <w:pPr>
              <w:pStyle w:val="aa"/>
            </w:pPr>
            <w:r w:rsidRPr="00D366D3">
              <w:rPr>
                <w:rFonts w:hint="eastAsia"/>
              </w:rPr>
              <w:t>通过</w:t>
            </w:r>
            <w:r w:rsidRPr="00D366D3">
              <w:t>SVD</w:t>
            </w:r>
            <w:r w:rsidRPr="00D366D3">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及其</w:t>
            </w:r>
            <w:r w:rsidRPr="00D366D3">
              <w:t>RMSE</w:t>
            </w:r>
            <w:r>
              <w:rPr>
                <w:rFonts w:hint="eastAsia"/>
              </w:rPr>
              <w:t>。</w:t>
            </w:r>
          </w:p>
          <w:p w14:paraId="191F3CAD" w14:textId="77777777" w:rsidR="001B481E" w:rsidRPr="00D366D3" w:rsidRDefault="001B481E" w:rsidP="0061236F">
            <w:pPr>
              <w:pStyle w:val="aa"/>
            </w:pPr>
            <w:r w:rsidRPr="00D366D3">
              <w:rPr>
                <w:rFonts w:hint="eastAsia"/>
              </w:rPr>
              <w:t>通过</w:t>
            </w:r>
            <w:r w:rsidRPr="00D366D3">
              <w:t>均值方法计算</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t xml:space="preserve"> </w:t>
            </w:r>
            <w:r w:rsidRPr="00D366D3">
              <w:t>及其</w:t>
            </w:r>
            <w:r w:rsidRPr="00D366D3">
              <w:t>RMSE</w:t>
            </w:r>
            <w:r>
              <w:rPr>
                <w:rFonts w:hint="eastAsia"/>
              </w:rPr>
              <w:t>。</w:t>
            </w:r>
          </w:p>
        </w:tc>
      </w:tr>
      <w:tr w:rsidR="001B481E" w14:paraId="18BEBBC8" w14:textId="77777777" w:rsidTr="0061236F">
        <w:tc>
          <w:tcPr>
            <w:tcW w:w="1701" w:type="dxa"/>
            <w:vAlign w:val="top"/>
          </w:tcPr>
          <w:p w14:paraId="43290D01" w14:textId="77777777" w:rsidR="001B481E" w:rsidRPr="0018607E" w:rsidRDefault="001B481E" w:rsidP="0061236F">
            <w:pPr>
              <w:pStyle w:val="aa"/>
            </w:pPr>
            <w:r w:rsidRPr="0018607E">
              <w:rPr>
                <w:rFonts w:hint="eastAsia"/>
              </w:rPr>
              <w:t>实验预期结果</w:t>
            </w:r>
          </w:p>
        </w:tc>
        <w:tc>
          <w:tcPr>
            <w:tcW w:w="6237" w:type="dxa"/>
          </w:tcPr>
          <w:p w14:paraId="18E4B349" w14:textId="77777777" w:rsidR="001B481E" w:rsidRPr="0018607E" w:rsidRDefault="001B481E" w:rsidP="0061236F">
            <w:pPr>
              <w:pStyle w:val="aa"/>
            </w:pPr>
            <w:r w:rsidRPr="0018607E">
              <w:rPr>
                <w:rFonts w:hint="eastAsia"/>
              </w:rPr>
              <w:t>利用</w:t>
            </w:r>
            <w:r w:rsidRPr="0018607E">
              <w:rPr>
                <w:rFonts w:hint="eastAsia"/>
              </w:rPr>
              <w:t>SVD</w:t>
            </w:r>
            <w:r w:rsidRPr="0018607E">
              <w:rPr>
                <w:rFonts w:hint="eastAsia"/>
              </w:rPr>
              <w:t>计算的</w:t>
            </w:r>
            <w:r w:rsidRPr="0018607E">
              <w:rPr>
                <w:rFonts w:hint="eastAsia"/>
              </w:rPr>
              <w:t>RMSE</w:t>
            </w:r>
            <w:r>
              <w:rPr>
                <w:rFonts w:hint="eastAsia"/>
              </w:rPr>
              <w:t>相比平均值方法得到</w:t>
            </w:r>
            <w:r w:rsidRPr="0018607E">
              <w:rPr>
                <w:rFonts w:hint="eastAsia"/>
              </w:rPr>
              <w:t>RMSE</w:t>
            </w:r>
            <w:r>
              <w:rPr>
                <w:rFonts w:hint="eastAsia"/>
              </w:rPr>
              <w:t>值</w:t>
            </w:r>
            <w:r w:rsidRPr="0018607E">
              <w:rPr>
                <w:rFonts w:hint="eastAsia"/>
              </w:rPr>
              <w:t>要小。</w:t>
            </w:r>
          </w:p>
        </w:tc>
      </w:tr>
      <w:tr w:rsidR="001B481E" w14:paraId="0E70F801" w14:textId="77777777" w:rsidTr="0061236F">
        <w:tc>
          <w:tcPr>
            <w:tcW w:w="1701" w:type="dxa"/>
            <w:vAlign w:val="top"/>
          </w:tcPr>
          <w:p w14:paraId="6836AD56" w14:textId="77777777" w:rsidR="001B481E" w:rsidRPr="0018607E" w:rsidRDefault="001B481E" w:rsidP="0061236F">
            <w:pPr>
              <w:pStyle w:val="aa"/>
            </w:pPr>
            <w:r w:rsidRPr="0018607E">
              <w:rPr>
                <w:rFonts w:hint="eastAsia"/>
              </w:rPr>
              <w:t>预估结论</w:t>
            </w:r>
          </w:p>
        </w:tc>
        <w:tc>
          <w:tcPr>
            <w:tcW w:w="6237" w:type="dxa"/>
          </w:tcPr>
          <w:p w14:paraId="14A4B99A" w14:textId="77777777" w:rsidR="001B481E" w:rsidRPr="0018607E" w:rsidRDefault="001B481E" w:rsidP="0061236F">
            <w:pPr>
              <w:pStyle w:val="aa"/>
            </w:pPr>
            <w:r>
              <w:rPr>
                <w:rFonts w:hint="eastAsia"/>
              </w:rPr>
              <w:t>本文</w:t>
            </w:r>
            <w:r>
              <w:t>提出的方法比均值方法准确度</w:t>
            </w:r>
            <w:r>
              <w:rPr>
                <w:rFonts w:hint="eastAsia"/>
              </w:rPr>
              <w:t>更高。</w:t>
            </w:r>
          </w:p>
        </w:tc>
      </w:tr>
    </w:tbl>
    <w:p w14:paraId="3C113E02" w14:textId="7A784028" w:rsidR="001D6A28" w:rsidRDefault="00031ED4" w:rsidP="001D6A28">
      <w:pPr>
        <w:ind w:left="418" w:firstLine="420"/>
      </w:pPr>
      <w:r>
        <w:rPr>
          <w:rFonts w:hint="eastAsia"/>
        </w:rPr>
        <w:t>方法</w:t>
      </w:r>
      <m:oMath>
        <m:sSub>
          <m:sSubPr>
            <m:ctrlPr>
              <w:rPr>
                <w:rFonts w:ascii="Cambria Math" w:hAnsi="Cambria Math"/>
              </w:rPr>
            </m:ctrlPr>
          </m:sSubPr>
          <m:e>
            <m:r>
              <m:rPr>
                <m:sty m:val="p"/>
              </m:rPr>
              <w:rPr>
                <w:rFonts w:ascii="Cambria Math" w:hAnsi="Cambria Math"/>
              </w:rPr>
              <m:t xml:space="preserve"> </m:t>
            </m:r>
            <m:r>
              <w:rPr>
                <w:rFonts w:ascii="Cambria Math" w:hAnsi="Cambria Math"/>
              </w:rPr>
              <m:t>Method</m:t>
            </m:r>
          </m:e>
          <m:sub>
            <m:r>
              <w:rPr>
                <w:rFonts w:ascii="Cambria Math" w:hAnsi="Cambria Math"/>
              </w:rPr>
              <m:t>m</m:t>
            </m:r>
          </m:sub>
        </m:sSub>
      </m:oMath>
      <w:r>
        <w:t>对本体</w:t>
      </w:r>
      <w:r w:rsidR="00F93516">
        <w:rPr>
          <w:rFonts w:hint="eastAsia"/>
        </w:rPr>
        <w:t>O</w:t>
      </w:r>
      <w:r>
        <w:t>中</w:t>
      </w:r>
      <w:r w:rsidR="00EA73C0">
        <w:rPr>
          <w:rFonts w:hint="eastAsia"/>
        </w:rPr>
        <w:t>概念</w:t>
      </w:r>
      <w:r>
        <w:rPr>
          <w:rFonts w:hint="eastAsia"/>
        </w:rPr>
        <w:t>的</w:t>
      </w:r>
      <w:r>
        <w:t>is-a</w:t>
      </w:r>
      <w:r>
        <w:t>关系</w:t>
      </w:r>
      <w:r>
        <w:rPr>
          <w:rFonts w:hint="eastAsia"/>
        </w:rPr>
        <w:t>补全的</w:t>
      </w:r>
      <w:r>
        <w:t>准确率</w:t>
      </w:r>
      <w:r>
        <w:rPr>
          <w:rFonts w:hint="eastAsia"/>
        </w:rPr>
        <w:t>均值</w:t>
      </w: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oMath>
      <w:r>
        <w:rPr>
          <w:rFonts w:hint="eastAsia"/>
        </w:rPr>
        <w:t>和</w:t>
      </w:r>
      <w:r>
        <w:t>召回率均值</w:t>
      </w: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r>
          <w:rPr>
            <w:rFonts w:ascii="Cambria Math" w:hAnsi="Cambria Math"/>
          </w:rPr>
          <m:t>O</m:t>
        </m:r>
        <m:r>
          <m:rPr>
            <m:sty m:val="p"/>
          </m:rPr>
          <w:rPr>
            <w:rFonts w:ascii="Cambria Math" w:hAnsi="Cambria Math"/>
          </w:rPr>
          <m:t>)</m:t>
        </m:r>
      </m:oMath>
      <w:r w:rsidR="00EA73C0" w:rsidRPr="00EA73C0">
        <w:rPr>
          <w:rFonts w:hint="eastAsia"/>
        </w:rPr>
        <w:t>的</w:t>
      </w:r>
      <w:r>
        <w:t>计算</w:t>
      </w:r>
      <w:r>
        <w:rPr>
          <w:rFonts w:hint="eastAsia"/>
        </w:rPr>
        <w:t>如</w:t>
      </w:r>
      <w:r>
        <w:t>公式</w:t>
      </w:r>
      <w:r w:rsidR="00106174">
        <w:t>5.1</w:t>
      </w:r>
      <w:r w:rsidR="001D6A28">
        <w:rPr>
          <w:rFonts w:hint="eastAsia"/>
        </w:rPr>
        <w:t>，</w:t>
      </w:r>
      <w:r w:rsidR="00106174">
        <w:t>5.2</w:t>
      </w:r>
      <w:r>
        <w:rPr>
          <w:rFonts w:hint="eastAsia"/>
        </w:rPr>
        <w:t>所示</w:t>
      </w:r>
      <w:r w:rsidR="001D6A28">
        <w:rPr>
          <w:rFonts w:hint="eastAsia"/>
        </w:rPr>
        <w:t>：</w:t>
      </w:r>
    </w:p>
    <w:p w14:paraId="05795EE3" w14:textId="02F729EE" w:rsidR="001D6A28" w:rsidRDefault="000434FE" w:rsidP="001D6A28">
      <w:pPr>
        <w:ind w:left="418" w:firstLineChars="450" w:firstLine="945"/>
      </w:pP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rPr>
                    </m:ctrlPr>
                  </m:sSubPr>
                  <m:e>
                    <m:r>
                      <w:rPr>
                        <w:rFonts w:ascii="Cambria Math" w:hAnsi="Cambria Math"/>
                      </w:rPr>
                      <m:t>P</m:t>
                    </m:r>
                  </m:e>
                  <m:sub>
                    <m:r>
                      <w:rPr>
                        <w:rFonts w:ascii="Cambria Math" w:hAnsi="Cambria Math"/>
                      </w:rPr>
                      <m:t>real</m:t>
                    </m:r>
                  </m:sub>
                </m:sSub>
              </m:e>
              <m:sub>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Method</m:t>
                        </m:r>
                      </m:e>
                      <m:sub>
                        <m:r>
                          <w:rPr>
                            <w:rFonts w:ascii="Cambria Math" w:hAnsi="Cambria Math"/>
                          </w:rPr>
                          <m:t>m</m:t>
                        </m:r>
                      </m:sub>
                    </m:sSub>
                    <m:r>
                      <w:rPr>
                        <w:rFonts w:ascii="Cambria Math" w:hAnsi="Cambria Math"/>
                      </w:rPr>
                      <m:t>|C</m:t>
                    </m:r>
                  </m:e>
                  <m:sub>
                    <m:r>
                      <w:rPr>
                        <w:rFonts w:ascii="Cambria Math" w:hAnsi="Cambria Math"/>
                      </w:rPr>
                      <m:t>i</m:t>
                    </m:r>
                  </m:sub>
                </m:sSub>
                <m:r>
                  <w:rPr>
                    <w:rFonts w:ascii="Cambria Math" w:hAnsi="Cambria Math"/>
                  </w:rPr>
                  <m:t>)</m:t>
                </m:r>
              </m:sub>
            </m:sSub>
          </m:e>
        </m:nary>
      </m:oMath>
      <w:r w:rsidR="001D6A28">
        <w:rPr>
          <w:rFonts w:hint="eastAsia"/>
        </w:rPr>
        <w:t xml:space="preserve">    </w:t>
      </w:r>
      <w:r w:rsidR="001D6A28">
        <w:t xml:space="preserve">          </w:t>
      </w:r>
      <w:r w:rsidR="001D6A28">
        <w:rPr>
          <w:rFonts w:hint="eastAsia"/>
        </w:rPr>
        <w:t xml:space="preserve"> </w:t>
      </w:r>
      <w:r w:rsidR="001D6A28">
        <w:t xml:space="preserve">      </w:t>
      </w:r>
      <w:r w:rsidR="001D6A28">
        <w:rPr>
          <w:rFonts w:hint="eastAsia"/>
        </w:rPr>
        <w:t xml:space="preserve">        (</w:t>
      </w:r>
      <w:r w:rsidR="00106174">
        <w:t>5.</w:t>
      </w:r>
      <w:r w:rsidR="001D6A28">
        <w:t>1</w:t>
      </w:r>
      <w:r w:rsidR="001D6A28">
        <w:rPr>
          <w:rFonts w:hint="eastAsia"/>
        </w:rPr>
        <w:t>)</w:t>
      </w:r>
    </w:p>
    <w:p w14:paraId="4F734B9D" w14:textId="0FFE4AAE" w:rsidR="00EA73C0" w:rsidRDefault="001D6A28" w:rsidP="001D6A28">
      <w:pPr>
        <w:ind w:firstLineChars="450" w:firstLine="945"/>
        <w:jc w:val="left"/>
      </w:pPr>
      <w:r>
        <w:t xml:space="preserve">    </w:t>
      </w:r>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avr</m:t>
                </m:r>
              </m:sub>
            </m:sSub>
            <m:r>
              <m:rPr>
                <m:sty m:val="p"/>
              </m:rPr>
              <w:rPr>
                <w:rFonts w:ascii="Cambria Math" w:hAnsi="Cambria Math"/>
              </w:rPr>
              <m:t xml:space="preserve">( </m:t>
            </m:r>
            <m:r>
              <w:rPr>
                <w:rFonts w:ascii="Cambria Math" w:hAnsi="Cambria Math"/>
              </w:rPr>
              <m:t>Method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oMath>
      <w:r w:rsidR="00EA73C0">
        <w:rPr>
          <w:rFonts w:hint="eastAsia"/>
        </w:rPr>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rPr>
                    </m:ctrlPr>
                  </m:sSubPr>
                  <m:e>
                    <m:r>
                      <w:rPr>
                        <w:rFonts w:ascii="Cambria Math" w:hAnsi="Cambria Math"/>
                      </w:rPr>
                      <m:t>R</m:t>
                    </m:r>
                  </m:e>
                  <m:sub>
                    <m:r>
                      <w:rPr>
                        <w:rFonts w:ascii="Cambria Math" w:hAnsi="Cambria Math"/>
                      </w:rPr>
                      <m:t>real</m:t>
                    </m:r>
                  </m:sub>
                </m:sSub>
              </m:e>
              <m:sub>
                <m:sSub>
                  <m:sSubPr>
                    <m:ctrlPr>
                      <w:rPr>
                        <w:rFonts w:ascii="Cambria Math" w:hAnsi="Cambria Math"/>
                        <w:i/>
                      </w:rPr>
                    </m:ctrlPr>
                  </m:sSubPr>
                  <m:e>
                    <m:r>
                      <w:rPr>
                        <w:rFonts w:ascii="Cambria Math" w:hAnsi="Cambria Math"/>
                      </w:rPr>
                      <m:t>(</m:t>
                    </m:r>
                    <m:sSub>
                      <m:sSubPr>
                        <m:ctrlPr>
                          <w:rPr>
                            <w:rFonts w:ascii="Cambria Math" w:hAnsi="Cambria Math"/>
                          </w:rPr>
                        </m:ctrlPr>
                      </m:sSubPr>
                      <m:e>
                        <m:r>
                          <w:rPr>
                            <w:rFonts w:ascii="Cambria Math" w:hAnsi="Cambria Math"/>
                          </w:rPr>
                          <m:t>Method</m:t>
                        </m:r>
                      </m:e>
                      <m:sub>
                        <m:r>
                          <w:rPr>
                            <w:rFonts w:ascii="Cambria Math" w:hAnsi="Cambria Math"/>
                          </w:rPr>
                          <m:t>m</m:t>
                        </m:r>
                      </m:sub>
                    </m:sSub>
                    <m:r>
                      <w:rPr>
                        <w:rFonts w:ascii="Cambria Math" w:hAnsi="Cambria Math"/>
                      </w:rPr>
                      <m:t>|C</m:t>
                    </m:r>
                  </m:e>
                  <m:sub>
                    <m:r>
                      <w:rPr>
                        <w:rFonts w:ascii="Cambria Math" w:hAnsi="Cambria Math"/>
                      </w:rPr>
                      <m:t>i</m:t>
                    </m:r>
                  </m:sub>
                </m:sSub>
                <m:r>
                  <w:rPr>
                    <w:rFonts w:ascii="Cambria Math" w:hAnsi="Cambria Math"/>
                  </w:rPr>
                  <m:t>)</m:t>
                </m:r>
              </m:sub>
            </m:sSub>
          </m:e>
        </m:nary>
      </m:oMath>
      <w:r>
        <w:rPr>
          <w:rFonts w:hint="eastAsia"/>
        </w:rPr>
        <w:t xml:space="preserve">   </w:t>
      </w:r>
      <w:r>
        <w:t xml:space="preserve">          </w:t>
      </w:r>
      <w:r>
        <w:rPr>
          <w:rFonts w:hint="eastAsia"/>
        </w:rPr>
        <w:t xml:space="preserve"> </w:t>
      </w:r>
      <w:r>
        <w:t xml:space="preserve">      </w:t>
      </w:r>
      <w:r>
        <w:rPr>
          <w:rFonts w:hint="eastAsia"/>
        </w:rPr>
        <w:t xml:space="preserve">        (</w:t>
      </w:r>
      <w:r w:rsidR="00106174">
        <w:t>5.</w:t>
      </w:r>
      <w:r>
        <w:t>2</w:t>
      </w:r>
      <w:r>
        <w:rPr>
          <w:rFonts w:hint="eastAsia"/>
        </w:rPr>
        <w:t>)</w:t>
      </w:r>
    </w:p>
    <w:p w14:paraId="2E2F0D50" w14:textId="09FB4FBE" w:rsidR="00EA73C0" w:rsidRPr="00031ED4" w:rsidRDefault="00EA73C0" w:rsidP="00EA73C0">
      <w:pPr>
        <w:ind w:left="418" w:firstLine="420"/>
        <w:rPr>
          <w:color w:val="FF0000"/>
        </w:rPr>
      </w:pPr>
      <w:r>
        <w:rPr>
          <w:rFonts w:hint="eastAsia"/>
        </w:rPr>
        <w:t>其中</w:t>
      </w:r>
      <w:r w:rsidR="00F93516">
        <w:rPr>
          <w:rFonts w:hint="eastAsia"/>
        </w:rPr>
        <w:t>n</w:t>
      </w:r>
      <w:r w:rsidR="00F93516">
        <w:rPr>
          <w:rFonts w:hint="eastAsia"/>
        </w:rPr>
        <w:t>表示</w:t>
      </w:r>
      <w:r w:rsidR="00F93516">
        <w:t>本体</w:t>
      </w:r>
      <w:r w:rsidR="00F93516">
        <w:t>O</w:t>
      </w:r>
      <w:r w:rsidR="00F93516">
        <w:t>中</w:t>
      </w:r>
      <w:r w:rsidR="00F93516">
        <w:rPr>
          <w:rFonts w:hint="eastAsia"/>
        </w:rPr>
        <w:t>类别</w:t>
      </w:r>
      <w:r w:rsidR="00F93516">
        <w:t>的</w:t>
      </w:r>
      <w:r w:rsidR="00F93516">
        <w:rPr>
          <w:rFonts w:hint="eastAsia"/>
        </w:rPr>
        <w:t>总数，</w:t>
      </w:r>
      <w:r w:rsidR="00F93516">
        <w:t>x</w:t>
      </w:r>
      <w:r w:rsidR="00F93516">
        <w:t>表示</w:t>
      </w:r>
      <m:oMath>
        <m:sSub>
          <m:sSubPr>
            <m:ctrlPr>
              <w:rPr>
                <w:rFonts w:ascii="Cambria Math" w:hAnsi="Cambria Math"/>
              </w:rPr>
            </m:ctrlPr>
          </m:sSubPr>
          <m:e>
            <m:r>
              <w:rPr>
                <w:rFonts w:ascii="Cambria Math" w:hAnsi="Cambria Math"/>
              </w:rPr>
              <m:t>Method</m:t>
            </m:r>
          </m:e>
          <m:sub>
            <m:r>
              <w:rPr>
                <w:rFonts w:ascii="Cambria Math" w:hAnsi="Cambria Math"/>
              </w:rPr>
              <m:t>m</m:t>
            </m:r>
          </m:sub>
        </m:sSub>
      </m:oMath>
      <w:r>
        <w:rPr>
          <w:rFonts w:hint="eastAsia"/>
        </w:rPr>
        <w:t>对</w:t>
      </w:r>
      <w:r>
        <w:t>本体</w:t>
      </w:r>
      <w:r>
        <w:rPr>
          <w:rFonts w:hint="eastAsia"/>
        </w:rPr>
        <w:t>O</w:t>
      </w:r>
      <w:r>
        <w:rPr>
          <w:rFonts w:hint="eastAsia"/>
        </w:rPr>
        <w:t>进行</w:t>
      </w:r>
      <w:r>
        <w:t>了补全的类别个数。</w:t>
      </w:r>
    </w:p>
    <w:p w14:paraId="0442D286" w14:textId="77777777" w:rsidR="001B481E" w:rsidRDefault="00DF0691" w:rsidP="005805D6">
      <w:pPr>
        <w:ind w:left="418" w:firstLine="420"/>
      </w:pPr>
      <w:r w:rsidRPr="00F05EF0">
        <w:rPr>
          <w:rFonts w:hint="eastAsia"/>
        </w:rPr>
        <w:t>由于</w:t>
      </w:r>
      <w:r w:rsidRPr="00F05EF0">
        <w:t>SVD</w:t>
      </w:r>
      <w:r w:rsidR="00EA73C0" w:rsidRPr="00F05EF0">
        <w:t>的</w:t>
      </w:r>
      <w:r w:rsidRPr="00F05EF0">
        <w:t>预测效果受矩阵的密度</w:t>
      </w:r>
      <w:r w:rsidRPr="00F05EF0">
        <w:rPr>
          <w:rFonts w:hint="eastAsia"/>
        </w:rPr>
        <w:t>影响</w:t>
      </w:r>
      <w:r w:rsidRPr="00F05EF0">
        <w:t>较大</w:t>
      </w:r>
      <w:r>
        <w:t>，</w:t>
      </w:r>
      <w:r>
        <w:rPr>
          <w:rFonts w:hint="eastAsia"/>
        </w:rPr>
        <w:t>本文设计</w:t>
      </w:r>
      <w:r w:rsidR="001C0930">
        <w:rPr>
          <w:rFonts w:hint="eastAsia"/>
        </w:rPr>
        <w:t>了</w:t>
      </w:r>
      <w:r>
        <w:rPr>
          <w:rFonts w:hint="eastAsia"/>
        </w:rPr>
        <w:t>实验</w:t>
      </w:r>
      <w:r>
        <w:rPr>
          <w:rFonts w:hint="eastAsia"/>
        </w:rPr>
        <w:t>3</w:t>
      </w:r>
      <w:r w:rsidR="007F5BC9">
        <w:rPr>
          <w:rFonts w:hint="eastAsia"/>
        </w:rPr>
        <w:t>，</w:t>
      </w:r>
      <w:r w:rsidR="007F5BC9">
        <w:t>详情请见</w:t>
      </w:r>
      <w:r w:rsidR="007F5BC9">
        <w:rPr>
          <w:rFonts w:hint="eastAsia"/>
        </w:rPr>
        <w:t>表</w:t>
      </w:r>
      <w:r w:rsidR="007F5BC9">
        <w:rPr>
          <w:rFonts w:hint="eastAsia"/>
        </w:rPr>
        <w:t>5</w:t>
      </w:r>
      <w:r w:rsidR="007F5BC9">
        <w:t>-6</w:t>
      </w:r>
      <w:r w:rsidR="001B481E">
        <w:rPr>
          <w:rFonts w:hint="eastAsia"/>
        </w:rPr>
        <w:t>。</w:t>
      </w:r>
    </w:p>
    <w:p w14:paraId="2A7E20EC" w14:textId="77777777" w:rsidR="001B481E" w:rsidRDefault="001B481E" w:rsidP="001B481E">
      <w:pPr>
        <w:ind w:firstLineChars="0" w:firstLine="0"/>
        <w:jc w:val="center"/>
      </w:pPr>
      <w:bookmarkStart w:id="70" w:name="_Toc440568425"/>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6</w:t>
      </w:r>
      <w:r w:rsidRPr="00AF691F">
        <w:fldChar w:fldCharType="end"/>
      </w:r>
      <w:r>
        <w:t xml:space="preserve"> </w:t>
      </w:r>
      <w:r>
        <w:rPr>
          <w:rFonts w:hint="eastAsia"/>
        </w:rPr>
        <w:t>不同</w:t>
      </w:r>
      <w:r>
        <w:t>密度下</w:t>
      </w:r>
      <w:r>
        <w:rPr>
          <w:rFonts w:hint="eastAsia"/>
        </w:rPr>
        <w:t>算法效果</w:t>
      </w:r>
      <w:r>
        <w:rPr>
          <w:rFonts w:hint="eastAsia"/>
          <w:bCs/>
        </w:rPr>
        <w:t>对比实验</w:t>
      </w:r>
      <w:r w:rsidRPr="003D30D2">
        <w:rPr>
          <w:rFonts w:hint="eastAsia"/>
          <w:bCs/>
        </w:rPr>
        <w:t>设计表</w:t>
      </w:r>
      <w:bookmarkEnd w:id="70"/>
    </w:p>
    <w:tbl>
      <w:tblPr>
        <w:tblStyle w:val="thesisfangys"/>
        <w:tblW w:w="7938" w:type="dxa"/>
        <w:tblLook w:val="04A0" w:firstRow="1" w:lastRow="0" w:firstColumn="1" w:lastColumn="0" w:noHBand="0" w:noVBand="1"/>
      </w:tblPr>
      <w:tblGrid>
        <w:gridCol w:w="1701"/>
        <w:gridCol w:w="6237"/>
      </w:tblGrid>
      <w:tr w:rsidR="001B481E" w14:paraId="0AB0C3C1" w14:textId="77777777" w:rsidTr="0061236F">
        <w:trPr>
          <w:cnfStyle w:val="100000000000" w:firstRow="1" w:lastRow="0" w:firstColumn="0" w:lastColumn="0" w:oddVBand="0" w:evenVBand="0" w:oddHBand="0" w:evenHBand="0" w:firstRowFirstColumn="0" w:firstRowLastColumn="0" w:lastRowFirstColumn="0" w:lastRowLastColumn="0"/>
        </w:trPr>
        <w:tc>
          <w:tcPr>
            <w:tcW w:w="1701" w:type="dxa"/>
          </w:tcPr>
          <w:p w14:paraId="43C1C0A5" w14:textId="77777777" w:rsidR="001B481E" w:rsidRDefault="001B481E" w:rsidP="0061236F">
            <w:pPr>
              <w:pStyle w:val="aa"/>
            </w:pPr>
          </w:p>
        </w:tc>
        <w:tc>
          <w:tcPr>
            <w:tcW w:w="6237" w:type="dxa"/>
          </w:tcPr>
          <w:p w14:paraId="7B085BA5" w14:textId="77777777" w:rsidR="001B481E" w:rsidRDefault="001B481E" w:rsidP="0061236F">
            <w:pPr>
              <w:pStyle w:val="aa"/>
            </w:pPr>
            <w:r w:rsidRPr="0018607E">
              <w:rPr>
                <w:rFonts w:hint="eastAsia"/>
              </w:rPr>
              <w:t>实验</w:t>
            </w:r>
            <w:r w:rsidRPr="0018607E">
              <w:rPr>
                <w:rFonts w:hint="eastAsia"/>
              </w:rPr>
              <w:t>3</w:t>
            </w:r>
          </w:p>
        </w:tc>
      </w:tr>
      <w:tr w:rsidR="001B481E" w14:paraId="2F14EC9E" w14:textId="77777777" w:rsidTr="0061236F">
        <w:trPr>
          <w:trHeight w:val="352"/>
        </w:trPr>
        <w:tc>
          <w:tcPr>
            <w:tcW w:w="1701" w:type="dxa"/>
          </w:tcPr>
          <w:p w14:paraId="3A526B80" w14:textId="77777777" w:rsidR="001B481E" w:rsidRPr="0018607E" w:rsidRDefault="001B481E" w:rsidP="0061236F">
            <w:pPr>
              <w:pStyle w:val="aa"/>
            </w:pPr>
            <w:r w:rsidRPr="0018607E">
              <w:rPr>
                <w:rFonts w:hint="eastAsia"/>
              </w:rPr>
              <w:t>目的</w:t>
            </w:r>
          </w:p>
        </w:tc>
        <w:tc>
          <w:tcPr>
            <w:tcW w:w="6237" w:type="dxa"/>
          </w:tcPr>
          <w:p w14:paraId="06F2E3AC" w14:textId="77777777" w:rsidR="001B481E" w:rsidRPr="0018607E" w:rsidRDefault="001B481E" w:rsidP="0061236F">
            <w:pPr>
              <w:pStyle w:val="aa"/>
            </w:pPr>
            <w:r w:rsidRPr="0018607E">
              <w:rPr>
                <w:rFonts w:hint="eastAsia"/>
              </w:rPr>
              <w:t>对比实验，在不同密度下，利用</w:t>
            </w:r>
            <w:r w:rsidRPr="0018607E">
              <w:rPr>
                <w:rFonts w:hint="eastAsia"/>
              </w:rPr>
              <w:t>SVD</w:t>
            </w:r>
            <w:r w:rsidRPr="0018607E">
              <w:rPr>
                <w:rFonts w:hint="eastAsia"/>
              </w:rPr>
              <w:t>计算的误差和平均值得到的效果的对比，以便用户一个设置一个合理密度。</w:t>
            </w:r>
          </w:p>
        </w:tc>
      </w:tr>
      <w:tr w:rsidR="001B481E" w14:paraId="014DF4A6" w14:textId="77777777" w:rsidTr="0061236F">
        <w:tc>
          <w:tcPr>
            <w:tcW w:w="1701" w:type="dxa"/>
          </w:tcPr>
          <w:p w14:paraId="50C6268A" w14:textId="77777777" w:rsidR="001B481E" w:rsidRPr="0018607E" w:rsidRDefault="001B481E" w:rsidP="0061236F">
            <w:pPr>
              <w:pStyle w:val="aa"/>
            </w:pPr>
            <w:r w:rsidRPr="0018607E">
              <w:rPr>
                <w:rFonts w:hint="eastAsia"/>
              </w:rPr>
              <w:t>输入</w:t>
            </w:r>
          </w:p>
        </w:tc>
        <w:tc>
          <w:tcPr>
            <w:tcW w:w="6237" w:type="dxa"/>
          </w:tcPr>
          <w:p w14:paraId="5CC15E5D" w14:textId="77777777" w:rsidR="001B481E" w:rsidRPr="0018607E" w:rsidRDefault="001B481E" w:rsidP="0061236F">
            <w:pPr>
              <w:pStyle w:val="aa"/>
            </w:pPr>
            <w:r w:rsidRPr="0018607E">
              <w:rPr>
                <w:rFonts w:hint="eastAsia"/>
              </w:rPr>
              <w:t>Gold-standard</w:t>
            </w:r>
            <w:r w:rsidRPr="0018607E">
              <w:rPr>
                <w:rFonts w:hint="eastAsia"/>
              </w:rPr>
              <w:t>（</w:t>
            </w:r>
            <w:r w:rsidRPr="0018607E">
              <w:rPr>
                <w:rFonts w:hint="eastAsia"/>
              </w:rPr>
              <w:t>GS</w:t>
            </w:r>
            <w:r w:rsidRPr="0018607E">
              <w:rPr>
                <w:rFonts w:hint="eastAsia"/>
              </w:rPr>
              <w:t>）</w:t>
            </w:r>
            <w:r w:rsidRPr="0018607E">
              <w:rPr>
                <w:rFonts w:hint="eastAsia"/>
              </w:rPr>
              <w:t>+</w:t>
            </w:r>
            <m:oMath>
              <m:r>
                <m:rPr>
                  <m:sty m:val="p"/>
                </m:rPr>
                <w:rPr>
                  <w:rFonts w:ascii="Cambria Math" w:hAnsi="Cambria Math"/>
                </w:rPr>
                <m:t xml:space="preserve"> </m:t>
              </m:r>
              <m:sSub>
                <m:sSubPr>
                  <m:ctrlPr>
                    <w:rPr>
                      <w:rFonts w:ascii="Cambria Math" w:hAnsi="Cambria Math"/>
                      <w:color w:val="000000" w:themeColor="text1"/>
                    </w:rPr>
                  </m:ctrlPr>
                </m:sSubPr>
                <m:e>
                  <m:r>
                    <w:rPr>
                      <w:rFonts w:ascii="Cambria Math" w:hAnsi="Cambria Math"/>
                      <w:color w:val="000000" w:themeColor="text1"/>
                    </w:rPr>
                    <m:t xml:space="preserve"> O</m:t>
                  </m:r>
                </m:e>
                <m:sub>
                  <m:r>
                    <m:rPr>
                      <m:sty m:val="p"/>
                    </m:rPr>
                    <w:rPr>
                      <w:rFonts w:ascii="Cambria Math" w:hAnsi="Cambria Math"/>
                      <w:color w:val="000000" w:themeColor="text1"/>
                    </w:rPr>
                    <m:t>1</m:t>
                  </m:r>
                </m:sub>
              </m:sSub>
            </m:oMath>
            <w:r>
              <w:rPr>
                <w:rFonts w:hint="eastAsia"/>
              </w:rPr>
              <w:t>，</w:t>
            </w:r>
            <w:r w:rsidRPr="0018607E">
              <w:rPr>
                <w:rFonts w:hint="eastAsia"/>
              </w:rPr>
              <w:t xml:space="preserve"> Method</w:t>
            </w:r>
            <w:r w:rsidRPr="0018607E">
              <w:rPr>
                <w:rFonts w:hint="eastAsia"/>
              </w:rPr>
              <w:t>集合，矩阵密度向量</w:t>
            </w:r>
            <w:r w:rsidRPr="0018607E">
              <w:rPr>
                <w:rFonts w:hint="eastAsia"/>
              </w:rPr>
              <w:t>k</w:t>
            </w:r>
            <w:r>
              <w:rPr>
                <w:rFonts w:hint="eastAsia"/>
              </w:rPr>
              <w:t>。</w:t>
            </w:r>
          </w:p>
        </w:tc>
      </w:tr>
      <w:tr w:rsidR="001B481E" w:rsidRPr="00D366D3" w14:paraId="0E2FEA33" w14:textId="77777777" w:rsidTr="0061236F">
        <w:tc>
          <w:tcPr>
            <w:tcW w:w="1701" w:type="dxa"/>
          </w:tcPr>
          <w:p w14:paraId="26AF3622" w14:textId="77777777" w:rsidR="001B481E" w:rsidRPr="0018607E" w:rsidRDefault="001B481E" w:rsidP="0061236F">
            <w:pPr>
              <w:pStyle w:val="aa"/>
            </w:pPr>
            <w:r w:rsidRPr="0018607E">
              <w:rPr>
                <w:rFonts w:hint="eastAsia"/>
              </w:rPr>
              <w:t>输出</w:t>
            </w:r>
          </w:p>
        </w:tc>
        <w:tc>
          <w:tcPr>
            <w:tcW w:w="6237" w:type="dxa"/>
          </w:tcPr>
          <w:p w14:paraId="2ABC882D" w14:textId="77777777" w:rsidR="001B481E" w:rsidRPr="00D366D3" w:rsidRDefault="001B481E" w:rsidP="0061236F">
            <w:pPr>
              <w:pStyle w:val="aa"/>
            </w:pPr>
            <w:r w:rsidRPr="00D366D3">
              <w:rPr>
                <w:rFonts w:hint="eastAsia"/>
              </w:rPr>
              <w:t>通过</w:t>
            </w:r>
            <w:r w:rsidRPr="00D366D3">
              <w:t>SVD</w:t>
            </w:r>
            <w:r w:rsidRPr="00D366D3">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t>及其</w:t>
            </w:r>
            <w:r w:rsidRPr="00D366D3">
              <w:t>RMSE</w:t>
            </w:r>
            <w:r>
              <w:rPr>
                <w:rFonts w:hint="eastAsia"/>
              </w:rPr>
              <w:t>。</w:t>
            </w:r>
          </w:p>
          <w:p w14:paraId="1DC0F2D0" w14:textId="77777777" w:rsidR="001B481E" w:rsidRPr="00D366D3" w:rsidRDefault="001B481E" w:rsidP="0061236F">
            <w:pPr>
              <w:pStyle w:val="aa"/>
            </w:pPr>
            <w:r w:rsidRPr="00D366D3">
              <w:rPr>
                <w:rFonts w:hint="eastAsia"/>
              </w:rPr>
              <w:t>通过</w:t>
            </w:r>
            <w:r w:rsidRPr="00D366D3">
              <w:t>均值方法计算</w:t>
            </w:r>
            <w:r w:rsidRPr="00D366D3">
              <w:rPr>
                <w:rFonts w:hint="eastAsia"/>
              </w:rPr>
              <w:t>得到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avr</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i</m:t>
                  </m:r>
                </m:sub>
              </m:sSub>
              <m:r>
                <m:rPr>
                  <m:sty m:val="p"/>
                </m:rPr>
                <w:rPr>
                  <w:rFonts w:ascii="Cambria Math" w:hAnsi="Cambria Math"/>
                </w:rPr>
                <m:t>)</m:t>
              </m:r>
            </m:oMath>
            <w:r w:rsidRPr="00D366D3">
              <w:t xml:space="preserve"> </w:t>
            </w:r>
            <w:r w:rsidRPr="00D366D3">
              <w:t>及其</w:t>
            </w:r>
            <w:r w:rsidRPr="00D366D3">
              <w:t>RMSE</w:t>
            </w:r>
            <w:r>
              <w:rPr>
                <w:rFonts w:hint="eastAsia"/>
              </w:rPr>
              <w:t>。</w:t>
            </w:r>
          </w:p>
        </w:tc>
      </w:tr>
      <w:tr w:rsidR="001B481E" w14:paraId="10D29A7C" w14:textId="77777777" w:rsidTr="0061236F">
        <w:tc>
          <w:tcPr>
            <w:tcW w:w="1701" w:type="dxa"/>
          </w:tcPr>
          <w:p w14:paraId="5F384D14" w14:textId="77777777" w:rsidR="001B481E" w:rsidRPr="0018607E" w:rsidRDefault="001B481E" w:rsidP="0061236F">
            <w:pPr>
              <w:pStyle w:val="aa"/>
            </w:pPr>
            <w:r w:rsidRPr="0018607E">
              <w:rPr>
                <w:rFonts w:hint="eastAsia"/>
              </w:rPr>
              <w:t>实验预期结果</w:t>
            </w:r>
          </w:p>
        </w:tc>
        <w:tc>
          <w:tcPr>
            <w:tcW w:w="6237" w:type="dxa"/>
          </w:tcPr>
          <w:p w14:paraId="0DF1D059" w14:textId="77777777" w:rsidR="001B481E" w:rsidRDefault="001B481E" w:rsidP="0061236F">
            <w:pPr>
              <w:pStyle w:val="aa"/>
            </w:pPr>
            <w:r w:rsidRPr="0018607E">
              <w:rPr>
                <w:rFonts w:hint="eastAsia"/>
              </w:rPr>
              <w:t>随着矩阵密度的增加，利用</w:t>
            </w:r>
            <w:r>
              <w:t>SVD</w:t>
            </w:r>
            <w:r w:rsidRPr="0018607E">
              <w:rPr>
                <w:rFonts w:hint="eastAsia"/>
              </w:rPr>
              <w:t>和平均值预测真实值的误差逐渐降低。</w:t>
            </w:r>
          </w:p>
        </w:tc>
      </w:tr>
    </w:tbl>
    <w:p w14:paraId="7A980D0C" w14:textId="33A7DC6B" w:rsidR="00CC4652" w:rsidRDefault="00DF0691" w:rsidP="005805D6">
      <w:pPr>
        <w:ind w:left="418" w:firstLine="420"/>
      </w:pPr>
      <w:r>
        <w:rPr>
          <w:rFonts w:hint="eastAsia"/>
        </w:rPr>
        <w:t>构建</w:t>
      </w:r>
      <w:r w:rsidR="003D4F97">
        <w:rPr>
          <w:rFonts w:hint="eastAsia"/>
        </w:rPr>
        <w:t>了</w:t>
      </w:r>
      <w:r w:rsidR="003D4F97">
        <w:t>若干个不同密度</w:t>
      </w:r>
      <w:r w:rsidR="003D4F97">
        <w:rPr>
          <w:rFonts w:hint="eastAsia"/>
        </w:rPr>
        <w:t>值</w:t>
      </w:r>
      <w:r w:rsidR="003D4F97">
        <w:t>，将</w:t>
      </w:r>
      <w:r w:rsidR="003D4F97" w:rsidRPr="00DF0691">
        <w:rPr>
          <w:rFonts w:hint="eastAsia"/>
        </w:rPr>
        <w:t>SVD</w:t>
      </w:r>
      <w:r w:rsidR="003D4F97">
        <w:rPr>
          <w:rFonts w:hint="eastAsia"/>
        </w:rPr>
        <w:t>计算效果</w:t>
      </w:r>
      <w:r w:rsidR="003D4F97">
        <w:t>与</w:t>
      </w:r>
      <w:r w:rsidR="003D4F97">
        <w:rPr>
          <w:rFonts w:hint="eastAsia"/>
        </w:rPr>
        <w:t>平均值得到的效果的对比，来</w:t>
      </w:r>
      <w:r w:rsidR="001B481E">
        <w:rPr>
          <w:rFonts w:hint="eastAsia"/>
        </w:rPr>
        <w:t>客观</w:t>
      </w:r>
      <w:r w:rsidR="003D4F97">
        <w:rPr>
          <w:rFonts w:hint="eastAsia"/>
        </w:rPr>
        <w:t>地反应</w:t>
      </w:r>
      <w:r w:rsidR="003D4F97">
        <w:t>该</w:t>
      </w:r>
      <w:r w:rsidR="003D4F97">
        <w:lastRenderedPageBreak/>
        <w:t>方法的优劣</w:t>
      </w:r>
      <w:r w:rsidR="003D4F97">
        <w:rPr>
          <w:rFonts w:hint="eastAsia"/>
        </w:rPr>
        <w:t>。矩阵</w:t>
      </w:r>
      <w:r w:rsidR="003D4F97">
        <w:t>密度的计算</w:t>
      </w:r>
      <w:r w:rsidR="003D4F97">
        <w:rPr>
          <w:rFonts w:hint="eastAsia"/>
        </w:rPr>
        <w:t>如</w:t>
      </w:r>
      <w:r w:rsidR="003D4F97">
        <w:t>公式</w:t>
      </w:r>
      <w:r w:rsidR="00106174">
        <w:t>4.7</w:t>
      </w:r>
      <w:r w:rsidR="003D4F97">
        <w:t>所示，</w:t>
      </w:r>
      <w:r w:rsidR="003D4F97">
        <w:rPr>
          <w:rFonts w:hint="eastAsia"/>
        </w:rPr>
        <w:t>我们</w:t>
      </w:r>
      <w:r w:rsidR="003D4F97">
        <w:t>设置的密度向量</w:t>
      </w:r>
      <w:r w:rsidR="003D4F97">
        <w:rPr>
          <w:rFonts w:hint="eastAsia"/>
        </w:rPr>
        <w:t>K</w:t>
      </w:r>
      <w:r w:rsidR="003D4F97">
        <w:t>为</w:t>
      </w:r>
      <w:r w:rsidR="003D4F97">
        <w:rPr>
          <w:rFonts w:hint="eastAsia"/>
        </w:rPr>
        <w:t>[</w:t>
      </w:r>
      <w:r w:rsidR="003D4F97">
        <w:t>0.3, 0.4, 0.5, 0.6, 0.7, 0.8</w:t>
      </w:r>
      <w:r w:rsidR="003D4F97">
        <w:rPr>
          <w:rFonts w:hint="eastAsia"/>
        </w:rPr>
        <w:t>]</w:t>
      </w:r>
      <w:r w:rsidR="003D4F97">
        <w:rPr>
          <w:rFonts w:hint="eastAsia"/>
        </w:rPr>
        <w:t>。</w:t>
      </w:r>
    </w:p>
    <w:p w14:paraId="2E226191" w14:textId="2B2B3AB3" w:rsidR="007F5BC9" w:rsidRDefault="00AD3BC9" w:rsidP="00AC697A">
      <w:pPr>
        <w:ind w:left="418" w:firstLine="420"/>
      </w:pPr>
      <w:r>
        <w:t>通过以上实验</w:t>
      </w:r>
      <w:r w:rsidR="001C0930">
        <w:rPr>
          <w:rFonts w:hint="eastAsia"/>
        </w:rPr>
        <w:t>基本</w:t>
      </w:r>
      <w:r w:rsidR="00F05EF0">
        <w:t>能</w:t>
      </w:r>
      <w:r w:rsidR="00F05EF0">
        <w:rPr>
          <w:rFonts w:hint="eastAsia"/>
        </w:rPr>
        <w:t>较</w:t>
      </w:r>
      <w:r w:rsidR="00F05EF0">
        <w:t>全面的分析</w:t>
      </w:r>
      <w:r w:rsidR="00640CDF">
        <w:rPr>
          <w:rFonts w:hint="eastAsia"/>
        </w:rPr>
        <w:t>基于</w:t>
      </w:r>
      <w:r w:rsidR="00640CDF">
        <w:rPr>
          <w:rFonts w:hint="eastAsia"/>
        </w:rPr>
        <w:t>SVD</w:t>
      </w:r>
      <w:r>
        <w:t>预测</w:t>
      </w:r>
      <w:r w:rsidR="00F05EF0">
        <w:t>instance-of</w:t>
      </w:r>
      <w:r w:rsidR="00640CDF">
        <w:t>关系</w:t>
      </w:r>
      <w:r w:rsidR="00F05EF0">
        <w:rPr>
          <w:rFonts w:hint="eastAsia"/>
        </w:rPr>
        <w:t>补全</w:t>
      </w:r>
      <w:r w:rsidR="00F05EF0">
        <w:t>的</w:t>
      </w:r>
      <w:r>
        <w:rPr>
          <w:rFonts w:hint="eastAsia"/>
        </w:rPr>
        <w:t>准确率</w:t>
      </w:r>
      <w:r w:rsidR="00640CDF">
        <w:t>和召回率</w:t>
      </w:r>
      <w:r w:rsidR="00F05EF0">
        <w:rPr>
          <w:rFonts w:hint="eastAsia"/>
        </w:rPr>
        <w:t>的</w:t>
      </w:r>
      <w:r w:rsidR="00F05EF0">
        <w:t>效果</w:t>
      </w:r>
      <w:r w:rsidR="00640CDF">
        <w:rPr>
          <w:rFonts w:hint="eastAsia"/>
        </w:rPr>
        <w:t>。</w:t>
      </w:r>
      <w:r w:rsidR="001C0930">
        <w:t>实验</w:t>
      </w:r>
      <w:r w:rsidR="001C0930">
        <w:rPr>
          <w:rFonts w:hint="eastAsia"/>
        </w:rPr>
        <w:t>4</w:t>
      </w:r>
      <w:r w:rsidR="001C0930">
        <w:rPr>
          <w:rFonts w:hint="eastAsia"/>
        </w:rPr>
        <w:t>和</w:t>
      </w:r>
      <w:r w:rsidR="001C0930">
        <w:rPr>
          <w:rFonts w:hint="eastAsia"/>
        </w:rPr>
        <w:t>5</w:t>
      </w:r>
      <w:r w:rsidR="001C0930">
        <w:rPr>
          <w:rFonts w:hint="eastAsia"/>
        </w:rPr>
        <w:t>的目的</w:t>
      </w:r>
      <w:r w:rsidR="001C0930">
        <w:t>是</w:t>
      </w:r>
      <w:r w:rsidR="00F05EF0">
        <w:rPr>
          <w:rFonts w:hint="eastAsia"/>
        </w:rPr>
        <w:t>为了</w:t>
      </w:r>
      <w:r w:rsidR="00F05EF0">
        <w:t>验证</w:t>
      </w:r>
      <w:r w:rsidR="00F05EF0">
        <w:rPr>
          <w:rFonts w:hint="eastAsia"/>
        </w:rPr>
        <w:t>通过</w:t>
      </w:r>
      <w:r w:rsidR="00F05EF0">
        <w:t>本文提出的</w:t>
      </w:r>
      <w:r w:rsidR="00F05EF0">
        <w:rPr>
          <w:rFonts w:hint="eastAsia"/>
        </w:rPr>
        <w:t>评估计算</w:t>
      </w:r>
      <w:r w:rsidR="00F05EF0">
        <w:t>方法和评估测度</w:t>
      </w:r>
      <m:oMath>
        <m:sSub>
          <m:sSubPr>
            <m:ctrlPr>
              <w:rPr>
                <w:rFonts w:ascii="Cambria Math" w:hAnsi="Cambria Math"/>
              </w:rPr>
            </m:ctrlPr>
          </m:sSubPr>
          <m:e>
            <m:r>
              <w:rPr>
                <w:rFonts w:ascii="Cambria Math" w:hAnsi="Cambria Math"/>
              </w:rPr>
              <m:t>P</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Pr>
          <w:rFonts w:hint="eastAsia"/>
        </w:rPr>
        <w:t>，</w:t>
      </w:r>
      <m:oMath>
        <m:sSub>
          <m:sSubPr>
            <m:ctrlPr>
              <w:rPr>
                <w:rFonts w:ascii="Cambria Math" w:hAnsi="Cambria Math"/>
              </w:rPr>
            </m:ctrlPr>
          </m:sSubPr>
          <m:e>
            <m:r>
              <w:rPr>
                <w:rFonts w:ascii="Cambria Math" w:hAnsi="Cambria Math"/>
              </w:rPr>
              <m:t>R</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Pr>
          <w:rFonts w:hint="eastAsia"/>
        </w:rPr>
        <w:t>，</w:t>
      </w:r>
      <m:oMath>
        <m:sSub>
          <m:sSubPr>
            <m:ctrlPr>
              <w:rPr>
                <w:rFonts w:ascii="Cambria Math" w:hAnsi="Cambria Math"/>
              </w:rPr>
            </m:ctrlPr>
          </m:sSubPr>
          <m:e>
            <m:r>
              <w:rPr>
                <w:rFonts w:ascii="Cambria Math" w:hAnsi="Cambria Math"/>
              </w:rPr>
              <m:t>F</m:t>
            </m:r>
            <m:r>
              <m:rPr>
                <m:sty m:val="p"/>
              </m:rPr>
              <w:rPr>
                <w:rFonts w:ascii="Cambria Math" w:hAnsi="Cambria Math"/>
              </w:rPr>
              <m:t xml:space="preserve">( </m:t>
            </m:r>
            <m:r>
              <w:rPr>
                <w:rFonts w:ascii="Cambria Math" w:hAnsi="Cambria Math"/>
              </w:rPr>
              <m:t>Method</m:t>
            </m:r>
          </m:e>
          <m:sub>
            <m:r>
              <w:rPr>
                <w:rFonts w:ascii="Cambria Math" w:hAnsi="Cambria Math"/>
              </w:rPr>
              <m:t>m</m:t>
            </m:r>
          </m:sub>
        </m:sSub>
        <m:d>
          <m:dPr>
            <m:begChr m:val="|"/>
            <m:ctrlPr>
              <w:rPr>
                <w:rFonts w:ascii="Cambria Math" w:hAnsi="Cambria Math"/>
              </w:rPr>
            </m:ctrlPr>
          </m:dPr>
          <m:e>
            <m:r>
              <m:rPr>
                <m:sty m:val="p"/>
              </m:rPr>
              <w:rPr>
                <w:rFonts w:ascii="Cambria Math" w:hAnsi="Cambria Math"/>
              </w:rPr>
              <m:t xml:space="preserve">O </m:t>
            </m:r>
          </m:e>
        </m:d>
      </m:oMath>
      <w:r w:rsidR="00F05EF0" w:rsidRPr="00AC697A">
        <w:rPr>
          <w:rFonts w:hint="eastAsia"/>
        </w:rPr>
        <w:t>是否能</w:t>
      </w:r>
      <w:r w:rsidR="00F05EF0" w:rsidRPr="00AC697A">
        <w:t>准确的评估</w:t>
      </w:r>
      <w:r w:rsidR="00F05EF0" w:rsidRPr="00AC697A">
        <w:rPr>
          <w:rFonts w:hint="eastAsia"/>
        </w:rPr>
        <w:t>每个</w:t>
      </w:r>
      <w:r w:rsidR="00F05EF0" w:rsidRPr="00AC697A">
        <w:t>方法</w:t>
      </w:r>
      <w:r w:rsidR="00F05EF0" w:rsidRPr="00AC697A">
        <w:rPr>
          <w:rFonts w:hint="eastAsia"/>
        </w:rPr>
        <w:t>在</w:t>
      </w:r>
      <w:r w:rsidR="00F05EF0" w:rsidRPr="00AC697A">
        <w:t>整个本体上进行补全的</w:t>
      </w:r>
      <w:r w:rsidR="00F05EF0" w:rsidRPr="00AC697A">
        <w:rPr>
          <w:rFonts w:hint="eastAsia"/>
        </w:rPr>
        <w:t>效果</w:t>
      </w:r>
      <w:r w:rsidR="00F05EF0" w:rsidRPr="00AC697A">
        <w:t>。</w:t>
      </w:r>
      <w:r w:rsidR="00121FCF" w:rsidRPr="00AC697A">
        <w:rPr>
          <w:rFonts w:hint="eastAsia"/>
        </w:rPr>
        <w:t>为</w:t>
      </w:r>
      <w:r w:rsidR="00121FCF" w:rsidRPr="00AC697A">
        <w:t>了较为客观反映</w:t>
      </w:r>
      <w:r w:rsidR="00121FCF" w:rsidRPr="00AC697A">
        <w:rPr>
          <w:rFonts w:hint="eastAsia"/>
        </w:rPr>
        <w:t>各个</w:t>
      </w:r>
      <w:r w:rsidR="00121FCF" w:rsidRPr="00AC697A">
        <w:t>方法的在不同数据上</w:t>
      </w:r>
      <w:r w:rsidR="00553C11">
        <w:t>的</w:t>
      </w:r>
      <w:r w:rsidR="005805D6">
        <w:rPr>
          <w:rFonts w:hint="eastAsia"/>
        </w:rPr>
        <w:t>效果</w:t>
      </w:r>
      <w:r w:rsidR="00121FCF" w:rsidRPr="00AC697A">
        <w:t>，我们</w:t>
      </w:r>
      <w:r w:rsidR="00121FCF" w:rsidRPr="00AC697A">
        <w:rPr>
          <w:rFonts w:hint="eastAsia"/>
        </w:rPr>
        <w:t>分别</w:t>
      </w:r>
      <w:r w:rsidR="00121FCF" w:rsidRPr="00AC697A">
        <w:t>构建了两组对比实验</w:t>
      </w:r>
      <w:r w:rsidR="00121FCF" w:rsidRPr="00AC697A">
        <w:rPr>
          <w:rFonts w:hint="eastAsia"/>
        </w:rPr>
        <w:t>，</w:t>
      </w:r>
      <w:r w:rsidR="00121FCF" w:rsidRPr="00AC697A">
        <w:t>实验</w:t>
      </w:r>
      <w:r w:rsidR="00121FCF" w:rsidRPr="00AC697A">
        <w:rPr>
          <w:rFonts w:hint="eastAsia"/>
        </w:rPr>
        <w:t>4</w:t>
      </w:r>
      <w:r w:rsidR="00121FCF" w:rsidRPr="00AC697A">
        <w:rPr>
          <w:rFonts w:hint="eastAsia"/>
        </w:rPr>
        <w:t>使用</w:t>
      </w:r>
      <w:r w:rsidR="00121FCF" w:rsidRPr="00AC697A">
        <w:t>的两个数据的</w:t>
      </w:r>
      <w:r w:rsidR="00121FCF" w:rsidRPr="00AC697A">
        <w:rPr>
          <w:rFonts w:hint="eastAsia"/>
        </w:rPr>
        <w:t>区别</w:t>
      </w:r>
      <w:r w:rsidR="00121FCF" w:rsidRPr="00AC697A">
        <w:t>是</w:t>
      </w:r>
      <w:r w:rsidR="00121FCF">
        <w:rPr>
          <w:rFonts w:hint="eastAsia"/>
        </w:rPr>
        <w:t>属性关系是否</w:t>
      </w:r>
      <w:r w:rsidR="00121FCF">
        <w:t>稀疏，实验</w:t>
      </w:r>
      <w:r w:rsidR="00121FCF">
        <w:rPr>
          <w:rFonts w:hint="eastAsia"/>
        </w:rPr>
        <w:t>5</w:t>
      </w:r>
      <w:r w:rsidR="00121FCF" w:rsidRPr="00AC697A">
        <w:rPr>
          <w:rFonts w:hint="eastAsia"/>
        </w:rPr>
        <w:t>使用</w:t>
      </w:r>
      <w:r w:rsidR="00121FCF" w:rsidRPr="00AC697A">
        <w:t>的两个数据的</w:t>
      </w:r>
      <w:r w:rsidR="00121FCF" w:rsidRPr="00AC697A">
        <w:rPr>
          <w:rFonts w:hint="eastAsia"/>
        </w:rPr>
        <w:t>区别</w:t>
      </w:r>
      <w:r w:rsidR="00121FCF" w:rsidRPr="00AC697A">
        <w:t>是</w:t>
      </w:r>
      <w:r w:rsidR="00121FCF">
        <w:rPr>
          <w:rFonts w:hint="eastAsia"/>
        </w:rPr>
        <w:t>上下位</w:t>
      </w:r>
      <w:r w:rsidR="00121FCF">
        <w:t>关系</w:t>
      </w:r>
      <w:r w:rsidR="00121FCF">
        <w:rPr>
          <w:rFonts w:hint="eastAsia"/>
        </w:rPr>
        <w:t>是否稀疏</w:t>
      </w:r>
      <w:r w:rsidR="00121FCF">
        <w:t>。</w:t>
      </w:r>
      <w:r w:rsidR="00AC697A">
        <w:rPr>
          <w:rFonts w:hint="eastAsia"/>
        </w:rPr>
        <w:t>具体</w:t>
      </w:r>
      <w:r w:rsidR="00640CDF">
        <w:rPr>
          <w:rFonts w:hint="eastAsia"/>
        </w:rPr>
        <w:t>方案</w:t>
      </w:r>
      <w:r w:rsidR="00CF370B">
        <w:rPr>
          <w:rFonts w:hint="eastAsia"/>
        </w:rPr>
        <w:t>如表</w:t>
      </w:r>
      <w:r w:rsidR="00AC697A">
        <w:rPr>
          <w:rFonts w:hint="eastAsia"/>
        </w:rPr>
        <w:t>5</w:t>
      </w:r>
      <w:r w:rsidR="00AC697A">
        <w:t>-7</w:t>
      </w:r>
      <w:r w:rsidR="00CF370B">
        <w:rPr>
          <w:rFonts w:hint="eastAsia"/>
        </w:rPr>
        <w:t>所示</w:t>
      </w:r>
      <w:r w:rsidR="007F5BC9">
        <w:rPr>
          <w:rFonts w:hint="eastAsia"/>
        </w:rPr>
        <w:t>。预期</w:t>
      </w:r>
      <w:r w:rsidR="00AC697A">
        <w:t>的实验结果</w:t>
      </w:r>
      <w:r w:rsidR="00AC697A">
        <w:rPr>
          <w:rFonts w:hint="eastAsia"/>
        </w:rPr>
        <w:t>该</w:t>
      </w:r>
      <w:r w:rsidR="00AC697A">
        <w:t>方法是</w:t>
      </w:r>
      <w:r w:rsidR="00AC697A">
        <w:rPr>
          <w:rFonts w:hint="eastAsia"/>
        </w:rPr>
        <w:t>可以</w:t>
      </w:r>
      <w:r w:rsidR="00CF370B">
        <w:rPr>
          <w:rFonts w:hint="eastAsia"/>
        </w:rPr>
        <w:t>自动考虑</w:t>
      </w:r>
      <w:r w:rsidR="00CF370B">
        <w:t>数据特点</w:t>
      </w:r>
      <w:r w:rsidR="00CF370B">
        <w:rPr>
          <w:rFonts w:hint="eastAsia"/>
        </w:rPr>
        <w:t>，</w:t>
      </w:r>
      <w:r w:rsidR="00CF370B">
        <w:t>为</w:t>
      </w:r>
      <w:r w:rsidR="00AC697A" w:rsidRPr="00547911">
        <w:rPr>
          <w:rFonts w:hint="eastAsia"/>
        </w:rPr>
        <w:t>属性关系稀</w:t>
      </w:r>
    </w:p>
    <w:p w14:paraId="0C3D110D" w14:textId="7805B809" w:rsidR="0018607E" w:rsidRDefault="00AC697A" w:rsidP="007F5BC9">
      <w:pPr>
        <w:ind w:left="418" w:firstLineChars="0" w:firstLine="0"/>
      </w:pPr>
      <w:r w:rsidRPr="00547911">
        <w:rPr>
          <w:rFonts w:hint="eastAsia"/>
        </w:rPr>
        <w:t>疏</w:t>
      </w:r>
      <w:r>
        <w:rPr>
          <w:rFonts w:hint="eastAsia"/>
        </w:rPr>
        <w:t>的</w:t>
      </w:r>
      <w:r>
        <w:t>数据选择</w:t>
      </w:r>
      <w:r>
        <w:rPr>
          <w:rFonts w:hint="eastAsia"/>
        </w:rPr>
        <w:t>合适</w:t>
      </w:r>
      <w:r>
        <w:t>它的数据</w:t>
      </w:r>
      <w:r w:rsidRPr="00547911">
        <w:rPr>
          <w:rFonts w:hint="eastAsia"/>
        </w:rPr>
        <w:t>Method1</w:t>
      </w:r>
      <w:r>
        <w:rPr>
          <w:rFonts w:hint="eastAsia"/>
        </w:rPr>
        <w:t>，</w:t>
      </w:r>
      <w:r>
        <w:t>为</w:t>
      </w:r>
      <w:r w:rsidRPr="007A50ED">
        <w:rPr>
          <w:rFonts w:hint="eastAsia"/>
        </w:rPr>
        <w:t>上下位关系稀疏</w:t>
      </w:r>
      <w:r>
        <w:rPr>
          <w:rFonts w:hint="eastAsia"/>
        </w:rPr>
        <w:t>的</w:t>
      </w:r>
      <w:r>
        <w:t>数据选择</w:t>
      </w:r>
      <w:r>
        <w:rPr>
          <w:rFonts w:hint="eastAsia"/>
        </w:rPr>
        <w:t>合适</w:t>
      </w:r>
      <w:r>
        <w:t>它的数据</w:t>
      </w:r>
      <w:r w:rsidRPr="00547911">
        <w:rPr>
          <w:rFonts w:hint="eastAsia"/>
        </w:rPr>
        <w:t>Method</w:t>
      </w:r>
      <w:r>
        <w:t>3</w:t>
      </w:r>
      <w:r>
        <w:rPr>
          <w:rFonts w:hint="eastAsia"/>
        </w:rPr>
        <w:t>。从而</w:t>
      </w:r>
      <w:r>
        <w:t>可以说明该方法确实可以</w:t>
      </w:r>
      <w:r>
        <w:rPr>
          <w:rFonts w:hint="eastAsia"/>
        </w:rPr>
        <w:t>为</w:t>
      </w:r>
      <w:r w:rsidRPr="0018607E">
        <w:rPr>
          <w:rFonts w:hint="eastAsia"/>
        </w:rPr>
        <w:t>不同特点的数据选择最合适的方法</w:t>
      </w:r>
      <w:r>
        <w:rPr>
          <w:rFonts w:hint="eastAsia"/>
        </w:rPr>
        <w:t>。</w:t>
      </w:r>
    </w:p>
    <w:p w14:paraId="1DC3E4F5" w14:textId="30C31088" w:rsidR="007A50ED" w:rsidRPr="00CF370B" w:rsidRDefault="00E002B9" w:rsidP="00E002B9">
      <w:pPr>
        <w:ind w:firstLineChars="95" w:firstLine="199"/>
        <w:jc w:val="center"/>
      </w:pPr>
      <w:bookmarkStart w:id="71" w:name="_Toc440568426"/>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7</w:t>
      </w:r>
      <w:r w:rsidRPr="00AF691F">
        <w:fldChar w:fldCharType="end"/>
      </w:r>
      <w:r w:rsidR="005C0AB1">
        <w:t xml:space="preserve"> instance-of</w:t>
      </w:r>
      <w:r w:rsidR="005C0AB1">
        <w:t>关系下</w:t>
      </w:r>
      <w:r w:rsidR="005C0AB1">
        <w:rPr>
          <w:rFonts w:hint="eastAsia"/>
          <w:bCs/>
        </w:rPr>
        <w:t>算法结果</w:t>
      </w:r>
      <w:r w:rsidR="005C0AB1">
        <w:rPr>
          <w:bCs/>
        </w:rPr>
        <w:t>正确</w:t>
      </w:r>
      <w:r w:rsidR="005C0AB1">
        <w:rPr>
          <w:rFonts w:hint="eastAsia"/>
          <w:bCs/>
        </w:rPr>
        <w:t>性实验</w:t>
      </w:r>
      <w:r w:rsidR="00AC697A" w:rsidRPr="003D30D2">
        <w:rPr>
          <w:rFonts w:hint="eastAsia"/>
          <w:bCs/>
        </w:rPr>
        <w:t>设计表</w:t>
      </w:r>
      <w:bookmarkEnd w:id="71"/>
    </w:p>
    <w:tbl>
      <w:tblPr>
        <w:tblStyle w:val="thesisfangys"/>
        <w:tblW w:w="8080" w:type="dxa"/>
        <w:tblLook w:val="04A0" w:firstRow="1" w:lastRow="0" w:firstColumn="1" w:lastColumn="0" w:noHBand="0" w:noVBand="1"/>
      </w:tblPr>
      <w:tblGrid>
        <w:gridCol w:w="1514"/>
        <w:gridCol w:w="3306"/>
        <w:gridCol w:w="3260"/>
      </w:tblGrid>
      <w:tr w:rsidR="007A50ED" w14:paraId="21FA629B" w14:textId="77777777" w:rsidTr="0074420F">
        <w:trPr>
          <w:cnfStyle w:val="100000000000" w:firstRow="1" w:lastRow="0" w:firstColumn="0" w:lastColumn="0" w:oddVBand="0" w:evenVBand="0" w:oddHBand="0" w:evenHBand="0" w:firstRowFirstColumn="0" w:firstRowLastColumn="0" w:lastRowFirstColumn="0" w:lastRowLastColumn="0"/>
        </w:trPr>
        <w:tc>
          <w:tcPr>
            <w:tcW w:w="1514" w:type="dxa"/>
            <w:vAlign w:val="top"/>
          </w:tcPr>
          <w:p w14:paraId="7F335E8C" w14:textId="77777777" w:rsidR="007A50ED" w:rsidRDefault="007A50ED" w:rsidP="00424EBB">
            <w:pPr>
              <w:pStyle w:val="aa"/>
            </w:pPr>
          </w:p>
        </w:tc>
        <w:tc>
          <w:tcPr>
            <w:tcW w:w="3306" w:type="dxa"/>
            <w:tcBorders>
              <w:right w:val="nil"/>
            </w:tcBorders>
            <w:vAlign w:val="top"/>
          </w:tcPr>
          <w:p w14:paraId="70BF0F00" w14:textId="77777777" w:rsidR="007A50ED" w:rsidRDefault="007A50ED" w:rsidP="00424EBB">
            <w:pPr>
              <w:pStyle w:val="aa"/>
            </w:pPr>
            <w:r w:rsidRPr="00D53224">
              <w:rPr>
                <w:rFonts w:hint="eastAsia"/>
              </w:rPr>
              <w:t>实验</w:t>
            </w:r>
            <w:r w:rsidRPr="00D53224">
              <w:rPr>
                <w:rFonts w:hint="eastAsia"/>
              </w:rPr>
              <w:t>4</w:t>
            </w:r>
          </w:p>
        </w:tc>
        <w:tc>
          <w:tcPr>
            <w:tcW w:w="3260" w:type="dxa"/>
            <w:tcBorders>
              <w:top w:val="single" w:sz="12" w:space="0" w:color="auto"/>
              <w:left w:val="nil"/>
            </w:tcBorders>
          </w:tcPr>
          <w:p w14:paraId="6CAF73CD" w14:textId="77777777" w:rsidR="007A50ED" w:rsidRDefault="007A50ED" w:rsidP="007A50ED">
            <w:pPr>
              <w:pStyle w:val="aa"/>
            </w:pPr>
            <w:r>
              <w:rPr>
                <w:rFonts w:hint="eastAsia"/>
              </w:rPr>
              <w:t>实验</w:t>
            </w:r>
            <w:r>
              <w:rPr>
                <w:rFonts w:hint="eastAsia"/>
              </w:rPr>
              <w:t>5</w:t>
            </w:r>
          </w:p>
        </w:tc>
      </w:tr>
      <w:tr w:rsidR="007A50ED" w14:paraId="7A04BD31" w14:textId="77777777" w:rsidTr="0074420F">
        <w:trPr>
          <w:trHeight w:val="352"/>
        </w:trPr>
        <w:tc>
          <w:tcPr>
            <w:tcW w:w="1514" w:type="dxa"/>
            <w:tcBorders>
              <w:top w:val="single" w:sz="12" w:space="0" w:color="auto"/>
              <w:bottom w:val="nil"/>
            </w:tcBorders>
            <w:vAlign w:val="top"/>
          </w:tcPr>
          <w:p w14:paraId="1DA593C6" w14:textId="77777777" w:rsidR="007A50ED" w:rsidRPr="0018607E" w:rsidRDefault="007A50ED" w:rsidP="00424EBB">
            <w:pPr>
              <w:pStyle w:val="aa"/>
            </w:pPr>
            <w:r w:rsidRPr="00D53224">
              <w:rPr>
                <w:rFonts w:hint="eastAsia"/>
              </w:rPr>
              <w:t>目的</w:t>
            </w:r>
          </w:p>
        </w:tc>
        <w:tc>
          <w:tcPr>
            <w:tcW w:w="6566" w:type="dxa"/>
            <w:gridSpan w:val="2"/>
            <w:tcBorders>
              <w:top w:val="single" w:sz="12" w:space="0" w:color="auto"/>
              <w:bottom w:val="nil"/>
            </w:tcBorders>
            <w:vAlign w:val="top"/>
          </w:tcPr>
          <w:p w14:paraId="7422E6FF" w14:textId="067194A5" w:rsidR="007A50ED" w:rsidRPr="0018607E" w:rsidRDefault="007A50ED" w:rsidP="007A50ED">
            <w:pPr>
              <w:pStyle w:val="aa"/>
            </w:pPr>
            <w:r w:rsidRPr="00D53224">
              <w:rPr>
                <w:rFonts w:hint="eastAsia"/>
              </w:rPr>
              <w:t>对比实验，验证该方法是否能为具有不同特点的数据选择最合适的方法</w:t>
            </w:r>
            <w:r w:rsidR="0074420F">
              <w:rPr>
                <w:rFonts w:hint="eastAsia"/>
              </w:rPr>
              <w:t>。</w:t>
            </w:r>
          </w:p>
        </w:tc>
      </w:tr>
      <w:tr w:rsidR="007A50ED" w14:paraId="52AE7BC3" w14:textId="77777777" w:rsidTr="0074420F">
        <w:tc>
          <w:tcPr>
            <w:tcW w:w="1514" w:type="dxa"/>
            <w:tcBorders>
              <w:top w:val="nil"/>
              <w:bottom w:val="nil"/>
            </w:tcBorders>
            <w:vAlign w:val="top"/>
          </w:tcPr>
          <w:p w14:paraId="22DB0B0C" w14:textId="77777777" w:rsidR="007A50ED" w:rsidRPr="00D366D3" w:rsidRDefault="007A50ED" w:rsidP="00424EBB">
            <w:pPr>
              <w:pStyle w:val="aa"/>
            </w:pPr>
            <w:r w:rsidRPr="00D366D3">
              <w:rPr>
                <w:rFonts w:hint="eastAsia"/>
              </w:rPr>
              <w:t>输入</w:t>
            </w:r>
          </w:p>
        </w:tc>
        <w:tc>
          <w:tcPr>
            <w:tcW w:w="3306" w:type="dxa"/>
            <w:tcBorders>
              <w:top w:val="nil"/>
              <w:bottom w:val="nil"/>
              <w:right w:val="nil"/>
            </w:tcBorders>
            <w:vAlign w:val="top"/>
          </w:tcPr>
          <w:p w14:paraId="484383C8" w14:textId="4E6033D0" w:rsidR="007A50ED" w:rsidRPr="00D366D3" w:rsidRDefault="007A50ED" w:rsidP="00424EBB">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oMath>
            <w:r w:rsidRPr="00D366D3">
              <w:rPr>
                <w:rFonts w:hint="eastAsia"/>
              </w:rPr>
              <w:t>，</w:t>
            </w:r>
            <w:r w:rsidRPr="00D366D3">
              <w:t>Method</w:t>
            </w:r>
            <w:r w:rsidRPr="00D366D3">
              <w:rPr>
                <w:rFonts w:hint="eastAsia"/>
              </w:rPr>
              <w:t>集合</w:t>
            </w:r>
            <w:r w:rsidR="0074420F">
              <w:rPr>
                <w:rFonts w:hint="eastAsia"/>
              </w:rPr>
              <w:t>。</w:t>
            </w:r>
          </w:p>
        </w:tc>
        <w:tc>
          <w:tcPr>
            <w:tcW w:w="3260" w:type="dxa"/>
            <w:tcBorders>
              <w:top w:val="nil"/>
              <w:left w:val="nil"/>
              <w:bottom w:val="nil"/>
            </w:tcBorders>
          </w:tcPr>
          <w:p w14:paraId="25486DAF" w14:textId="4A9CFC8D" w:rsidR="007A50ED" w:rsidRPr="00D366D3" w:rsidRDefault="007A50ED" w:rsidP="007A50ED">
            <w:pPr>
              <w:pStyle w:val="aa"/>
            </w:pPr>
            <w:r w:rsidRPr="00D366D3">
              <w:rPr>
                <w:bCs/>
              </w:rPr>
              <w:t>Gold-standard</w:t>
            </w:r>
            <w:r w:rsidRPr="00D366D3">
              <w:rPr>
                <w:rFonts w:hint="eastAsia"/>
                <w:bCs/>
              </w:rPr>
              <w:t>（</w:t>
            </w:r>
            <w:r w:rsidRPr="00D366D3">
              <w:rPr>
                <w:bCs/>
              </w:rPr>
              <w:t>GS</w:t>
            </w:r>
            <w:r w:rsidRPr="00D366D3">
              <w:rPr>
                <w:rFonts w:hint="eastAsia"/>
                <w:bCs/>
              </w:rPr>
              <w:t>）</w:t>
            </w:r>
            <w:r w:rsidRPr="00D366D3">
              <w:rPr>
                <w:b/>
                <w:bCs/>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3</m:t>
                  </m:r>
                </m:sub>
              </m:sSub>
            </m:oMath>
          </w:p>
          <w:p w14:paraId="66A49329" w14:textId="5BB0A367" w:rsidR="007A50ED" w:rsidRPr="00D366D3" w:rsidRDefault="007A50ED" w:rsidP="007A50ED">
            <w:pPr>
              <w:pStyle w:val="aa"/>
            </w:pPr>
            <w:r w:rsidRPr="00D366D3">
              <w:t>Method</w:t>
            </w:r>
            <w:r w:rsidRPr="00D366D3">
              <w:rPr>
                <w:rFonts w:hint="eastAsia"/>
              </w:rPr>
              <w:t>集合</w:t>
            </w:r>
            <w:r w:rsidR="0074420F">
              <w:rPr>
                <w:rFonts w:hint="eastAsia"/>
              </w:rPr>
              <w:t>。</w:t>
            </w:r>
          </w:p>
        </w:tc>
      </w:tr>
      <w:tr w:rsidR="007A50ED" w14:paraId="1DDB57AB" w14:textId="77777777" w:rsidTr="0074420F">
        <w:tc>
          <w:tcPr>
            <w:tcW w:w="1514" w:type="dxa"/>
            <w:tcBorders>
              <w:top w:val="nil"/>
              <w:bottom w:val="nil"/>
            </w:tcBorders>
            <w:vAlign w:val="top"/>
          </w:tcPr>
          <w:p w14:paraId="0ACEC8F3" w14:textId="77777777" w:rsidR="007A50ED" w:rsidRPr="00D366D3" w:rsidRDefault="007A50ED" w:rsidP="00424EBB">
            <w:pPr>
              <w:pStyle w:val="aa"/>
            </w:pPr>
            <w:r w:rsidRPr="00D366D3">
              <w:rPr>
                <w:rFonts w:hint="eastAsia"/>
              </w:rPr>
              <w:t>输出</w:t>
            </w:r>
          </w:p>
        </w:tc>
        <w:tc>
          <w:tcPr>
            <w:tcW w:w="3306" w:type="dxa"/>
            <w:tcBorders>
              <w:top w:val="nil"/>
              <w:bottom w:val="nil"/>
              <w:right w:val="nil"/>
            </w:tcBorders>
            <w:vAlign w:val="top"/>
          </w:tcPr>
          <w:p w14:paraId="39FFD557" w14:textId="0FB99FDD" w:rsidR="007A50ED" w:rsidRPr="00D366D3" w:rsidRDefault="007A50ED" w:rsidP="00553C11">
            <w:pPr>
              <w:pStyle w:val="aa"/>
            </w:pPr>
            <w:r w:rsidRPr="00D366D3">
              <w:rPr>
                <w:rFonts w:hint="eastAsia"/>
              </w:rPr>
              <w:t>最佳</w:t>
            </w:r>
            <w:r w:rsidR="00121FCF" w:rsidRPr="00D366D3">
              <w:rPr>
                <w:rFonts w:hint="eastAsia"/>
              </w:rPr>
              <w:t>方法</w:t>
            </w:r>
            <w:r w:rsidRPr="00D366D3">
              <w:rPr>
                <w:rFonts w:hint="eastAsia"/>
              </w:rPr>
              <w:t>序号，</w:t>
            </w:r>
            <w:r w:rsidR="004C0D42" w:rsidRPr="00D366D3">
              <w:rPr>
                <w:rFonts w:hint="eastAsia"/>
              </w:rPr>
              <w:t>及每个</w:t>
            </w:r>
            <w:r w:rsidR="004C0D42" w:rsidRPr="00D366D3">
              <w:t>方法</w:t>
            </w:r>
            <w:r w:rsidR="0074420F">
              <w:rPr>
                <w:rFonts w:hint="eastAsia"/>
              </w:rPr>
              <w:t>。</w:t>
            </w:r>
            <m:oMath>
              <m:sSub>
                <m:sSubPr>
                  <m:ctrlPr>
                    <w:rPr>
                      <w:rFonts w:ascii="Cambria Math" w:hAnsi="Cambria Math"/>
                    </w:rPr>
                  </m:ctrlPr>
                </m:sSubPr>
                <m:e>
                  <m:r>
                    <m:rPr>
                      <m:sty m:val="p"/>
                    </m:rPr>
                    <w:rPr>
                      <w:rFonts w:ascii="Cambria Math" w:hAnsi="Cambria Math"/>
                    </w:rPr>
                    <m:t>P( Method</m:t>
                  </m:r>
                </m:e>
                <m:sub>
                  <m:r>
                    <m:rPr>
                      <m:sty m:val="p"/>
                    </m:rPr>
                    <w:rPr>
                      <w:rFonts w:ascii="Cambria Math" w:hAnsi="Cambria Math"/>
                    </w:rPr>
                    <m:t>m</m:t>
                  </m:r>
                </m:sub>
              </m:sSub>
              <m:r>
                <m:rPr>
                  <m:sty m:val="p"/>
                </m:rPr>
                <w:rPr>
                  <w:rFonts w:ascii="Cambria Math" w:hAnsi="Cambria Math"/>
                </w:rPr>
                <m:t>|O )</m:t>
              </m:r>
            </m:oMath>
            <w:r w:rsidR="00553C11" w:rsidRPr="00D366D3">
              <w:rPr>
                <w:rFonts w:hint="eastAsia"/>
              </w:rPr>
              <w:t>、</w:t>
            </w:r>
            <m:oMath>
              <m:sSub>
                <m:sSubPr>
                  <m:ctrlPr>
                    <w:rPr>
                      <w:rFonts w:ascii="Cambria Math" w:hAnsi="Cambria Math"/>
                    </w:rPr>
                  </m:ctrlPr>
                </m:sSubPr>
                <m:e>
                  <m:r>
                    <m:rPr>
                      <m:sty m:val="p"/>
                    </m:rPr>
                    <w:rPr>
                      <w:rFonts w:ascii="Cambria Math" w:hAnsi="Cambria Math"/>
                    </w:rPr>
                    <m:t>R( Method</m:t>
                  </m:r>
                </m:e>
                <m:sub>
                  <m:r>
                    <m:rPr>
                      <m:sty m:val="p"/>
                    </m:rPr>
                    <w:rPr>
                      <w:rFonts w:ascii="Cambria Math" w:hAnsi="Cambria Math"/>
                    </w:rPr>
                    <m:t>m</m:t>
                  </m:r>
                </m:sub>
              </m:sSub>
              <m:r>
                <m:rPr>
                  <m:sty m:val="p"/>
                </m:rPr>
                <w:rPr>
                  <w:rFonts w:ascii="Cambria Math" w:hAnsi="Cambria Math"/>
                </w:rPr>
                <m:t>|O )</m:t>
              </m:r>
            </m:oMath>
            <w:r w:rsidR="00553C11" w:rsidRPr="00D366D3">
              <w:t>和</w:t>
            </w:r>
            <m:oMath>
              <m:sSub>
                <m:sSubPr>
                  <m:ctrlPr>
                    <w:rPr>
                      <w:rFonts w:ascii="Cambria Math" w:hAnsi="Cambria Math"/>
                    </w:rPr>
                  </m:ctrlPr>
                </m:sSubPr>
                <m:e>
                  <m:r>
                    <m:rPr>
                      <m:sty m:val="p"/>
                    </m:rPr>
                    <w:rPr>
                      <w:rFonts w:ascii="Cambria Math" w:hAnsi="Cambria Math"/>
                    </w:rPr>
                    <m:t>F( Method</m:t>
                  </m:r>
                </m:e>
                <m:sub>
                  <m:r>
                    <m:rPr>
                      <m:sty m:val="p"/>
                    </m:rPr>
                    <w:rPr>
                      <w:rFonts w:ascii="Cambria Math" w:hAnsi="Cambria Math"/>
                    </w:rPr>
                    <m:t>m</m:t>
                  </m:r>
                </m:sub>
              </m:sSub>
              <m:r>
                <m:rPr>
                  <m:sty m:val="p"/>
                </m:rPr>
                <w:rPr>
                  <w:rFonts w:ascii="Cambria Math" w:hAnsi="Cambria Math"/>
                </w:rPr>
                <m:t>|O )</m:t>
              </m:r>
            </m:oMath>
            <w:r w:rsidR="0074420F">
              <w:rPr>
                <w:rFonts w:hint="eastAsia"/>
              </w:rPr>
              <w:t>。</w:t>
            </w:r>
          </w:p>
        </w:tc>
        <w:tc>
          <w:tcPr>
            <w:tcW w:w="3260" w:type="dxa"/>
            <w:tcBorders>
              <w:top w:val="nil"/>
              <w:left w:val="nil"/>
              <w:bottom w:val="nil"/>
            </w:tcBorders>
            <w:vAlign w:val="top"/>
          </w:tcPr>
          <w:p w14:paraId="26A833E3" w14:textId="22799564" w:rsidR="007A50ED" w:rsidRPr="00D366D3" w:rsidRDefault="007A50ED" w:rsidP="007A50ED">
            <w:pPr>
              <w:pStyle w:val="aa"/>
            </w:pPr>
            <w:r w:rsidRPr="00D366D3">
              <w:rPr>
                <w:rFonts w:hint="eastAsia"/>
              </w:rPr>
              <w:t>同左</w:t>
            </w:r>
            <w:r w:rsidR="0074420F">
              <w:rPr>
                <w:rFonts w:hint="eastAsia"/>
              </w:rPr>
              <w:t>。</w:t>
            </w:r>
          </w:p>
        </w:tc>
      </w:tr>
      <w:tr w:rsidR="007A50ED" w14:paraId="309B5F4D" w14:textId="77777777" w:rsidTr="0074420F">
        <w:tc>
          <w:tcPr>
            <w:tcW w:w="1514" w:type="dxa"/>
            <w:tcBorders>
              <w:top w:val="nil"/>
              <w:bottom w:val="nil"/>
            </w:tcBorders>
            <w:vAlign w:val="top"/>
          </w:tcPr>
          <w:p w14:paraId="02BF0A8D" w14:textId="77777777" w:rsidR="007A50ED" w:rsidRPr="00D366D3" w:rsidRDefault="007A50ED" w:rsidP="00424EBB">
            <w:pPr>
              <w:pStyle w:val="aa"/>
            </w:pPr>
            <w:r w:rsidRPr="00D366D3">
              <w:rPr>
                <w:rFonts w:hint="eastAsia"/>
              </w:rPr>
              <w:t>数据特点</w:t>
            </w:r>
          </w:p>
        </w:tc>
        <w:tc>
          <w:tcPr>
            <w:tcW w:w="3306" w:type="dxa"/>
            <w:tcBorders>
              <w:top w:val="nil"/>
              <w:bottom w:val="nil"/>
              <w:right w:val="nil"/>
            </w:tcBorders>
            <w:vAlign w:val="top"/>
          </w:tcPr>
          <w:p w14:paraId="76046503" w14:textId="4E8DD0A3" w:rsidR="007A50ED" w:rsidRPr="00D366D3" w:rsidRDefault="007A50ED" w:rsidP="00424EBB">
            <w:pPr>
              <w:pStyle w:val="aa"/>
            </w:pPr>
            <w:r w:rsidRPr="00D366D3">
              <w:rPr>
                <w:rFonts w:hint="eastAsia"/>
              </w:rPr>
              <w:t>上下位关系完整，属性关系稀疏，部分缺乏</w:t>
            </w:r>
            <w:r w:rsidRPr="00D366D3">
              <w:rPr>
                <w:rFonts w:hint="eastAsia"/>
              </w:rPr>
              <w:t>instance-of</w:t>
            </w:r>
            <w:r w:rsidRPr="00D366D3">
              <w:rPr>
                <w:rFonts w:hint="eastAsia"/>
              </w:rPr>
              <w:t>关系</w:t>
            </w:r>
            <w:r w:rsidR="0074420F">
              <w:rPr>
                <w:rFonts w:hint="eastAsia"/>
              </w:rPr>
              <w:t>。</w:t>
            </w:r>
          </w:p>
        </w:tc>
        <w:tc>
          <w:tcPr>
            <w:tcW w:w="3260" w:type="dxa"/>
            <w:tcBorders>
              <w:top w:val="nil"/>
              <w:left w:val="nil"/>
              <w:bottom w:val="nil"/>
            </w:tcBorders>
          </w:tcPr>
          <w:p w14:paraId="21A4213A" w14:textId="53A0BCD3" w:rsidR="007A50ED" w:rsidRPr="00D366D3" w:rsidRDefault="007A50ED" w:rsidP="007A50ED">
            <w:pPr>
              <w:pStyle w:val="aa"/>
            </w:pPr>
            <w:r w:rsidRPr="00D366D3">
              <w:rPr>
                <w:rFonts w:hint="eastAsia"/>
              </w:rPr>
              <w:t>上下位关系稀疏，属性关系完整，部分缺乏</w:t>
            </w:r>
            <w:r w:rsidRPr="00D366D3">
              <w:t>instance-of</w:t>
            </w:r>
            <w:r w:rsidRPr="00D366D3">
              <w:rPr>
                <w:rFonts w:hint="eastAsia"/>
              </w:rPr>
              <w:t>关系</w:t>
            </w:r>
            <w:r w:rsidR="0074420F">
              <w:rPr>
                <w:rFonts w:hint="eastAsia"/>
              </w:rPr>
              <w:t>。</w:t>
            </w:r>
          </w:p>
        </w:tc>
      </w:tr>
      <w:tr w:rsidR="007A50ED" w:rsidRPr="0018607E" w14:paraId="241508ED" w14:textId="77777777" w:rsidTr="0074420F">
        <w:tc>
          <w:tcPr>
            <w:tcW w:w="1514" w:type="dxa"/>
            <w:tcBorders>
              <w:top w:val="nil"/>
              <w:bottom w:val="nil"/>
            </w:tcBorders>
            <w:vAlign w:val="top"/>
          </w:tcPr>
          <w:p w14:paraId="53A3CD69" w14:textId="77777777" w:rsidR="007A50ED" w:rsidRPr="00D366D3" w:rsidRDefault="007A50ED" w:rsidP="00424EBB">
            <w:pPr>
              <w:pStyle w:val="aa"/>
            </w:pPr>
            <w:r w:rsidRPr="00D366D3">
              <w:rPr>
                <w:rFonts w:hint="eastAsia"/>
              </w:rPr>
              <w:t>实验预期结果</w:t>
            </w:r>
          </w:p>
        </w:tc>
        <w:tc>
          <w:tcPr>
            <w:tcW w:w="3306" w:type="dxa"/>
            <w:tcBorders>
              <w:top w:val="nil"/>
              <w:bottom w:val="nil"/>
              <w:right w:val="nil"/>
            </w:tcBorders>
            <w:vAlign w:val="top"/>
          </w:tcPr>
          <w:p w14:paraId="4E0C1713" w14:textId="5F36A611" w:rsidR="007A50ED" w:rsidRPr="00D366D3" w:rsidRDefault="000434FE" w:rsidP="00424EBB">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74420F">
              <w:rPr>
                <w:rFonts w:hint="eastAsia"/>
              </w:rPr>
              <w:t>。</w:t>
            </w:r>
          </w:p>
        </w:tc>
        <w:tc>
          <w:tcPr>
            <w:tcW w:w="3260" w:type="dxa"/>
            <w:tcBorders>
              <w:top w:val="nil"/>
              <w:left w:val="nil"/>
              <w:bottom w:val="nil"/>
            </w:tcBorders>
          </w:tcPr>
          <w:p w14:paraId="40DE1D40" w14:textId="2D582579" w:rsidR="007A50ED" w:rsidRPr="00D366D3" w:rsidRDefault="000434FE" w:rsidP="007A50ED">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w:r w:rsidR="0074420F">
              <w:rPr>
                <w:rFonts w:hint="eastAsia"/>
              </w:rPr>
              <w:t>。</w:t>
            </w:r>
          </w:p>
        </w:tc>
      </w:tr>
      <w:tr w:rsidR="007A50ED" w:rsidRPr="0018607E" w14:paraId="1CDA4FB0" w14:textId="77777777" w:rsidTr="0074420F">
        <w:tc>
          <w:tcPr>
            <w:tcW w:w="1514" w:type="dxa"/>
            <w:tcBorders>
              <w:top w:val="nil"/>
              <w:bottom w:val="nil"/>
            </w:tcBorders>
            <w:vAlign w:val="top"/>
          </w:tcPr>
          <w:p w14:paraId="56043C6B" w14:textId="77777777" w:rsidR="007A50ED" w:rsidRPr="00D366D3" w:rsidRDefault="007A50ED" w:rsidP="00424EBB">
            <w:pPr>
              <w:pStyle w:val="aa"/>
            </w:pPr>
            <w:r w:rsidRPr="00D366D3">
              <w:rPr>
                <w:rFonts w:hint="eastAsia"/>
              </w:rPr>
              <w:t>原因</w:t>
            </w:r>
          </w:p>
        </w:tc>
        <w:tc>
          <w:tcPr>
            <w:tcW w:w="3306" w:type="dxa"/>
            <w:tcBorders>
              <w:top w:val="nil"/>
              <w:bottom w:val="nil"/>
              <w:right w:val="nil"/>
            </w:tcBorders>
            <w:vAlign w:val="top"/>
          </w:tcPr>
          <w:p w14:paraId="7B8ECA48" w14:textId="29A258B8" w:rsidR="007A50ED" w:rsidRPr="00D366D3" w:rsidRDefault="000434FE" w:rsidP="00F20FE9">
            <w:pPr>
              <w:pStyle w:val="aa"/>
            </w:pP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F20FE9" w:rsidRPr="00D366D3">
              <w:rPr>
                <w:rFonts w:hint="eastAsia"/>
              </w:rPr>
              <w:t>是</w:t>
            </w:r>
            <w:r w:rsidR="00F20FE9" w:rsidRPr="00D366D3">
              <w:t>基于</w:t>
            </w:r>
            <w:r w:rsidR="007A50ED" w:rsidRPr="00D366D3">
              <w:rPr>
                <w:rFonts w:hint="eastAsia"/>
              </w:rPr>
              <w:t>上下位关系</w:t>
            </w:r>
            <w:r w:rsidR="00F20FE9" w:rsidRPr="00D366D3">
              <w:rPr>
                <w:rFonts w:hint="eastAsia"/>
              </w:rPr>
              <w:t>的</w:t>
            </w:r>
            <w:r w:rsidR="00F20FE9" w:rsidRPr="00D366D3">
              <w:t>机器学习方法</w:t>
            </w:r>
            <w:r w:rsidR="0074420F">
              <w:rPr>
                <w:rFonts w:hint="eastAsia"/>
              </w:rPr>
              <w:t>。</w:t>
            </w:r>
          </w:p>
        </w:tc>
        <w:tc>
          <w:tcPr>
            <w:tcW w:w="3260" w:type="dxa"/>
            <w:tcBorders>
              <w:top w:val="nil"/>
              <w:left w:val="nil"/>
              <w:bottom w:val="nil"/>
            </w:tcBorders>
          </w:tcPr>
          <w:p w14:paraId="2FF31E33" w14:textId="23928CB8" w:rsidR="007A50ED" w:rsidRPr="00D366D3" w:rsidRDefault="007A50ED" w:rsidP="007A50ED">
            <w:pPr>
              <w:pStyle w:val="aa"/>
            </w:pPr>
            <w:r w:rsidRPr="00D366D3">
              <w:t>Method3</w:t>
            </w:r>
            <w:r w:rsidR="00F20FE9" w:rsidRPr="00D366D3">
              <w:rPr>
                <w:rFonts w:hint="eastAsia"/>
              </w:rPr>
              <w:t>是</w:t>
            </w:r>
            <w:r w:rsidR="00F20FE9" w:rsidRPr="00D366D3">
              <w:t>基于</w:t>
            </w:r>
            <w:r w:rsidR="00F20FE9" w:rsidRPr="00D366D3">
              <w:rPr>
                <w:rFonts w:hint="eastAsia"/>
              </w:rPr>
              <w:t>属性关系</w:t>
            </w:r>
            <w:r w:rsidR="00F20FE9" w:rsidRPr="00D366D3">
              <w:t>统计的算法</w:t>
            </w:r>
            <w:r w:rsidRPr="00D366D3">
              <w:rPr>
                <w:rFonts w:hint="eastAsia"/>
              </w:rPr>
              <w:t>。</w:t>
            </w:r>
          </w:p>
        </w:tc>
      </w:tr>
      <w:tr w:rsidR="007A50ED" w:rsidRPr="0018607E" w14:paraId="180E298D" w14:textId="77777777" w:rsidTr="0074420F">
        <w:tc>
          <w:tcPr>
            <w:tcW w:w="1514" w:type="dxa"/>
            <w:tcBorders>
              <w:top w:val="nil"/>
              <w:bottom w:val="single" w:sz="12" w:space="0" w:color="auto"/>
            </w:tcBorders>
          </w:tcPr>
          <w:p w14:paraId="7E2FDF83" w14:textId="77777777" w:rsidR="007A50ED" w:rsidRPr="00D366D3" w:rsidRDefault="007A50ED" w:rsidP="00424EBB">
            <w:pPr>
              <w:pStyle w:val="aa"/>
            </w:pPr>
            <w:r w:rsidRPr="00D366D3">
              <w:rPr>
                <w:rFonts w:hint="eastAsia"/>
              </w:rPr>
              <w:t>预估结论</w:t>
            </w:r>
          </w:p>
        </w:tc>
        <w:tc>
          <w:tcPr>
            <w:tcW w:w="6566" w:type="dxa"/>
            <w:gridSpan w:val="2"/>
            <w:tcBorders>
              <w:top w:val="nil"/>
              <w:bottom w:val="single" w:sz="12" w:space="0" w:color="auto"/>
            </w:tcBorders>
          </w:tcPr>
          <w:p w14:paraId="0D9E96DC" w14:textId="54324271" w:rsidR="007A50ED" w:rsidRPr="00D366D3" w:rsidRDefault="007A50ED" w:rsidP="007A50ED">
            <w:pPr>
              <w:pStyle w:val="aa"/>
            </w:pPr>
            <w:r w:rsidRPr="00D366D3">
              <w:rPr>
                <w:rFonts w:hint="eastAsia"/>
              </w:rPr>
              <w:t>说明该方法的确能为具有不同特点的数据选择最合适的方法</w:t>
            </w:r>
            <w:r w:rsidR="0074420F">
              <w:rPr>
                <w:rFonts w:hint="eastAsia"/>
              </w:rPr>
              <w:t>。</w:t>
            </w:r>
          </w:p>
        </w:tc>
      </w:tr>
    </w:tbl>
    <w:p w14:paraId="4C765B13" w14:textId="0C729063" w:rsidR="0018607E" w:rsidRDefault="00CF370B" w:rsidP="00F20FE9">
      <w:pPr>
        <w:ind w:left="418" w:firstLine="420"/>
      </w:pPr>
      <w:r w:rsidRPr="00CF370B">
        <w:rPr>
          <w:rFonts w:hint="eastAsia"/>
        </w:rPr>
        <w:t>通过</w:t>
      </w:r>
      <w:r w:rsidRPr="00CF370B">
        <w:t>以上</w:t>
      </w:r>
      <w:r w:rsidRPr="00CF370B">
        <w:rPr>
          <w:rFonts w:hint="eastAsia"/>
        </w:rPr>
        <w:t>5</w:t>
      </w:r>
      <w:r w:rsidRPr="00CF370B">
        <w:rPr>
          <w:rFonts w:hint="eastAsia"/>
        </w:rPr>
        <w:t>个</w:t>
      </w:r>
      <w:r w:rsidRPr="00CF370B">
        <w:t>实验，我们</w:t>
      </w:r>
      <w:r w:rsidRPr="00CF370B">
        <w:rPr>
          <w:rFonts w:hint="eastAsia"/>
        </w:rPr>
        <w:t>较</w:t>
      </w:r>
      <w:r w:rsidRPr="00CF370B">
        <w:t>合理</w:t>
      </w:r>
      <w:r w:rsidR="00F20FE9">
        <w:rPr>
          <w:rFonts w:hint="eastAsia"/>
        </w:rPr>
        <w:t>且</w:t>
      </w:r>
      <w:r w:rsidRPr="00CF370B">
        <w:t>全面的考察了</w:t>
      </w:r>
      <w:r w:rsidR="00F20FE9">
        <w:rPr>
          <w:rFonts w:hint="eastAsia"/>
        </w:rPr>
        <w:t>本文</w:t>
      </w:r>
      <w:r w:rsidR="00F20FE9">
        <w:t>提出</w:t>
      </w:r>
      <w:r w:rsidR="00F20FE9">
        <w:rPr>
          <w:rFonts w:hint="eastAsia"/>
        </w:rPr>
        <w:t>的</w:t>
      </w:r>
      <w:r w:rsidR="00F20FE9">
        <w:t>方法的准确性</w:t>
      </w:r>
      <w:r w:rsidR="00F20FE9">
        <w:rPr>
          <w:rFonts w:hint="eastAsia"/>
        </w:rPr>
        <w:t>、</w:t>
      </w:r>
      <w:r w:rsidRPr="00CF370B">
        <w:rPr>
          <w:rFonts w:hint="eastAsia"/>
        </w:rPr>
        <w:t>与</w:t>
      </w:r>
      <w:r w:rsidR="00F20FE9">
        <w:t>均值方法</w:t>
      </w:r>
      <w:r w:rsidR="00F20FE9">
        <w:rPr>
          <w:rFonts w:hint="eastAsia"/>
        </w:rPr>
        <w:t>对比</w:t>
      </w:r>
      <w:r w:rsidR="00F20FE9">
        <w:t>的</w:t>
      </w:r>
      <w:r w:rsidR="00F20FE9">
        <w:rPr>
          <w:rFonts w:hint="eastAsia"/>
        </w:rPr>
        <w:t>效果</w:t>
      </w:r>
      <w:r w:rsidR="00F20FE9">
        <w:t>、</w:t>
      </w:r>
      <w:r w:rsidRPr="00CF370B">
        <w:t>不同</w:t>
      </w:r>
      <w:r w:rsidRPr="00CF370B">
        <w:rPr>
          <w:rFonts w:hint="eastAsia"/>
        </w:rPr>
        <w:t>密度</w:t>
      </w:r>
      <w:r w:rsidRPr="00CF370B">
        <w:t>情况下的表现</w:t>
      </w:r>
      <w:r w:rsidR="00F20FE9">
        <w:rPr>
          <w:rFonts w:hint="eastAsia"/>
        </w:rPr>
        <w:t>以及</w:t>
      </w:r>
      <w:r w:rsidRPr="00CF370B">
        <w:t>是否能不同特点的数据集选择合适的方法。</w:t>
      </w:r>
    </w:p>
    <w:p w14:paraId="7390B3A7" w14:textId="77777777" w:rsidR="0027490A" w:rsidRDefault="00CF370B" w:rsidP="0027490A">
      <w:pPr>
        <w:pStyle w:val="3"/>
      </w:pPr>
      <w:bookmarkStart w:id="72" w:name="_Toc444193579"/>
      <w:r>
        <w:t>Subclass-</w:t>
      </w:r>
      <w:r w:rsidR="0027490A">
        <w:t>of</w:t>
      </w:r>
      <w:r w:rsidR="0027490A">
        <w:rPr>
          <w:rFonts w:hint="eastAsia"/>
        </w:rPr>
        <w:t>关系</w:t>
      </w:r>
      <w:r w:rsidR="0027490A">
        <w:t>补全</w:t>
      </w:r>
      <w:r w:rsidR="0027490A">
        <w:rPr>
          <w:rFonts w:hint="eastAsia"/>
        </w:rPr>
        <w:t>评估</w:t>
      </w:r>
      <w:r w:rsidR="0027490A">
        <w:t>实验</w:t>
      </w:r>
      <w:r w:rsidR="0027490A">
        <w:rPr>
          <w:rFonts w:hint="eastAsia"/>
        </w:rPr>
        <w:t>详细设计</w:t>
      </w:r>
      <w:bookmarkEnd w:id="72"/>
    </w:p>
    <w:p w14:paraId="11490003" w14:textId="017EC8B6" w:rsidR="007A50ED" w:rsidRPr="00D366D3" w:rsidRDefault="00F20FE9" w:rsidP="001C7B70">
      <w:pPr>
        <w:tabs>
          <w:tab w:val="left" w:pos="7088"/>
        </w:tabs>
        <w:ind w:left="418" w:firstLine="420"/>
      </w:pPr>
      <w:r>
        <w:rPr>
          <w:rFonts w:hint="eastAsia"/>
        </w:rPr>
        <w:t>本文</w:t>
      </w:r>
      <w:r>
        <w:t>提出的</w:t>
      </w:r>
      <w:r>
        <w:rPr>
          <w:rFonts w:hint="eastAsia"/>
        </w:rPr>
        <w:t>评估</w:t>
      </w:r>
      <w:r>
        <w:t>算法是与被评估方法无关的</w:t>
      </w:r>
      <w:r>
        <w:rPr>
          <w:rFonts w:hint="eastAsia"/>
        </w:rPr>
        <w:t>，</w:t>
      </w:r>
      <w:r w:rsidR="007A50ED">
        <w:t>不仅</w:t>
      </w:r>
      <w:r w:rsidR="007A50ED">
        <w:rPr>
          <w:rFonts w:hint="eastAsia"/>
        </w:rPr>
        <w:t>适用</w:t>
      </w:r>
      <w:r w:rsidR="007A50ED">
        <w:t>于</w:t>
      </w:r>
      <w:r w:rsidR="007A50ED">
        <w:t>instance-of</w:t>
      </w:r>
      <w:r w:rsidR="007A50ED">
        <w:rPr>
          <w:rFonts w:hint="eastAsia"/>
        </w:rPr>
        <w:t>关系</w:t>
      </w:r>
      <w:r w:rsidR="007A50ED">
        <w:t>补全方法的</w:t>
      </w:r>
      <w:r w:rsidR="007A50ED">
        <w:rPr>
          <w:rFonts w:hint="eastAsia"/>
        </w:rPr>
        <w:t>评估</w:t>
      </w:r>
      <w:r w:rsidR="007A50ED">
        <w:t>，</w:t>
      </w:r>
      <w:r>
        <w:rPr>
          <w:rFonts w:hint="eastAsia"/>
        </w:rPr>
        <w:t>也</w:t>
      </w:r>
      <w:r w:rsidR="007A50ED">
        <w:t>适用于</w:t>
      </w:r>
      <w:r w:rsidR="007A50ED">
        <w:t>subclass-of</w:t>
      </w:r>
      <w:r w:rsidR="007A50ED">
        <w:rPr>
          <w:rFonts w:hint="eastAsia"/>
        </w:rPr>
        <w:t>关系</w:t>
      </w:r>
      <w:r w:rsidR="007A50ED">
        <w:t>补全评估</w:t>
      </w:r>
      <w:r w:rsidR="007A50ED">
        <w:rPr>
          <w:rFonts w:hint="eastAsia"/>
        </w:rPr>
        <w:t>。</w:t>
      </w:r>
      <w:r w:rsidR="007A50ED" w:rsidRPr="007A50ED">
        <w:rPr>
          <w:rFonts w:hint="eastAsia"/>
        </w:rPr>
        <w:t>本节将从实验目的、输入、输出和预期实验结果几个方面</w:t>
      </w:r>
      <w:r w:rsidR="007A50ED" w:rsidRPr="00D366D3">
        <w:rPr>
          <w:rFonts w:hint="eastAsia"/>
        </w:rPr>
        <w:t>来详细描述</w:t>
      </w:r>
      <w:r w:rsidR="007A50ED" w:rsidRPr="00D366D3">
        <w:t>Subclass</w:t>
      </w:r>
      <w:r w:rsidR="007A50ED" w:rsidRPr="00D366D3">
        <w:rPr>
          <w:rFonts w:hint="eastAsia"/>
        </w:rPr>
        <w:t>-of</w:t>
      </w:r>
      <w:r w:rsidR="007A50ED" w:rsidRPr="00D366D3">
        <w:rPr>
          <w:rFonts w:hint="eastAsia"/>
        </w:rPr>
        <w:t>关系补全评估实验的设计。</w:t>
      </w:r>
    </w:p>
    <w:p w14:paraId="38922DC2" w14:textId="552B95F7" w:rsidR="00AC59FE" w:rsidRDefault="00AC59FE" w:rsidP="00553C11">
      <w:pPr>
        <w:tabs>
          <w:tab w:val="left" w:pos="7088"/>
        </w:tabs>
        <w:ind w:left="418" w:firstLine="420"/>
      </w:pPr>
      <w:r w:rsidRPr="00D366D3">
        <w:rPr>
          <w:rFonts w:hint="eastAsia"/>
        </w:rPr>
        <w:t>实验</w:t>
      </w:r>
      <w:r w:rsidRPr="00D366D3">
        <w:rPr>
          <w:rFonts w:hint="eastAsia"/>
        </w:rPr>
        <w:t>6</w:t>
      </w:r>
      <w:r w:rsidRPr="00D366D3">
        <w:rPr>
          <w:rFonts w:hint="eastAsia"/>
        </w:rPr>
        <w:t>用被</w:t>
      </w:r>
      <w:r w:rsidRPr="00D366D3">
        <w:t>设计</w:t>
      </w:r>
      <w:r w:rsidRPr="00D366D3">
        <w:rPr>
          <w:rFonts w:hint="eastAsia"/>
        </w:rPr>
        <w:t>的</w:t>
      </w:r>
      <w:r w:rsidRPr="00D366D3">
        <w:t>目的是</w:t>
      </w:r>
      <w:r w:rsidRPr="00D366D3">
        <w:rPr>
          <w:rFonts w:hint="eastAsia"/>
        </w:rPr>
        <w:t>验证</w:t>
      </w:r>
      <w:r w:rsidRPr="00D366D3">
        <w:t>该方法计算得到的</w:t>
      </w:r>
      <w:r w:rsidRPr="00D366D3">
        <w:rPr>
          <w:rFonts w:hint="eastAsia"/>
        </w:rPr>
        <w:t>subclass</w:t>
      </w:r>
      <w:r w:rsidRPr="00D366D3">
        <w:t>-of</w:t>
      </w:r>
      <w:r w:rsidRPr="00D366D3">
        <w:rPr>
          <w:rFonts w:hint="eastAsia"/>
        </w:rPr>
        <w:t>关系</w:t>
      </w:r>
      <w:r w:rsidR="00782C5A" w:rsidRPr="00D366D3">
        <w:rPr>
          <w:rFonts w:hint="eastAsia"/>
        </w:rPr>
        <w:t>补全</w:t>
      </w:r>
      <w:r w:rsidR="00782C5A" w:rsidRPr="00D366D3">
        <w:t>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782C5A" w:rsidRPr="00D366D3">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782C5A" w:rsidRPr="00D366D3">
        <w:rPr>
          <w:rFonts w:hint="eastAsia"/>
        </w:rPr>
        <w:t>与</w:t>
      </w:r>
      <w:r w:rsidR="00782C5A" w:rsidRPr="00D366D3">
        <w:t>真实</w:t>
      </w:r>
      <w:r w:rsidR="00782C5A" w:rsidRPr="00D366D3">
        <w:rPr>
          <w:rFonts w:hint="eastAsia"/>
        </w:rPr>
        <w:t>值</w:t>
      </w:r>
      <w:r w:rsidR="00782C5A" w:rsidRPr="00D366D3">
        <w:t>的</w:t>
      </w:r>
      <w:r w:rsidR="00782C5A" w:rsidRPr="00D366D3">
        <w:rPr>
          <w:rFonts w:hint="eastAsia"/>
        </w:rPr>
        <w:t>保持</w:t>
      </w:r>
      <w:r w:rsidR="00782C5A" w:rsidRPr="00D366D3">
        <w:t>的在一定</w:t>
      </w:r>
      <w:r w:rsidR="00782C5A" w:rsidRPr="00D366D3">
        <w:rPr>
          <w:rFonts w:hint="eastAsia"/>
        </w:rPr>
        <w:t>阈值</w:t>
      </w:r>
      <w:r w:rsidR="00782C5A" w:rsidRPr="00D366D3">
        <w:t>内，</w:t>
      </w:r>
      <w:r w:rsidR="00782C5A" w:rsidRPr="00D366D3">
        <w:rPr>
          <w:rFonts w:hint="eastAsia"/>
        </w:rPr>
        <w:t>实验</w:t>
      </w:r>
      <w:r w:rsidR="00782C5A" w:rsidRPr="00D366D3">
        <w:t>详细介绍</w:t>
      </w:r>
      <w:r w:rsidR="00782C5A" w:rsidRPr="00D366D3">
        <w:rPr>
          <w:rFonts w:hint="eastAsia"/>
        </w:rPr>
        <w:t>见</w:t>
      </w:r>
      <w:r w:rsidR="00782C5A" w:rsidRPr="00D366D3">
        <w:t>表</w:t>
      </w:r>
      <w:r w:rsidR="00553C11" w:rsidRPr="00D366D3">
        <w:rPr>
          <w:rFonts w:hint="eastAsia"/>
        </w:rPr>
        <w:t>5</w:t>
      </w:r>
      <w:r w:rsidR="00553C11" w:rsidRPr="00D366D3">
        <w:t>-</w:t>
      </w:r>
      <w:r w:rsidR="002B359C">
        <w:t>8</w:t>
      </w:r>
      <w:r w:rsidR="00782C5A" w:rsidRPr="00D366D3">
        <w:rPr>
          <w:rFonts w:hint="eastAsia"/>
        </w:rPr>
        <w:t>所示</w:t>
      </w:r>
      <w:r w:rsidR="00553C11" w:rsidRPr="00D366D3">
        <w:rPr>
          <w:rFonts w:hint="eastAsia"/>
        </w:rPr>
        <w:t>。</w:t>
      </w:r>
    </w:p>
    <w:p w14:paraId="5F2926DB" w14:textId="35F61E45" w:rsidR="002B359C" w:rsidRDefault="002B359C" w:rsidP="002B359C">
      <w:pPr>
        <w:tabs>
          <w:tab w:val="left" w:pos="7088"/>
        </w:tabs>
        <w:ind w:left="418" w:firstLine="420"/>
      </w:pPr>
      <w:r>
        <w:rPr>
          <w:rFonts w:hint="eastAsia"/>
        </w:rPr>
        <w:t>本文</w:t>
      </w:r>
      <w:r w:rsidRPr="00D366D3">
        <w:rPr>
          <w:rFonts w:hint="eastAsia"/>
        </w:rPr>
        <w:t>利用</w:t>
      </w:r>
      <w:r w:rsidRPr="00D366D3">
        <w:rPr>
          <w:rFonts w:hint="eastAsia"/>
        </w:rPr>
        <w:t>RMSE</w:t>
      </w:r>
      <w:r w:rsidRPr="00D366D3">
        <w:t>来描述</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与</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之间</w:t>
      </w:r>
      <w:r w:rsidRPr="00D366D3">
        <w:t>的误差</w:t>
      </w:r>
      <w:r w:rsidRPr="00D366D3">
        <w:rPr>
          <w:rFonts w:hint="eastAsia"/>
        </w:rPr>
        <w:t>。</w:t>
      </w:r>
      <w:r w:rsidRPr="00D366D3">
        <w:t>如果该误差在一定阈值内，</w:t>
      </w:r>
      <w:r w:rsidRPr="00D366D3">
        <w:rPr>
          <w:rFonts w:hint="eastAsia"/>
        </w:rPr>
        <w:t>则认为该方法确实能在较大程度提高效率的情况下，较准确的估算每个方法的</w:t>
      </w:r>
      <w:r>
        <w:rPr>
          <w:rFonts w:hint="eastAsia"/>
        </w:rPr>
        <w:t>准确率</w:t>
      </w:r>
      <w:r w:rsidRPr="00D366D3">
        <w:t>和</w:t>
      </w:r>
      <w:r w:rsidRPr="00D366D3">
        <w:rPr>
          <w:rFonts w:hint="eastAsia"/>
        </w:rPr>
        <w:t>召回率</w:t>
      </w:r>
      <w:r w:rsidRPr="00D366D3">
        <w:t>。</w:t>
      </w:r>
    </w:p>
    <w:p w14:paraId="1B1F8B95" w14:textId="77FC6F6E" w:rsidR="001B481E" w:rsidRDefault="00553C11" w:rsidP="001B481E">
      <w:pPr>
        <w:ind w:left="418" w:firstLine="420"/>
      </w:pPr>
      <w:r w:rsidRPr="00AC697A">
        <w:rPr>
          <w:rFonts w:hint="eastAsia"/>
        </w:rPr>
        <w:t>为</w:t>
      </w:r>
      <w:r w:rsidRPr="00AC697A">
        <w:t>了较为客观反映</w:t>
      </w:r>
      <w:r w:rsidRPr="00AC697A">
        <w:rPr>
          <w:rFonts w:hint="eastAsia"/>
        </w:rPr>
        <w:t>各个</w:t>
      </w:r>
      <w:r w:rsidRPr="00AC697A">
        <w:t>方法的在不同数据上</w:t>
      </w:r>
      <w:r>
        <w:t>的</w:t>
      </w:r>
      <w:r>
        <w:rPr>
          <w:rFonts w:hint="eastAsia"/>
        </w:rPr>
        <w:t>效果</w:t>
      </w:r>
      <w:r w:rsidRPr="00AC697A">
        <w:t>，我们</w:t>
      </w:r>
      <w:r w:rsidRPr="00AC697A">
        <w:rPr>
          <w:rFonts w:hint="eastAsia"/>
        </w:rPr>
        <w:t>分别</w:t>
      </w:r>
      <w:r w:rsidRPr="00AC697A">
        <w:t>构建了</w:t>
      </w:r>
      <w:r w:rsidR="00431612">
        <w:rPr>
          <w:rFonts w:hint="eastAsia"/>
        </w:rPr>
        <w:t>两组</w:t>
      </w:r>
      <w:r w:rsidR="00431612">
        <w:t>实验</w:t>
      </w:r>
      <w:r w:rsidRPr="00AC697A">
        <w:rPr>
          <w:rFonts w:hint="eastAsia"/>
        </w:rPr>
        <w:t>，</w:t>
      </w:r>
      <w:r w:rsidRPr="00AC697A">
        <w:t>实验</w:t>
      </w:r>
      <w:r>
        <w:rPr>
          <w:rFonts w:hint="eastAsia"/>
        </w:rPr>
        <w:t>7</w:t>
      </w:r>
      <w:r w:rsidRPr="00AC697A">
        <w:rPr>
          <w:rFonts w:hint="eastAsia"/>
        </w:rPr>
        <w:t>使用</w:t>
      </w:r>
      <w:r w:rsidR="00431612">
        <w:t>的</w:t>
      </w:r>
      <w:r w:rsidR="00431612">
        <w:rPr>
          <w:rFonts w:hint="eastAsia"/>
        </w:rPr>
        <w:t>数据</w:t>
      </w:r>
      <w:r w:rsidR="00431612">
        <w:t>的特点是</w:t>
      </w:r>
      <w:r w:rsidR="00431612">
        <w:rPr>
          <w:rFonts w:hint="eastAsia"/>
        </w:rPr>
        <w:t>属性关系是</w:t>
      </w:r>
      <w:r w:rsidR="00431612">
        <w:t>缺失</w:t>
      </w:r>
      <w:r>
        <w:t>，实验</w:t>
      </w:r>
      <w:r w:rsidR="00431612">
        <w:t>8</w:t>
      </w:r>
      <w:r w:rsidRPr="00AC697A">
        <w:rPr>
          <w:rFonts w:hint="eastAsia"/>
        </w:rPr>
        <w:t>使用</w:t>
      </w:r>
      <w:r w:rsidR="00431612">
        <w:t>的</w:t>
      </w:r>
      <w:r w:rsidRPr="00AC697A">
        <w:t>数据</w:t>
      </w:r>
      <w:r w:rsidR="00431612">
        <w:rPr>
          <w:rFonts w:hint="eastAsia"/>
        </w:rPr>
        <w:t>特点</w:t>
      </w:r>
      <w:r w:rsidRPr="00AC697A">
        <w:t>的</w:t>
      </w:r>
      <w:r w:rsidRPr="00AC697A">
        <w:rPr>
          <w:rFonts w:hint="eastAsia"/>
        </w:rPr>
        <w:t>区别</w:t>
      </w:r>
      <w:r w:rsidRPr="00AC697A">
        <w:t>是</w:t>
      </w:r>
      <w:r>
        <w:rPr>
          <w:rFonts w:hint="eastAsia"/>
        </w:rPr>
        <w:t>上下位</w:t>
      </w:r>
      <w:r>
        <w:t>关系</w:t>
      </w:r>
      <w:r>
        <w:rPr>
          <w:rFonts w:hint="eastAsia"/>
        </w:rPr>
        <w:t>稀疏</w:t>
      </w:r>
      <w:r>
        <w:t>。</w:t>
      </w:r>
      <w:r>
        <w:rPr>
          <w:rFonts w:hint="eastAsia"/>
        </w:rPr>
        <w:t>具体方</w:t>
      </w:r>
      <w:r w:rsidR="001B481E">
        <w:rPr>
          <w:rFonts w:hint="eastAsia"/>
        </w:rPr>
        <w:t>案如表</w:t>
      </w:r>
      <w:r w:rsidR="001B481E">
        <w:rPr>
          <w:rFonts w:hint="eastAsia"/>
        </w:rPr>
        <w:t>5</w:t>
      </w:r>
      <w:r w:rsidR="001B481E">
        <w:t>-9</w:t>
      </w:r>
      <w:r w:rsidR="001B481E">
        <w:rPr>
          <w:rFonts w:hint="eastAsia"/>
        </w:rPr>
        <w:t>所示。预计</w:t>
      </w:r>
      <w:r w:rsidR="001B481E">
        <w:t>的实验结果</w:t>
      </w:r>
      <w:r w:rsidR="001B481E">
        <w:rPr>
          <w:rFonts w:hint="eastAsia"/>
        </w:rPr>
        <w:t>该</w:t>
      </w:r>
      <w:r w:rsidR="001B481E">
        <w:t>方法是</w:t>
      </w:r>
      <w:r w:rsidR="001B481E">
        <w:rPr>
          <w:rFonts w:hint="eastAsia"/>
        </w:rPr>
        <w:t>可以自动考虑</w:t>
      </w:r>
      <w:r w:rsidR="001B481E">
        <w:t>数据特点</w:t>
      </w:r>
      <w:r w:rsidR="001B481E">
        <w:rPr>
          <w:rFonts w:hint="eastAsia"/>
        </w:rPr>
        <w:t>，</w:t>
      </w:r>
      <w:r w:rsidR="001B481E">
        <w:t>为</w:t>
      </w:r>
      <w:r w:rsidR="001B481E" w:rsidRPr="007A50ED">
        <w:rPr>
          <w:rFonts w:hint="eastAsia"/>
        </w:rPr>
        <w:t>上下位关系稀疏</w:t>
      </w:r>
      <w:r w:rsidR="001B481E">
        <w:rPr>
          <w:rFonts w:hint="eastAsia"/>
        </w:rPr>
        <w:t>的</w:t>
      </w:r>
      <w:r w:rsidR="001B481E">
        <w:t>数据</w:t>
      </w:r>
    </w:p>
    <w:p w14:paraId="13654CBE" w14:textId="77777777" w:rsidR="003D4F97" w:rsidRPr="005C0AB1" w:rsidRDefault="003D4F97" w:rsidP="003D4F97">
      <w:pPr>
        <w:ind w:firstLineChars="0" w:firstLine="0"/>
        <w:jc w:val="center"/>
      </w:pPr>
      <w:bookmarkStart w:id="73" w:name="_Toc440568427"/>
      <w:r>
        <w:rPr>
          <w:rFonts w:asciiTheme="minorEastAsia" w:eastAsiaTheme="minorEastAsia" w:hAnsiTheme="minorEastAsia" w:hint="eastAsia"/>
        </w:rPr>
        <w:lastRenderedPageBreak/>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8</w:t>
      </w:r>
      <w:r w:rsidRPr="00AF691F">
        <w:fldChar w:fldCharType="end"/>
      </w:r>
      <w:r w:rsidRPr="00AC697A">
        <w:rPr>
          <w:bCs/>
        </w:rPr>
        <w:t xml:space="preserve"> </w:t>
      </w:r>
      <w:r>
        <w:t>Subclass-of</w:t>
      </w:r>
      <w:r w:rsidRPr="003D30D2">
        <w:rPr>
          <w:bCs/>
        </w:rPr>
        <w:t>补全准确率和召回</w:t>
      </w:r>
      <w:r>
        <w:rPr>
          <w:rFonts w:hint="eastAsia"/>
          <w:bCs/>
        </w:rPr>
        <w:t>率</w:t>
      </w:r>
      <w:r>
        <w:rPr>
          <w:bCs/>
        </w:rPr>
        <w:t>误差计算实验设计表</w:t>
      </w:r>
      <w:bookmarkEnd w:id="73"/>
    </w:p>
    <w:tbl>
      <w:tblPr>
        <w:tblStyle w:val="thesisfangys"/>
        <w:tblW w:w="8222" w:type="dxa"/>
        <w:tblLook w:val="04A0" w:firstRow="1" w:lastRow="0" w:firstColumn="1" w:lastColumn="0" w:noHBand="0" w:noVBand="1"/>
      </w:tblPr>
      <w:tblGrid>
        <w:gridCol w:w="1843"/>
        <w:gridCol w:w="6379"/>
      </w:tblGrid>
      <w:tr w:rsidR="003D4F97" w14:paraId="1D87C61B" w14:textId="77777777" w:rsidTr="00B858DB">
        <w:trPr>
          <w:cnfStyle w:val="100000000000" w:firstRow="1" w:lastRow="0" w:firstColumn="0" w:lastColumn="0" w:oddVBand="0" w:evenVBand="0" w:oddHBand="0" w:evenHBand="0" w:firstRowFirstColumn="0" w:firstRowLastColumn="0" w:lastRowFirstColumn="0" w:lastRowLastColumn="0"/>
        </w:trPr>
        <w:tc>
          <w:tcPr>
            <w:tcW w:w="1843" w:type="dxa"/>
          </w:tcPr>
          <w:p w14:paraId="303DDDEE" w14:textId="77777777" w:rsidR="003D4F97" w:rsidRDefault="003D4F97" w:rsidP="00B858DB">
            <w:pPr>
              <w:pStyle w:val="aa"/>
              <w:ind w:firstLine="480"/>
            </w:pPr>
          </w:p>
        </w:tc>
        <w:tc>
          <w:tcPr>
            <w:tcW w:w="6379" w:type="dxa"/>
          </w:tcPr>
          <w:p w14:paraId="5077C32F" w14:textId="77777777" w:rsidR="003D4F97" w:rsidRDefault="003D4F97" w:rsidP="00B858DB">
            <w:pPr>
              <w:pStyle w:val="aa"/>
            </w:pPr>
            <w:r>
              <w:rPr>
                <w:rFonts w:hint="eastAsia"/>
                <w:color w:val="000000"/>
                <w:sz w:val="22"/>
              </w:rPr>
              <w:t>实验</w:t>
            </w:r>
            <w:r>
              <w:rPr>
                <w:color w:val="000000"/>
                <w:sz w:val="22"/>
              </w:rPr>
              <w:t>6</w:t>
            </w:r>
          </w:p>
        </w:tc>
      </w:tr>
      <w:tr w:rsidR="003D4F97" w14:paraId="0F0B52D3" w14:textId="77777777" w:rsidTr="00B858DB">
        <w:tc>
          <w:tcPr>
            <w:tcW w:w="1843" w:type="dxa"/>
          </w:tcPr>
          <w:p w14:paraId="7CC7C017" w14:textId="77777777" w:rsidR="003D4F97" w:rsidRPr="00D366D3" w:rsidRDefault="003D4F97" w:rsidP="00B858DB">
            <w:pPr>
              <w:pStyle w:val="aa"/>
              <w:rPr>
                <w:color w:val="000000" w:themeColor="text1"/>
              </w:rPr>
            </w:pPr>
            <w:r w:rsidRPr="00D366D3">
              <w:rPr>
                <w:rFonts w:hint="eastAsia"/>
                <w:color w:val="000000" w:themeColor="text1"/>
                <w:sz w:val="22"/>
              </w:rPr>
              <w:t>目的</w:t>
            </w:r>
          </w:p>
        </w:tc>
        <w:tc>
          <w:tcPr>
            <w:tcW w:w="6379" w:type="dxa"/>
          </w:tcPr>
          <w:p w14:paraId="16211ABC" w14:textId="77777777" w:rsidR="003D4F97" w:rsidRPr="00D366D3" w:rsidRDefault="003D4F97" w:rsidP="00B858DB">
            <w:pPr>
              <w:pStyle w:val="aa"/>
              <w:rPr>
                <w:color w:val="000000" w:themeColor="text1"/>
              </w:rPr>
            </w:pPr>
            <w:r w:rsidRPr="00D366D3">
              <w:rPr>
                <w:rFonts w:hint="eastAsia"/>
                <w:color w:val="000000" w:themeColor="text1"/>
                <w:sz w:val="22"/>
              </w:rPr>
              <w:t>验证实验，验证该方法计算出来的准确率</w:t>
            </w:r>
            <w:r w:rsidRPr="00D366D3">
              <w:rPr>
                <w:color w:val="000000" w:themeColor="text1"/>
                <w:sz w:val="22"/>
              </w:rPr>
              <w:t>和召回率</w:t>
            </w:r>
            <w:r w:rsidRPr="00D366D3">
              <w:rPr>
                <w:rFonts w:hint="eastAsia"/>
                <w:color w:val="000000" w:themeColor="text1"/>
                <w:sz w:val="22"/>
              </w:rPr>
              <w:t>与真实情况基本符合。</w:t>
            </w:r>
          </w:p>
        </w:tc>
      </w:tr>
      <w:tr w:rsidR="003D4F97" w14:paraId="55A6E74E" w14:textId="77777777" w:rsidTr="00B858DB">
        <w:tc>
          <w:tcPr>
            <w:tcW w:w="1843" w:type="dxa"/>
          </w:tcPr>
          <w:p w14:paraId="407528CB" w14:textId="77777777" w:rsidR="003D4F97" w:rsidRPr="00D366D3" w:rsidRDefault="003D4F97" w:rsidP="00B858DB">
            <w:pPr>
              <w:pStyle w:val="aa"/>
              <w:rPr>
                <w:color w:val="000000" w:themeColor="text1"/>
              </w:rPr>
            </w:pPr>
            <w:r w:rsidRPr="00D366D3">
              <w:rPr>
                <w:rFonts w:hint="eastAsia"/>
                <w:color w:val="000000" w:themeColor="text1"/>
                <w:sz w:val="22"/>
              </w:rPr>
              <w:t>输入</w:t>
            </w:r>
          </w:p>
        </w:tc>
        <w:tc>
          <w:tcPr>
            <w:tcW w:w="6379" w:type="dxa"/>
          </w:tcPr>
          <w:p w14:paraId="69AAB9CD" w14:textId="77777777" w:rsidR="003D4F97" w:rsidRPr="00D366D3" w:rsidRDefault="003D4F97" w:rsidP="00B858DB">
            <w:pPr>
              <w:pStyle w:val="aa"/>
              <w:rPr>
                <w:color w:val="000000" w:themeColor="text1"/>
              </w:rPr>
            </w:pP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4</m:t>
                  </m:r>
                </m:sub>
              </m:sSub>
            </m:oMath>
            <w:r w:rsidRPr="00D366D3">
              <w:rPr>
                <w:rFonts w:hint="eastAsia"/>
                <w:color w:val="000000" w:themeColor="text1"/>
              </w:rPr>
              <w:t>，</w:t>
            </w:r>
            <w:r w:rsidRPr="00D366D3">
              <w:rPr>
                <w:rFonts w:hint="eastAsia"/>
                <w:color w:val="000000" w:themeColor="text1"/>
              </w:rPr>
              <w:t>Gold-standard</w:t>
            </w:r>
            <w:r w:rsidRPr="00D366D3">
              <w:rPr>
                <w:rFonts w:hint="eastAsia"/>
                <w:color w:val="000000" w:themeColor="text1"/>
              </w:rPr>
              <w:t>（</w:t>
            </w:r>
            <w:r w:rsidRPr="00D366D3">
              <w:rPr>
                <w:rFonts w:hint="eastAsia"/>
                <w:color w:val="000000" w:themeColor="text1"/>
              </w:rPr>
              <w:t>GS</w:t>
            </w:r>
            <w:r w:rsidRPr="00D366D3">
              <w:rPr>
                <w:rFonts w:hint="eastAsia"/>
                <w:color w:val="000000" w:themeColor="text1"/>
              </w:rPr>
              <w:t>）</w:t>
            </w:r>
            <w:r w:rsidRPr="00D366D3">
              <w:rPr>
                <w:rFonts w:hint="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5</m:t>
                  </m:r>
                </m:sub>
              </m:sSub>
            </m:oMath>
            <w:r w:rsidRPr="00D366D3">
              <w:rPr>
                <w:rFonts w:hint="eastAsia"/>
                <w:color w:val="000000" w:themeColor="text1"/>
                <w:sz w:val="22"/>
              </w:rPr>
              <w:t>，</w:t>
            </w:r>
            <w:r w:rsidRPr="00D366D3">
              <w:rPr>
                <w:rFonts w:hint="eastAsia"/>
                <w:color w:val="000000" w:themeColor="text1"/>
                <w:sz w:val="22"/>
              </w:rPr>
              <w:t>Gold-standard</w:t>
            </w:r>
            <w:r w:rsidRPr="00D366D3">
              <w:rPr>
                <w:rFonts w:hint="eastAsia"/>
                <w:color w:val="000000" w:themeColor="text1"/>
                <w:sz w:val="22"/>
              </w:rPr>
              <w:t>（</w:t>
            </w:r>
            <w:r w:rsidRPr="00D366D3">
              <w:rPr>
                <w:rFonts w:hint="eastAsia"/>
                <w:color w:val="000000" w:themeColor="text1"/>
                <w:sz w:val="22"/>
              </w:rPr>
              <w:t>GS</w:t>
            </w:r>
            <w:r w:rsidRPr="00D366D3">
              <w:rPr>
                <w:rFonts w:hint="eastAsia"/>
                <w:color w:val="000000" w:themeColor="text1"/>
                <w:sz w:val="22"/>
              </w:rPr>
              <w:t>）</w:t>
            </w:r>
            <w:r w:rsidRPr="00D366D3">
              <w:rPr>
                <w:rFonts w:hint="eastAsia"/>
                <w:color w:val="000000" w:themeColor="text1"/>
                <w:sz w:val="22"/>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sidRPr="00D366D3">
              <w:rPr>
                <w:rFonts w:hint="eastAsia"/>
                <w:color w:val="000000" w:themeColor="text1"/>
                <w:sz w:val="22"/>
              </w:rPr>
              <w:t>，</w:t>
            </w:r>
            <w:r w:rsidRPr="00D366D3">
              <w:rPr>
                <w:rFonts w:hint="eastAsia"/>
                <w:color w:val="000000" w:themeColor="text1"/>
                <w:sz w:val="22"/>
              </w:rPr>
              <w:t xml:space="preserve"> </w:t>
            </w:r>
            <w:r w:rsidRPr="00D366D3">
              <w:rPr>
                <w:rFonts w:hint="eastAsia"/>
                <w:color w:val="000000" w:themeColor="text1"/>
                <w:sz w:val="22"/>
              </w:rPr>
              <w:t>所有</w:t>
            </w:r>
            <w:r w:rsidRPr="00D366D3">
              <w:rPr>
                <w:color w:val="000000" w:themeColor="text1"/>
                <w:sz w:val="22"/>
              </w:rPr>
              <w:t>方法</w:t>
            </w:r>
            <w:r w:rsidRPr="00D366D3">
              <w:rPr>
                <w:rFonts w:hint="eastAsia"/>
                <w:color w:val="000000" w:themeColor="text1"/>
                <w:sz w:val="22"/>
              </w:rPr>
              <w:t>集合，矩阵密度</w:t>
            </w:r>
            <w:r w:rsidRPr="00D366D3">
              <w:rPr>
                <w:rFonts w:hint="eastAsia"/>
                <w:color w:val="000000" w:themeColor="text1"/>
                <w:sz w:val="22"/>
              </w:rPr>
              <w:t>0.6</w:t>
            </w:r>
            <w:r w:rsidRPr="00D366D3">
              <w:rPr>
                <w:rFonts w:hint="eastAsia"/>
                <w:color w:val="000000" w:themeColor="text1"/>
              </w:rPr>
              <w:t>。</w:t>
            </w:r>
          </w:p>
        </w:tc>
      </w:tr>
      <w:tr w:rsidR="003D4F97" w14:paraId="555F66BE" w14:textId="77777777" w:rsidTr="00B858DB">
        <w:tc>
          <w:tcPr>
            <w:tcW w:w="1843" w:type="dxa"/>
          </w:tcPr>
          <w:p w14:paraId="7F048282" w14:textId="77777777" w:rsidR="003D4F97" w:rsidRPr="00D366D3" w:rsidRDefault="003D4F97" w:rsidP="00B858DB">
            <w:pPr>
              <w:pStyle w:val="aa"/>
              <w:rPr>
                <w:color w:val="000000" w:themeColor="text1"/>
              </w:rPr>
            </w:pPr>
            <w:r w:rsidRPr="00D366D3">
              <w:rPr>
                <w:rFonts w:hint="eastAsia"/>
                <w:color w:val="000000" w:themeColor="text1"/>
                <w:sz w:val="22"/>
              </w:rPr>
              <w:t>输出</w:t>
            </w:r>
          </w:p>
        </w:tc>
        <w:tc>
          <w:tcPr>
            <w:tcW w:w="6379" w:type="dxa"/>
          </w:tcPr>
          <w:p w14:paraId="6B0FB9FF" w14:textId="5398C53E" w:rsidR="003D4F97" w:rsidRPr="00D366D3" w:rsidRDefault="003D4F97" w:rsidP="00B858DB">
            <w:pPr>
              <w:pStyle w:val="aa"/>
              <w:rPr>
                <w:color w:val="000000" w:themeColor="text1"/>
              </w:rPr>
            </w:pPr>
            <w:r w:rsidRPr="00D366D3">
              <w:rPr>
                <w:rFonts w:hint="eastAsia"/>
                <w:color w:val="000000" w:themeColor="text1"/>
                <w:sz w:val="22"/>
              </w:rPr>
              <w:t>通过</w:t>
            </w:r>
            <w:r w:rsidRPr="00D366D3">
              <w:rPr>
                <w:color w:val="000000" w:themeColor="text1"/>
                <w:sz w:val="22"/>
              </w:rPr>
              <w:t>SVD</w:t>
            </w:r>
            <w:r w:rsidRPr="00D366D3">
              <w:rPr>
                <w:color w:val="000000" w:themeColor="text1"/>
                <w:sz w:val="22"/>
              </w:rPr>
              <w:t>预测得到的</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rFonts w:hint="eastAsia"/>
              </w:rPr>
              <w:t>、</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D366D3">
              <w:rPr>
                <w:color w:val="000000" w:themeColor="text1"/>
                <w:sz w:val="22"/>
              </w:rPr>
              <w:t>及其</w:t>
            </w:r>
            <w:r w:rsidRPr="00D366D3">
              <w:rPr>
                <w:color w:val="000000" w:themeColor="text1"/>
                <w:sz w:val="22"/>
              </w:rPr>
              <w:t>RMSE</w:t>
            </w:r>
            <w:r w:rsidR="0074420F">
              <w:rPr>
                <w:rFonts w:hint="eastAsia"/>
                <w:color w:val="000000" w:themeColor="text1"/>
                <w:sz w:val="22"/>
              </w:rPr>
              <w:t>。</w:t>
            </w:r>
          </w:p>
        </w:tc>
      </w:tr>
      <w:tr w:rsidR="003D4F97" w14:paraId="11806AE8" w14:textId="77777777" w:rsidTr="00B858DB">
        <w:tc>
          <w:tcPr>
            <w:tcW w:w="1843" w:type="dxa"/>
          </w:tcPr>
          <w:p w14:paraId="47F571A5" w14:textId="77777777" w:rsidR="003D4F97" w:rsidRPr="00D366D3" w:rsidRDefault="003D4F97" w:rsidP="00B858DB">
            <w:pPr>
              <w:pStyle w:val="aa"/>
              <w:rPr>
                <w:color w:val="000000" w:themeColor="text1"/>
              </w:rPr>
            </w:pPr>
            <w:r w:rsidRPr="00D366D3">
              <w:rPr>
                <w:rFonts w:hint="eastAsia"/>
                <w:color w:val="000000" w:themeColor="text1"/>
                <w:sz w:val="22"/>
              </w:rPr>
              <w:t>实验预期结果</w:t>
            </w:r>
          </w:p>
        </w:tc>
        <w:tc>
          <w:tcPr>
            <w:tcW w:w="6379" w:type="dxa"/>
          </w:tcPr>
          <w:p w14:paraId="2E15B2FD" w14:textId="272BBA5A" w:rsidR="003D4F97" w:rsidRPr="00D366D3" w:rsidRDefault="003D4F97" w:rsidP="00B858DB">
            <w:pPr>
              <w:pStyle w:val="aa"/>
              <w:rPr>
                <w:color w:val="000000" w:themeColor="text1"/>
              </w:rPr>
            </w:pPr>
            <w:r w:rsidRPr="00D366D3">
              <w:rPr>
                <w:rFonts w:hint="eastAsia"/>
                <w:color w:val="000000" w:themeColor="text1"/>
                <w:sz w:val="22"/>
              </w:rPr>
              <w:t>SVD</w:t>
            </w:r>
            <w:r w:rsidRPr="00D366D3">
              <w:rPr>
                <w:rFonts w:hint="eastAsia"/>
                <w:color w:val="000000" w:themeColor="text1"/>
                <w:sz w:val="22"/>
              </w:rPr>
              <w:t>的误差（</w:t>
            </w:r>
            <w:r w:rsidRPr="00D366D3">
              <w:rPr>
                <w:rFonts w:hint="eastAsia"/>
                <w:color w:val="000000" w:themeColor="text1"/>
                <w:sz w:val="22"/>
              </w:rPr>
              <w:t>RMSE</w:t>
            </w:r>
            <w:r w:rsidRPr="00D366D3">
              <w:rPr>
                <w:rFonts w:hint="eastAsia"/>
                <w:color w:val="000000" w:themeColor="text1"/>
                <w:sz w:val="22"/>
              </w:rPr>
              <w:t>）在一个阈值范围之内</w:t>
            </w:r>
            <w:r w:rsidR="0074420F">
              <w:rPr>
                <w:rFonts w:hint="eastAsia"/>
                <w:color w:val="000000" w:themeColor="text1"/>
                <w:sz w:val="22"/>
              </w:rPr>
              <w:t>。</w:t>
            </w:r>
          </w:p>
        </w:tc>
      </w:tr>
      <w:tr w:rsidR="003D4F97" w:rsidRPr="0018607E" w14:paraId="7B5978A4" w14:textId="77777777" w:rsidTr="00B858DB">
        <w:tc>
          <w:tcPr>
            <w:tcW w:w="1843" w:type="dxa"/>
            <w:vAlign w:val="top"/>
          </w:tcPr>
          <w:p w14:paraId="0691F557" w14:textId="77777777" w:rsidR="003D4F97" w:rsidRPr="00D366D3" w:rsidRDefault="003D4F97" w:rsidP="00B858DB">
            <w:pPr>
              <w:pStyle w:val="aa"/>
            </w:pPr>
            <w:r w:rsidRPr="00D366D3">
              <w:rPr>
                <w:rFonts w:hint="eastAsia"/>
              </w:rPr>
              <w:t>预估结论</w:t>
            </w:r>
          </w:p>
        </w:tc>
        <w:tc>
          <w:tcPr>
            <w:tcW w:w="6379" w:type="dxa"/>
            <w:vAlign w:val="top"/>
          </w:tcPr>
          <w:p w14:paraId="287DC0C8" w14:textId="77777777" w:rsidR="003D4F97" w:rsidRPr="00D366D3" w:rsidRDefault="003D4F97" w:rsidP="00B858DB">
            <w:pPr>
              <w:pStyle w:val="aa"/>
            </w:pPr>
            <w:r w:rsidRPr="00D366D3">
              <w:rPr>
                <w:rFonts w:hint="eastAsia"/>
              </w:rPr>
              <w:t>说明该方法确实能在较大程度提高效率的情况下，较准确的估算每个方法的准确率</w:t>
            </w:r>
            <w:r w:rsidRPr="00D366D3">
              <w:t>和召回率。</w:t>
            </w:r>
          </w:p>
        </w:tc>
      </w:tr>
    </w:tbl>
    <w:p w14:paraId="3C3FFA7E" w14:textId="5D337BC1" w:rsidR="00553C11" w:rsidRDefault="00553C11" w:rsidP="007F5BC9">
      <w:pPr>
        <w:ind w:left="418" w:firstLineChars="0" w:firstLine="0"/>
      </w:pPr>
      <w:r>
        <w:t>选择</w:t>
      </w:r>
      <w:r>
        <w:rPr>
          <w:rFonts w:hint="eastAsia"/>
        </w:rPr>
        <w:t>合适</w:t>
      </w:r>
      <w:r>
        <w:t>它的数据</w:t>
      </w:r>
      <m:oMath>
        <m:sSub>
          <m:sSubPr>
            <m:ctrlPr>
              <w:rPr>
                <w:rFonts w:ascii="Cambria Math" w:hAnsi="Cambria Math"/>
                <w:color w:val="000000" w:themeColor="text1"/>
              </w:rPr>
            </m:ctrlPr>
          </m:sSubPr>
          <m:e>
            <m:r>
              <w:rPr>
                <w:rFonts w:ascii="Cambria Math" w:hAnsi="Cambria Math"/>
                <w:color w:val="000000" w:themeColor="text1"/>
              </w:rPr>
              <m:t xml:space="preserve"> Method</m:t>
            </m:r>
          </m:e>
          <m:sub>
            <m:r>
              <w:rPr>
                <w:rFonts w:ascii="Cambria Math" w:hAnsi="Cambria Math"/>
                <w:color w:val="000000" w:themeColor="text1"/>
              </w:rPr>
              <m:t>6</m:t>
            </m:r>
          </m:sub>
        </m:sSub>
      </m:oMath>
      <w:r>
        <w:rPr>
          <w:rFonts w:hint="eastAsia"/>
        </w:rPr>
        <w:t>。从而</w:t>
      </w:r>
      <w:r>
        <w:t>可以说明该方法确实可以</w:t>
      </w:r>
      <w:r>
        <w:rPr>
          <w:rFonts w:hint="eastAsia"/>
        </w:rPr>
        <w:t>为</w:t>
      </w:r>
      <w:r w:rsidRPr="0018607E">
        <w:rPr>
          <w:rFonts w:hint="eastAsia"/>
        </w:rPr>
        <w:t>不同特点的数据选择最合适的方法</w:t>
      </w:r>
      <w:r>
        <w:rPr>
          <w:rFonts w:hint="eastAsia"/>
        </w:rPr>
        <w:t>。</w:t>
      </w:r>
    </w:p>
    <w:p w14:paraId="5878F501" w14:textId="5F4F1FFC" w:rsidR="00AC697A" w:rsidRPr="00AC697A" w:rsidRDefault="00E002B9" w:rsidP="00E002B9">
      <w:pPr>
        <w:ind w:firstLineChars="95" w:firstLine="199"/>
        <w:jc w:val="center"/>
      </w:pPr>
      <w:bookmarkStart w:id="74" w:name="_Toc440568428"/>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9</w:t>
      </w:r>
      <w:r w:rsidRPr="00AF691F">
        <w:fldChar w:fldCharType="end"/>
      </w:r>
      <w:r w:rsidR="00AC697A" w:rsidRPr="00AC697A">
        <w:rPr>
          <w:bCs/>
        </w:rPr>
        <w:t xml:space="preserve"> </w:t>
      </w:r>
      <w:r w:rsidR="00AC697A">
        <w:t>Subclass-of</w:t>
      </w:r>
      <w:r w:rsidR="00AC697A" w:rsidRPr="003D30D2">
        <w:rPr>
          <w:rFonts w:hint="eastAsia"/>
          <w:bCs/>
        </w:rPr>
        <w:t>关系</w:t>
      </w:r>
      <w:r w:rsidR="005C0AB1">
        <w:t>下</w:t>
      </w:r>
      <w:r w:rsidR="005C0AB1">
        <w:rPr>
          <w:rFonts w:hint="eastAsia"/>
          <w:bCs/>
        </w:rPr>
        <w:t>算法结果</w:t>
      </w:r>
      <w:r w:rsidR="005C0AB1">
        <w:rPr>
          <w:bCs/>
        </w:rPr>
        <w:t>正确</w:t>
      </w:r>
      <w:r w:rsidR="005C0AB1">
        <w:rPr>
          <w:rFonts w:hint="eastAsia"/>
          <w:bCs/>
        </w:rPr>
        <w:t>性实验</w:t>
      </w:r>
      <w:r w:rsidR="005C0AB1" w:rsidRPr="003D30D2">
        <w:rPr>
          <w:rFonts w:hint="eastAsia"/>
          <w:bCs/>
        </w:rPr>
        <w:t>设计表</w:t>
      </w:r>
      <w:bookmarkEnd w:id="74"/>
    </w:p>
    <w:tbl>
      <w:tblPr>
        <w:tblStyle w:val="thesisfangys"/>
        <w:tblW w:w="7938" w:type="dxa"/>
        <w:tblLook w:val="04A0" w:firstRow="1" w:lastRow="0" w:firstColumn="1" w:lastColumn="0" w:noHBand="0" w:noVBand="1"/>
      </w:tblPr>
      <w:tblGrid>
        <w:gridCol w:w="1656"/>
        <w:gridCol w:w="3306"/>
        <w:gridCol w:w="2976"/>
      </w:tblGrid>
      <w:tr w:rsidR="00AC59FE" w14:paraId="5D11BFDF" w14:textId="77777777" w:rsidTr="00AC59FE">
        <w:trPr>
          <w:cnfStyle w:val="100000000000" w:firstRow="1" w:lastRow="0" w:firstColumn="0" w:lastColumn="0" w:oddVBand="0" w:evenVBand="0" w:oddHBand="0" w:evenHBand="0" w:firstRowFirstColumn="0" w:firstRowLastColumn="0" w:lastRowFirstColumn="0" w:lastRowLastColumn="0"/>
        </w:trPr>
        <w:tc>
          <w:tcPr>
            <w:tcW w:w="1656" w:type="dxa"/>
            <w:vAlign w:val="top"/>
          </w:tcPr>
          <w:p w14:paraId="38B19664" w14:textId="77777777" w:rsidR="00AC59FE" w:rsidRDefault="00AC59FE" w:rsidP="00567C6F">
            <w:pPr>
              <w:pStyle w:val="aa"/>
            </w:pPr>
          </w:p>
        </w:tc>
        <w:tc>
          <w:tcPr>
            <w:tcW w:w="3306" w:type="dxa"/>
            <w:tcBorders>
              <w:right w:val="nil"/>
            </w:tcBorders>
            <w:vAlign w:val="top"/>
          </w:tcPr>
          <w:p w14:paraId="0FE3597E" w14:textId="77777777" w:rsidR="00AC59FE" w:rsidRDefault="00AC59FE" w:rsidP="00567C6F">
            <w:pPr>
              <w:pStyle w:val="aa"/>
            </w:pPr>
            <w:r w:rsidRPr="00D53224">
              <w:rPr>
                <w:rFonts w:hint="eastAsia"/>
              </w:rPr>
              <w:t>实验</w:t>
            </w:r>
            <w:r>
              <w:rPr>
                <w:rFonts w:hint="eastAsia"/>
              </w:rPr>
              <w:t>7</w:t>
            </w:r>
          </w:p>
        </w:tc>
        <w:tc>
          <w:tcPr>
            <w:tcW w:w="2976" w:type="dxa"/>
            <w:tcBorders>
              <w:top w:val="single" w:sz="12" w:space="0" w:color="auto"/>
              <w:left w:val="nil"/>
            </w:tcBorders>
          </w:tcPr>
          <w:p w14:paraId="1FECDE1D" w14:textId="77777777" w:rsidR="00AC59FE" w:rsidRDefault="00AC59FE" w:rsidP="00567C6F">
            <w:pPr>
              <w:pStyle w:val="aa"/>
            </w:pPr>
            <w:r>
              <w:rPr>
                <w:rFonts w:hint="eastAsia"/>
              </w:rPr>
              <w:t>实验</w:t>
            </w:r>
            <w:r>
              <w:rPr>
                <w:rFonts w:hint="eastAsia"/>
              </w:rPr>
              <w:t>8</w:t>
            </w:r>
          </w:p>
        </w:tc>
      </w:tr>
      <w:tr w:rsidR="00AC59FE" w14:paraId="3937032C" w14:textId="77777777" w:rsidTr="00AC59FE">
        <w:trPr>
          <w:trHeight w:val="352"/>
        </w:trPr>
        <w:tc>
          <w:tcPr>
            <w:tcW w:w="1656" w:type="dxa"/>
            <w:tcBorders>
              <w:top w:val="single" w:sz="12" w:space="0" w:color="auto"/>
              <w:bottom w:val="nil"/>
            </w:tcBorders>
            <w:vAlign w:val="top"/>
          </w:tcPr>
          <w:p w14:paraId="0CFAB6D7" w14:textId="77777777" w:rsidR="00AC59FE" w:rsidRPr="0018607E" w:rsidRDefault="00AC59FE" w:rsidP="00567C6F">
            <w:pPr>
              <w:pStyle w:val="aa"/>
            </w:pPr>
            <w:r w:rsidRPr="00D53224">
              <w:rPr>
                <w:rFonts w:hint="eastAsia"/>
              </w:rPr>
              <w:t>目的</w:t>
            </w:r>
          </w:p>
        </w:tc>
        <w:tc>
          <w:tcPr>
            <w:tcW w:w="6282" w:type="dxa"/>
            <w:gridSpan w:val="2"/>
            <w:tcBorders>
              <w:top w:val="single" w:sz="12" w:space="0" w:color="auto"/>
              <w:bottom w:val="nil"/>
            </w:tcBorders>
            <w:vAlign w:val="top"/>
          </w:tcPr>
          <w:p w14:paraId="09450E01" w14:textId="26D3BE5B" w:rsidR="00AC59FE" w:rsidRPr="0018607E" w:rsidRDefault="00AC59FE" w:rsidP="00567C6F">
            <w:pPr>
              <w:pStyle w:val="aa"/>
            </w:pPr>
            <w:r w:rsidRPr="00D53224">
              <w:rPr>
                <w:rFonts w:hint="eastAsia"/>
              </w:rPr>
              <w:t>对比实验，验证该方法是否能为具有不同特点的数据选择最合适的方法</w:t>
            </w:r>
            <w:r w:rsidR="0074420F">
              <w:rPr>
                <w:rFonts w:hint="eastAsia"/>
              </w:rPr>
              <w:t>。</w:t>
            </w:r>
          </w:p>
        </w:tc>
      </w:tr>
      <w:tr w:rsidR="00AC59FE" w14:paraId="3F9FEAAF" w14:textId="77777777" w:rsidTr="00AC59FE">
        <w:tc>
          <w:tcPr>
            <w:tcW w:w="1656" w:type="dxa"/>
            <w:tcBorders>
              <w:top w:val="nil"/>
              <w:bottom w:val="nil"/>
            </w:tcBorders>
            <w:vAlign w:val="top"/>
          </w:tcPr>
          <w:p w14:paraId="0E817B6A" w14:textId="77777777" w:rsidR="00AC59FE" w:rsidRPr="00D366D3" w:rsidRDefault="00AC59FE" w:rsidP="00AC59FE">
            <w:pPr>
              <w:pStyle w:val="aa"/>
            </w:pPr>
            <w:r w:rsidRPr="00D366D3">
              <w:rPr>
                <w:rFonts w:hint="eastAsia"/>
              </w:rPr>
              <w:t>输入</w:t>
            </w:r>
          </w:p>
        </w:tc>
        <w:tc>
          <w:tcPr>
            <w:tcW w:w="3306" w:type="dxa"/>
            <w:tcBorders>
              <w:top w:val="nil"/>
              <w:bottom w:val="nil"/>
              <w:right w:val="nil"/>
            </w:tcBorders>
            <w:vAlign w:val="top"/>
          </w:tcPr>
          <w:p w14:paraId="74BDB71C" w14:textId="243A72F1" w:rsidR="00AC59FE" w:rsidRPr="00D366D3" w:rsidRDefault="00AC59FE" w:rsidP="00AC59FE">
            <w:pPr>
              <w:pStyle w:val="aa"/>
            </w:pPr>
            <w:r w:rsidRPr="00D366D3">
              <w:rPr>
                <w:rFonts w:hint="eastAsia"/>
              </w:rPr>
              <w:t>Gold-standard</w:t>
            </w:r>
            <w:r w:rsidRPr="00D366D3">
              <w:rPr>
                <w:rFonts w:hint="eastAsia"/>
              </w:rPr>
              <w:t>（</w:t>
            </w:r>
            <w:r w:rsidRPr="00D366D3">
              <w:rPr>
                <w:rFonts w:hint="eastAsia"/>
              </w:rPr>
              <w:t>GS</w:t>
            </w:r>
            <w:r w:rsidRPr="00D366D3">
              <w:rPr>
                <w:rFonts w:hint="eastAsia"/>
              </w:rPr>
              <w:t>）</w:t>
            </w:r>
            <w:r w:rsidRPr="00D366D3">
              <w:rPr>
                <w:rFonts w:hint="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5</m:t>
                  </m:r>
                </m:sub>
              </m:sSub>
            </m:oMath>
            <w:r w:rsidR="0074420F">
              <w:rPr>
                <w:rFonts w:hint="eastAsia"/>
                <w:color w:val="000000" w:themeColor="text1"/>
              </w:rPr>
              <w:t>。</w:t>
            </w:r>
          </w:p>
          <w:p w14:paraId="2D26AB6D" w14:textId="2EA8BEE8" w:rsidR="00AC59FE" w:rsidRPr="00D366D3" w:rsidRDefault="00553C11" w:rsidP="00AC59FE">
            <w:pPr>
              <w:pStyle w:val="aa"/>
            </w:pPr>
            <w:r w:rsidRPr="00D366D3">
              <w:t>Subclass-of</w:t>
            </w:r>
            <w:r w:rsidRPr="00D366D3">
              <w:rPr>
                <w:rFonts w:hint="eastAsia"/>
              </w:rPr>
              <w:t>关系补全</w:t>
            </w:r>
            <w:r w:rsidR="00AC59FE" w:rsidRPr="00D366D3">
              <w:rPr>
                <w:rFonts w:hint="eastAsia"/>
              </w:rPr>
              <w:t>Method</w:t>
            </w:r>
            <w:r w:rsidR="00AC59FE" w:rsidRPr="00D366D3">
              <w:rPr>
                <w:rFonts w:hint="eastAsia"/>
              </w:rPr>
              <w:t>集合</w:t>
            </w:r>
            <w:r w:rsidR="0074420F">
              <w:rPr>
                <w:rFonts w:hint="eastAsia"/>
              </w:rPr>
              <w:t>。</w:t>
            </w:r>
          </w:p>
        </w:tc>
        <w:tc>
          <w:tcPr>
            <w:tcW w:w="2976" w:type="dxa"/>
            <w:tcBorders>
              <w:top w:val="nil"/>
              <w:left w:val="nil"/>
              <w:bottom w:val="nil"/>
            </w:tcBorders>
          </w:tcPr>
          <w:p w14:paraId="5EAEABF6" w14:textId="71583EC5" w:rsidR="00AC59FE" w:rsidRPr="00D366D3" w:rsidRDefault="00AC59FE" w:rsidP="00AC59FE">
            <w:pPr>
              <w:pStyle w:val="aa"/>
            </w:pPr>
            <w:r w:rsidRPr="00D366D3">
              <w:t>Gold-standard</w:t>
            </w:r>
            <w:r w:rsidRPr="00D366D3">
              <w:rPr>
                <w:rFonts w:hint="eastAsia"/>
              </w:rPr>
              <w:t>（</w:t>
            </w:r>
            <w:r w:rsidRPr="00D366D3">
              <w:t>GS</w:t>
            </w:r>
            <w:r w:rsidRPr="00D366D3">
              <w:rPr>
                <w:rFonts w:hint="eastAsia"/>
              </w:rPr>
              <w:t>）</w:t>
            </w:r>
            <w:r w:rsidRPr="00D366D3">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sidR="0074420F">
              <w:rPr>
                <w:rFonts w:hint="eastAsia"/>
                <w:color w:val="000000" w:themeColor="text1"/>
              </w:rPr>
              <w:t>。</w:t>
            </w:r>
          </w:p>
          <w:p w14:paraId="6E07E317" w14:textId="616D06BF" w:rsidR="00AC59FE" w:rsidRPr="00D366D3" w:rsidRDefault="004C0D42" w:rsidP="00AC59FE">
            <w:pPr>
              <w:pStyle w:val="aa"/>
            </w:pPr>
            <w:r w:rsidRPr="00D366D3">
              <w:t>Subclass-of</w:t>
            </w:r>
            <w:r w:rsidRPr="00D366D3">
              <w:rPr>
                <w:rFonts w:hint="eastAsia"/>
              </w:rPr>
              <w:t>关系补全</w:t>
            </w:r>
            <w:r w:rsidRPr="00D366D3">
              <w:rPr>
                <w:rFonts w:hint="eastAsia"/>
              </w:rPr>
              <w:t>Method</w:t>
            </w:r>
            <w:r w:rsidRPr="00D366D3">
              <w:rPr>
                <w:rFonts w:hint="eastAsia"/>
              </w:rPr>
              <w:t>集合</w:t>
            </w:r>
            <w:r w:rsidR="0074420F">
              <w:rPr>
                <w:rFonts w:hint="eastAsia"/>
              </w:rPr>
              <w:t>。</w:t>
            </w:r>
          </w:p>
        </w:tc>
      </w:tr>
      <w:tr w:rsidR="00AC59FE" w14:paraId="34458420" w14:textId="77777777" w:rsidTr="00AC59FE">
        <w:tc>
          <w:tcPr>
            <w:tcW w:w="1656" w:type="dxa"/>
            <w:tcBorders>
              <w:top w:val="nil"/>
              <w:bottom w:val="nil"/>
            </w:tcBorders>
            <w:vAlign w:val="top"/>
          </w:tcPr>
          <w:p w14:paraId="74FB02D4" w14:textId="77777777" w:rsidR="00AC59FE" w:rsidRPr="00D366D3" w:rsidRDefault="00AC59FE" w:rsidP="00567C6F">
            <w:pPr>
              <w:pStyle w:val="aa"/>
            </w:pPr>
            <w:r w:rsidRPr="00D366D3">
              <w:rPr>
                <w:rFonts w:hint="eastAsia"/>
              </w:rPr>
              <w:t>输出</w:t>
            </w:r>
          </w:p>
        </w:tc>
        <w:tc>
          <w:tcPr>
            <w:tcW w:w="3306" w:type="dxa"/>
            <w:tcBorders>
              <w:top w:val="nil"/>
              <w:bottom w:val="nil"/>
              <w:right w:val="nil"/>
            </w:tcBorders>
            <w:vAlign w:val="top"/>
          </w:tcPr>
          <w:p w14:paraId="69C5BC5D" w14:textId="361703A7" w:rsidR="004C0D42" w:rsidRPr="00D366D3" w:rsidRDefault="004C0D42" w:rsidP="00567C6F">
            <w:pPr>
              <w:pStyle w:val="aa"/>
              <w:rPr>
                <w:color w:val="000000" w:themeColor="text1"/>
              </w:rPr>
            </w:pPr>
            <w:r w:rsidRPr="00D366D3">
              <w:rPr>
                <w:rFonts w:hint="eastAsia"/>
              </w:rPr>
              <w:t>最佳方法序号，及每个</w:t>
            </w:r>
            <w:r w:rsidRPr="00D366D3">
              <w:t>方法</w:t>
            </w:r>
          </w:p>
          <w:p w14:paraId="5CA87540" w14:textId="00E660DE" w:rsidR="00AC59FE" w:rsidRPr="00D366D3" w:rsidRDefault="000434FE" w:rsidP="00567C6F">
            <w:pPr>
              <w:pStyle w:val="aa"/>
            </w:pPr>
            <m:oMath>
              <m:sSub>
                <m:sSubPr>
                  <m:ctrlPr>
                    <w:rPr>
                      <w:rFonts w:ascii="Cambria Math" w:hAnsi="Cambria Math"/>
                      <w:color w:val="000000" w:themeColor="text1"/>
                    </w:rPr>
                  </m:ctrlPr>
                </m:sSubPr>
                <m:e>
                  <m:r>
                    <m:rPr>
                      <m:sty m:val="p"/>
                    </m:rPr>
                    <w:rPr>
                      <w:rFonts w:ascii="Cambria Math" w:hAnsi="Cambria Math"/>
                      <w:color w:val="000000" w:themeColor="text1"/>
                    </w:rPr>
                    <m:t>P(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4C0D42" w:rsidRPr="00D366D3">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R(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4C0D42" w:rsidRPr="00D366D3">
              <w:rPr>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F( Method</m:t>
                  </m:r>
                </m:e>
                <m:sub>
                  <m:r>
                    <m:rPr>
                      <m:sty m:val="p"/>
                    </m:rPr>
                    <w:rPr>
                      <w:rFonts w:ascii="Cambria Math" w:hAnsi="Cambria Math"/>
                      <w:color w:val="000000" w:themeColor="text1"/>
                    </w:rPr>
                    <m:t>m</m:t>
                  </m:r>
                </m:sub>
              </m:sSub>
              <m:r>
                <m:rPr>
                  <m:sty m:val="p"/>
                </m:rPr>
                <w:rPr>
                  <w:rFonts w:ascii="Cambria Math" w:hAnsi="Cambria Math"/>
                  <w:color w:val="000000" w:themeColor="text1"/>
                </w:rPr>
                <m:t>|O )</m:t>
              </m:r>
            </m:oMath>
            <w:r w:rsidR="0074420F">
              <w:rPr>
                <w:rFonts w:hint="eastAsia"/>
                <w:color w:val="000000" w:themeColor="text1"/>
              </w:rPr>
              <w:t>。</w:t>
            </w:r>
          </w:p>
        </w:tc>
        <w:tc>
          <w:tcPr>
            <w:tcW w:w="2976" w:type="dxa"/>
            <w:tcBorders>
              <w:top w:val="nil"/>
              <w:left w:val="nil"/>
              <w:bottom w:val="nil"/>
            </w:tcBorders>
            <w:vAlign w:val="top"/>
          </w:tcPr>
          <w:p w14:paraId="45A70A5E" w14:textId="211ECFCF" w:rsidR="00AC59FE" w:rsidRPr="00D366D3" w:rsidRDefault="00AC59FE" w:rsidP="00567C6F">
            <w:pPr>
              <w:pStyle w:val="aa"/>
            </w:pPr>
            <w:r w:rsidRPr="00D366D3">
              <w:rPr>
                <w:rFonts w:hint="eastAsia"/>
              </w:rPr>
              <w:t>同左</w:t>
            </w:r>
            <w:r w:rsidR="0074420F">
              <w:rPr>
                <w:rFonts w:hint="eastAsia"/>
              </w:rPr>
              <w:t>。</w:t>
            </w:r>
          </w:p>
        </w:tc>
      </w:tr>
      <w:tr w:rsidR="00AC0BAD" w14:paraId="76C1A5FB" w14:textId="77777777" w:rsidTr="001755A6">
        <w:tc>
          <w:tcPr>
            <w:tcW w:w="1656" w:type="dxa"/>
            <w:tcBorders>
              <w:top w:val="nil"/>
              <w:bottom w:val="nil"/>
            </w:tcBorders>
            <w:vAlign w:val="top"/>
          </w:tcPr>
          <w:p w14:paraId="69EAA081" w14:textId="77777777" w:rsidR="00AC0BAD" w:rsidRPr="00D366D3" w:rsidRDefault="00AC0BAD" w:rsidP="00AC0BAD">
            <w:pPr>
              <w:pStyle w:val="aa"/>
            </w:pPr>
            <w:r w:rsidRPr="00D366D3">
              <w:rPr>
                <w:rFonts w:hint="eastAsia"/>
              </w:rPr>
              <w:t>数据特点</w:t>
            </w:r>
          </w:p>
        </w:tc>
        <w:tc>
          <w:tcPr>
            <w:tcW w:w="3306" w:type="dxa"/>
            <w:tcBorders>
              <w:top w:val="nil"/>
              <w:bottom w:val="nil"/>
              <w:right w:val="nil"/>
            </w:tcBorders>
            <w:vAlign w:val="top"/>
          </w:tcPr>
          <w:p w14:paraId="691C6FBE" w14:textId="25DE51C3" w:rsidR="00AC0BAD" w:rsidRPr="00D366D3" w:rsidRDefault="00AC0BAD" w:rsidP="00AC0BAD">
            <w:pPr>
              <w:pStyle w:val="aa"/>
            </w:pPr>
            <w:r w:rsidRPr="00D366D3">
              <w:rPr>
                <w:rFonts w:hint="eastAsia"/>
              </w:rPr>
              <w:t>instance-of</w:t>
            </w:r>
            <w:r w:rsidRPr="00D366D3">
              <w:rPr>
                <w:rFonts w:hint="eastAsia"/>
              </w:rPr>
              <w:t>关系完整，属性关系部分缺失。</w:t>
            </w:r>
          </w:p>
        </w:tc>
        <w:tc>
          <w:tcPr>
            <w:tcW w:w="2976" w:type="dxa"/>
            <w:tcBorders>
              <w:top w:val="nil"/>
              <w:left w:val="nil"/>
              <w:bottom w:val="nil"/>
            </w:tcBorders>
            <w:vAlign w:val="top"/>
          </w:tcPr>
          <w:p w14:paraId="02F7C809" w14:textId="1A799E9B" w:rsidR="00AC0BAD" w:rsidRPr="00D366D3" w:rsidRDefault="00AC0BAD" w:rsidP="00AC0BAD">
            <w:pPr>
              <w:pStyle w:val="aa"/>
            </w:pPr>
            <w:r w:rsidRPr="00D366D3">
              <w:rPr>
                <w:rFonts w:hint="eastAsia"/>
              </w:rPr>
              <w:t>instance-of</w:t>
            </w:r>
            <w:r w:rsidRPr="00D366D3">
              <w:rPr>
                <w:rFonts w:hint="eastAsia"/>
              </w:rPr>
              <w:t>关系部分</w:t>
            </w:r>
            <w:r w:rsidRPr="00D366D3">
              <w:t>缺失</w:t>
            </w:r>
            <w:r w:rsidRPr="00D366D3">
              <w:rPr>
                <w:rFonts w:hint="eastAsia"/>
              </w:rPr>
              <w:t>，属性关系完整。</w:t>
            </w:r>
          </w:p>
        </w:tc>
      </w:tr>
      <w:tr w:rsidR="00AC0BAD" w:rsidRPr="0018607E" w14:paraId="083FD83F" w14:textId="77777777" w:rsidTr="00AC59FE">
        <w:tc>
          <w:tcPr>
            <w:tcW w:w="1656" w:type="dxa"/>
            <w:tcBorders>
              <w:top w:val="nil"/>
              <w:bottom w:val="nil"/>
            </w:tcBorders>
            <w:vAlign w:val="top"/>
          </w:tcPr>
          <w:p w14:paraId="7E098E89" w14:textId="77777777" w:rsidR="00AC0BAD" w:rsidRPr="00D366D3" w:rsidRDefault="00AC0BAD" w:rsidP="00AC0BAD">
            <w:pPr>
              <w:pStyle w:val="aa"/>
            </w:pPr>
            <w:r w:rsidRPr="00D366D3">
              <w:rPr>
                <w:rFonts w:hint="eastAsia"/>
              </w:rPr>
              <w:t>实验预期结果</w:t>
            </w:r>
          </w:p>
        </w:tc>
        <w:tc>
          <w:tcPr>
            <w:tcW w:w="3306" w:type="dxa"/>
            <w:tcBorders>
              <w:top w:val="nil"/>
              <w:bottom w:val="nil"/>
              <w:right w:val="nil"/>
            </w:tcBorders>
            <w:vAlign w:val="top"/>
          </w:tcPr>
          <w:p w14:paraId="4FAE1461" w14:textId="4078ED16" w:rsidR="00AC0BAD" w:rsidRPr="00D366D3" w:rsidRDefault="002B359C" w:rsidP="00AC0BAD">
            <w:pPr>
              <w:pStyle w:val="aa"/>
            </w:pPr>
            <w:r>
              <w:rPr>
                <w:rFonts w:hint="eastAsia"/>
              </w:rPr>
              <w:t>三个</w:t>
            </w:r>
            <w:r>
              <w:t>方法表现差异不明显</w:t>
            </w:r>
          </w:p>
        </w:tc>
        <w:tc>
          <w:tcPr>
            <w:tcW w:w="2976" w:type="dxa"/>
            <w:tcBorders>
              <w:top w:val="nil"/>
              <w:left w:val="nil"/>
              <w:bottom w:val="nil"/>
            </w:tcBorders>
          </w:tcPr>
          <w:p w14:paraId="6450BBC1" w14:textId="419827FF" w:rsidR="00AC0BAD" w:rsidRPr="00D366D3" w:rsidRDefault="000434FE" w:rsidP="00AC0BAD">
            <w:pPr>
              <w:pStyle w:val="aa"/>
            </w:pPr>
            <m:oMathPara>
              <m:oMathParaPr>
                <m:jc m:val="left"/>
              </m:oMathParaPr>
              <m:oMath>
                <m:sSub>
                  <m:sSubPr>
                    <m:ctrlPr>
                      <w:rPr>
                        <w:rFonts w:ascii="Cambria Math" w:hAnsi="Cambria Math"/>
                        <w:color w:val="000000" w:themeColor="text1"/>
                      </w:rPr>
                    </m:ctrlPr>
                  </m:sSubPr>
                  <m:e>
                    <m:r>
                      <m:rPr>
                        <m:sty m:val="p"/>
                      </m:rPr>
                      <w:rPr>
                        <w:rFonts w:ascii="Cambria Math" w:hAnsi="Cambria Math"/>
                        <w:color w:val="000000" w:themeColor="text1"/>
                      </w:rPr>
                      <m:t xml:space="preserve"> Method</m:t>
                    </m:r>
                  </m:e>
                  <m:sub>
                    <m:r>
                      <m:rPr>
                        <m:sty m:val="p"/>
                      </m:rPr>
                      <w:rPr>
                        <w:rFonts w:ascii="Cambria Math" w:hAnsi="Cambria Math"/>
                        <w:color w:val="000000" w:themeColor="text1"/>
                      </w:rPr>
                      <m:t>6</m:t>
                    </m:r>
                  </m:sub>
                </m:sSub>
              </m:oMath>
            </m:oMathPara>
          </w:p>
        </w:tc>
      </w:tr>
      <w:tr w:rsidR="00AC0BAD" w:rsidRPr="0018607E" w14:paraId="289174B4" w14:textId="77777777" w:rsidTr="00AC59FE">
        <w:tc>
          <w:tcPr>
            <w:tcW w:w="1656" w:type="dxa"/>
            <w:tcBorders>
              <w:top w:val="nil"/>
              <w:bottom w:val="nil"/>
            </w:tcBorders>
            <w:vAlign w:val="top"/>
          </w:tcPr>
          <w:p w14:paraId="1457A967" w14:textId="77777777" w:rsidR="00AC0BAD" w:rsidRPr="00D366D3" w:rsidRDefault="00AC0BAD" w:rsidP="00AC0BAD">
            <w:pPr>
              <w:pStyle w:val="aa"/>
            </w:pPr>
            <w:r w:rsidRPr="00D366D3">
              <w:rPr>
                <w:rFonts w:hint="eastAsia"/>
              </w:rPr>
              <w:t>原因</w:t>
            </w:r>
          </w:p>
        </w:tc>
        <w:tc>
          <w:tcPr>
            <w:tcW w:w="3306" w:type="dxa"/>
            <w:tcBorders>
              <w:top w:val="nil"/>
              <w:bottom w:val="nil"/>
              <w:right w:val="nil"/>
            </w:tcBorders>
            <w:vAlign w:val="top"/>
          </w:tcPr>
          <w:p w14:paraId="020A96F5" w14:textId="2899DF4B" w:rsidR="00AC0BAD" w:rsidRPr="00D366D3" w:rsidRDefault="002B359C" w:rsidP="00AC0BAD">
            <w:pPr>
              <w:pStyle w:val="aa"/>
            </w:pPr>
            <w:r>
              <w:rPr>
                <w:rFonts w:hint="eastAsia"/>
              </w:rPr>
              <w:t>在</w:t>
            </w:r>
            <w:r>
              <w:t>这种情况，</w:t>
            </w:r>
            <w:r>
              <w:rPr>
                <w:rFonts w:hint="eastAsia"/>
              </w:rPr>
              <w:t>三个</w:t>
            </w:r>
            <w:r>
              <w:t>方法</w:t>
            </w:r>
            <w:r w:rsidR="00431612" w:rsidRPr="00D366D3">
              <w:rPr>
                <w:rFonts w:hint="eastAsia"/>
              </w:rPr>
              <w:t>的</w:t>
            </w:r>
            <w:r w:rsidR="00431612" w:rsidRPr="00D366D3">
              <w:t>基本思想</w:t>
            </w:r>
            <w:r>
              <w:rPr>
                <w:rFonts w:hint="eastAsia"/>
              </w:rPr>
              <w:t>都</w:t>
            </w:r>
            <w:r w:rsidR="00431612" w:rsidRPr="00D366D3">
              <w:t>是利用</w:t>
            </w:r>
            <w:r w:rsidR="00431612" w:rsidRPr="00D366D3">
              <w:rPr>
                <w:rFonts w:hint="eastAsia"/>
              </w:rPr>
              <w:t>instance-of</w:t>
            </w:r>
            <w:r w:rsidR="00431612" w:rsidRPr="00D366D3">
              <w:rPr>
                <w:rFonts w:hint="eastAsia"/>
              </w:rPr>
              <w:t>关系进行</w:t>
            </w:r>
            <w:r w:rsidR="00431612" w:rsidRPr="00D366D3">
              <w:t>关联规则挖掘，从而</w:t>
            </w:r>
            <w:r w:rsidR="00431612" w:rsidRPr="00D366D3">
              <w:rPr>
                <w:rFonts w:hint="eastAsia"/>
              </w:rPr>
              <w:t>补全</w:t>
            </w:r>
            <w:r w:rsidR="00431612" w:rsidRPr="00D366D3">
              <w:t>subclass-of</w:t>
            </w:r>
            <w:r w:rsidR="00431612" w:rsidRPr="00D366D3">
              <w:t>关系</w:t>
            </w:r>
            <w:r w:rsidR="00431612" w:rsidRPr="00D366D3">
              <w:rPr>
                <w:rFonts w:hint="eastAsia"/>
              </w:rPr>
              <w:t>。</w:t>
            </w:r>
          </w:p>
        </w:tc>
        <w:tc>
          <w:tcPr>
            <w:tcW w:w="2976" w:type="dxa"/>
            <w:tcBorders>
              <w:top w:val="nil"/>
              <w:left w:val="nil"/>
              <w:bottom w:val="nil"/>
            </w:tcBorders>
          </w:tcPr>
          <w:p w14:paraId="6B4DF3DE" w14:textId="292DE1AA" w:rsidR="00AC0BAD" w:rsidRPr="00D366D3" w:rsidRDefault="000434FE" w:rsidP="00431612">
            <w:pPr>
              <w:pStyle w:val="aa"/>
            </w:pPr>
            <m:oMath>
              <m:sSub>
                <m:sSubPr>
                  <m:ctrlPr>
                    <w:rPr>
                      <w:rFonts w:ascii="Cambria Math" w:hAnsi="Cambria Math"/>
                      <w:color w:val="000000" w:themeColor="text1"/>
                    </w:rPr>
                  </m:ctrlPr>
                </m:sSubPr>
                <m:e>
                  <m:r>
                    <m:rPr>
                      <m:sty m:val="p"/>
                    </m:rPr>
                    <w:rPr>
                      <w:rFonts w:ascii="Cambria Math" w:hAnsi="Cambria Math"/>
                      <w:color w:val="000000" w:themeColor="text1"/>
                    </w:rPr>
                    <m:t xml:space="preserve"> Method</m:t>
                  </m:r>
                </m:e>
                <m:sub>
                  <m:r>
                    <m:rPr>
                      <m:sty m:val="p"/>
                    </m:rPr>
                    <w:rPr>
                      <w:rFonts w:ascii="Cambria Math" w:hAnsi="Cambria Math"/>
                      <w:color w:val="000000" w:themeColor="text1"/>
                    </w:rPr>
                    <m:t>6</m:t>
                  </m:r>
                </m:sub>
              </m:sSub>
            </m:oMath>
            <w:r w:rsidR="00431612" w:rsidRPr="00D366D3">
              <w:rPr>
                <w:rFonts w:hint="eastAsia"/>
              </w:rPr>
              <w:t>的</w:t>
            </w:r>
            <w:r w:rsidR="00431612" w:rsidRPr="00D366D3">
              <w:t>基本思想是</w:t>
            </w:r>
            <w:r w:rsidR="00431612" w:rsidRPr="00D366D3">
              <w:rPr>
                <w:rFonts w:hint="eastAsia"/>
              </w:rPr>
              <w:t>能</w:t>
            </w:r>
            <w:r w:rsidR="00431612" w:rsidRPr="00D366D3">
              <w:t>在</w:t>
            </w:r>
            <w:r w:rsidR="00431612" w:rsidRPr="00D366D3">
              <w:rPr>
                <w:rFonts w:hint="eastAsia"/>
              </w:rPr>
              <w:t>instance-of</w:t>
            </w:r>
            <w:r w:rsidR="00431612" w:rsidRPr="00D366D3">
              <w:rPr>
                <w:rFonts w:hint="eastAsia"/>
              </w:rPr>
              <w:t>关系部分</w:t>
            </w:r>
            <w:r w:rsidR="00431612" w:rsidRPr="00D366D3">
              <w:t>缺失</w:t>
            </w:r>
            <w:r w:rsidR="00431612" w:rsidRPr="00D366D3">
              <w:rPr>
                <w:rFonts w:hint="eastAsia"/>
              </w:rPr>
              <w:t>的</w:t>
            </w:r>
            <w:r w:rsidR="00431612" w:rsidRPr="00D366D3">
              <w:t>情况下，利用属性关系补全</w:t>
            </w:r>
            <w:r w:rsidR="00431612" w:rsidRPr="00D366D3">
              <w:rPr>
                <w:rFonts w:hint="eastAsia"/>
              </w:rPr>
              <w:t>instance-of</w:t>
            </w:r>
            <w:r w:rsidR="00431612" w:rsidRPr="00D366D3">
              <w:rPr>
                <w:rFonts w:hint="eastAsia"/>
              </w:rPr>
              <w:t>关系，然后</w:t>
            </w:r>
            <w:r w:rsidR="00431612" w:rsidRPr="00D366D3">
              <w:t>再进行关联规则挖掘，补全</w:t>
            </w:r>
            <w:r w:rsidR="00431612" w:rsidRPr="00D366D3">
              <w:t>subclass-of</w:t>
            </w:r>
            <w:r w:rsidR="00431612" w:rsidRPr="00D366D3">
              <w:t>关系</w:t>
            </w:r>
            <w:r w:rsidR="00431612" w:rsidRPr="00D366D3">
              <w:rPr>
                <w:rFonts w:hint="eastAsia"/>
              </w:rPr>
              <w:t>。</w:t>
            </w:r>
          </w:p>
        </w:tc>
      </w:tr>
      <w:tr w:rsidR="00AC0BAD" w:rsidRPr="0018607E" w14:paraId="048FDE88" w14:textId="77777777" w:rsidTr="00AC59FE">
        <w:tc>
          <w:tcPr>
            <w:tcW w:w="1656" w:type="dxa"/>
            <w:tcBorders>
              <w:top w:val="nil"/>
              <w:bottom w:val="single" w:sz="12" w:space="0" w:color="auto"/>
            </w:tcBorders>
          </w:tcPr>
          <w:p w14:paraId="6F36DAE7" w14:textId="77777777" w:rsidR="00AC0BAD" w:rsidRPr="00D366D3" w:rsidRDefault="00AC0BAD" w:rsidP="00AC0BAD">
            <w:pPr>
              <w:pStyle w:val="aa"/>
            </w:pPr>
            <w:r w:rsidRPr="00D366D3">
              <w:rPr>
                <w:rFonts w:hint="eastAsia"/>
              </w:rPr>
              <w:t>预估结论</w:t>
            </w:r>
          </w:p>
        </w:tc>
        <w:tc>
          <w:tcPr>
            <w:tcW w:w="6282" w:type="dxa"/>
            <w:gridSpan w:val="2"/>
            <w:tcBorders>
              <w:top w:val="nil"/>
              <w:bottom w:val="single" w:sz="12" w:space="0" w:color="auto"/>
            </w:tcBorders>
          </w:tcPr>
          <w:p w14:paraId="2678D4FE" w14:textId="50BD10D9" w:rsidR="00AC0BAD" w:rsidRPr="00D366D3" w:rsidRDefault="00AC0BAD" w:rsidP="00AC0BAD">
            <w:pPr>
              <w:pStyle w:val="aa"/>
            </w:pPr>
            <w:r w:rsidRPr="00D366D3">
              <w:rPr>
                <w:rFonts w:hint="eastAsia"/>
              </w:rPr>
              <w:t>说明该方法的确能为具有不同特点的数据选择最合适的方法</w:t>
            </w:r>
            <w:r w:rsidR="00C06C9C">
              <w:rPr>
                <w:rFonts w:hint="eastAsia"/>
              </w:rPr>
              <w:t>。</w:t>
            </w:r>
          </w:p>
        </w:tc>
      </w:tr>
    </w:tbl>
    <w:p w14:paraId="4C5B9919" w14:textId="77777777" w:rsidR="00916BE4" w:rsidRDefault="00916BE4" w:rsidP="00916BE4">
      <w:pPr>
        <w:pStyle w:val="2"/>
      </w:pPr>
      <w:bookmarkStart w:id="75" w:name="_Toc437030199"/>
      <w:bookmarkStart w:id="76" w:name="_Toc444193580"/>
      <w:r>
        <w:rPr>
          <w:rFonts w:hint="eastAsia"/>
        </w:rPr>
        <w:t>实验结果及其</w:t>
      </w:r>
      <w:r>
        <w:t>分析</w:t>
      </w:r>
      <w:bookmarkEnd w:id="75"/>
      <w:bookmarkEnd w:id="76"/>
    </w:p>
    <w:p w14:paraId="710D443F" w14:textId="77777777" w:rsidR="00AC59FE" w:rsidRPr="00AC59FE" w:rsidRDefault="00567C6F" w:rsidP="00AC59FE">
      <w:pPr>
        <w:ind w:firstLine="420"/>
      </w:pPr>
      <w:r>
        <w:rPr>
          <w:rFonts w:hint="eastAsia"/>
        </w:rPr>
        <w:t>本节</w:t>
      </w:r>
      <w:r>
        <w:t>将分别对</w:t>
      </w:r>
      <w:r>
        <w:t>instance-of</w:t>
      </w:r>
      <w:r>
        <w:t>关系补全评估实验和</w:t>
      </w:r>
      <w:r>
        <w:t>subclass-of</w:t>
      </w:r>
      <w:r>
        <w:t>关系补全</w:t>
      </w:r>
      <w:r>
        <w:rPr>
          <w:rFonts w:hint="eastAsia"/>
        </w:rPr>
        <w:t>评估</w:t>
      </w:r>
      <w:r>
        <w:t>实验进行结果</w:t>
      </w:r>
      <w:r>
        <w:rPr>
          <w:rFonts w:hint="eastAsia"/>
        </w:rPr>
        <w:t>展示</w:t>
      </w:r>
      <w:r>
        <w:t>和</w:t>
      </w:r>
      <w:r>
        <w:rPr>
          <w:rFonts w:hint="eastAsia"/>
        </w:rPr>
        <w:t>分析</w:t>
      </w:r>
      <w:r>
        <w:t>。</w:t>
      </w:r>
    </w:p>
    <w:p w14:paraId="250021DE" w14:textId="77777777" w:rsidR="00AD70AC" w:rsidRDefault="00AD70AC" w:rsidP="00C62EB0">
      <w:pPr>
        <w:pStyle w:val="3"/>
      </w:pPr>
      <w:bookmarkStart w:id="77" w:name="_Toc444193581"/>
      <w:r>
        <w:t>I</w:t>
      </w:r>
      <w:r>
        <w:rPr>
          <w:rFonts w:hint="eastAsia"/>
        </w:rPr>
        <w:t>nstance</w:t>
      </w:r>
      <w:r>
        <w:t>-of</w:t>
      </w:r>
      <w:r>
        <w:rPr>
          <w:rFonts w:hint="eastAsia"/>
        </w:rPr>
        <w:t>关系</w:t>
      </w:r>
      <w:r>
        <w:t>补全</w:t>
      </w:r>
      <w:r>
        <w:rPr>
          <w:rFonts w:hint="eastAsia"/>
        </w:rPr>
        <w:t>评估</w:t>
      </w:r>
      <w:r>
        <w:t>实验</w:t>
      </w:r>
      <w:r w:rsidR="0027490A">
        <w:rPr>
          <w:rFonts w:hint="eastAsia"/>
        </w:rPr>
        <w:t>结果</w:t>
      </w:r>
      <w:r w:rsidR="0027490A">
        <w:t>及其</w:t>
      </w:r>
      <w:r>
        <w:rPr>
          <w:rFonts w:hint="eastAsia"/>
        </w:rPr>
        <w:t>分析</w:t>
      </w:r>
      <w:bookmarkEnd w:id="77"/>
    </w:p>
    <w:p w14:paraId="11201A97" w14:textId="06053DBB" w:rsidR="00567C6F" w:rsidRPr="00567C6F" w:rsidRDefault="00DB2822" w:rsidP="00C67C69">
      <w:pPr>
        <w:ind w:firstLine="420"/>
        <w:jc w:val="left"/>
      </w:pPr>
      <w:r>
        <w:t>I</w:t>
      </w:r>
      <w:r>
        <w:rPr>
          <w:rFonts w:hint="eastAsia"/>
        </w:rPr>
        <w:t>nstance</w:t>
      </w:r>
      <w:r>
        <w:t>-of</w:t>
      </w:r>
      <w:r>
        <w:rPr>
          <w:rFonts w:hint="eastAsia"/>
        </w:rPr>
        <w:t>关系</w:t>
      </w:r>
      <w:r>
        <w:t>补全</w:t>
      </w:r>
      <w:r>
        <w:rPr>
          <w:rFonts w:hint="eastAsia"/>
        </w:rPr>
        <w:t>评估</w:t>
      </w:r>
      <w:r>
        <w:t>实验</w:t>
      </w:r>
      <w:r w:rsidR="00567C6F">
        <w:t>共有</w:t>
      </w:r>
      <w:r w:rsidR="00567C6F">
        <w:rPr>
          <w:rFonts w:hint="eastAsia"/>
        </w:rPr>
        <w:t>5</w:t>
      </w:r>
      <w:r w:rsidR="00567C6F">
        <w:rPr>
          <w:rFonts w:hint="eastAsia"/>
        </w:rPr>
        <w:t>个</w:t>
      </w:r>
      <w:r w:rsidR="00C94DF9">
        <w:t>，首先</w:t>
      </w:r>
      <w:r w:rsidR="00C94DF9">
        <w:rPr>
          <w:rFonts w:hint="eastAsia"/>
        </w:rPr>
        <w:t>分析</w:t>
      </w:r>
      <w:r w:rsidR="00C94DF9">
        <w:t>实验</w:t>
      </w:r>
      <w:r w:rsidR="00C94DF9">
        <w:rPr>
          <w:rFonts w:hint="eastAsia"/>
        </w:rPr>
        <w:t>1</w:t>
      </w:r>
      <w:r>
        <w:rPr>
          <w:rFonts w:hint="eastAsia"/>
        </w:rPr>
        <w:t>。</w:t>
      </w:r>
      <w:r w:rsidR="00567C6F">
        <w:rPr>
          <w:rFonts w:hint="eastAsia"/>
        </w:rPr>
        <w:t>实验</w:t>
      </w:r>
      <w:r w:rsidR="00567C6F">
        <w:rPr>
          <w:rFonts w:hint="eastAsia"/>
        </w:rPr>
        <w:t>1</w:t>
      </w:r>
      <w:r w:rsidR="00567C6F">
        <w:rPr>
          <w:rFonts w:hint="eastAsia"/>
        </w:rPr>
        <w:t>的</w:t>
      </w:r>
      <w:r w:rsidR="005805D6">
        <w:t>目的是为了验证本</w:t>
      </w:r>
      <w:r w:rsidR="005805D6">
        <w:rPr>
          <w:rFonts w:hint="eastAsia"/>
        </w:rPr>
        <w:t>文</w:t>
      </w:r>
      <w:r w:rsidR="00567C6F">
        <w:t>提出的</w:t>
      </w:r>
      <w:r w:rsidR="00567C6F" w:rsidRPr="00567C6F">
        <w:rPr>
          <w:rFonts w:hint="eastAsia"/>
        </w:rPr>
        <w:t>方法计算出来的</w:t>
      </w:r>
      <w:r w:rsidR="00431612">
        <w:rPr>
          <w:rFonts w:hint="eastAsia"/>
        </w:rPr>
        <w:t>准确率</w:t>
      </w:r>
      <w:r w:rsidR="00431612">
        <w:t>和召回率</w:t>
      </w:r>
      <w:r w:rsidR="00C94DF9">
        <w:rPr>
          <w:rFonts w:hint="eastAsia"/>
        </w:rPr>
        <w:t>与真实情况是否符合。</w:t>
      </w:r>
      <w:r w:rsidR="00E36FEB" w:rsidRPr="00431612">
        <w:rPr>
          <w:rFonts w:hint="eastAsia"/>
        </w:rPr>
        <w:t>为了</w:t>
      </w:r>
      <w:r w:rsidR="00431612" w:rsidRPr="00431612">
        <w:rPr>
          <w:rFonts w:hint="eastAsia"/>
        </w:rPr>
        <w:t>保证</w:t>
      </w:r>
      <w:r w:rsidR="00431612" w:rsidRPr="00431612">
        <w:t>实验的客观性</w:t>
      </w:r>
      <w:r w:rsidR="00E36FEB">
        <w:t>，实验选择了三个</w:t>
      </w:r>
      <w:r w:rsidR="00E36FEB" w:rsidRPr="00431612">
        <w:t>数据集</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1</m:t>
            </m:r>
          </m:sub>
        </m:sSub>
      </m:oMath>
      <w:r w:rsidR="00037CC3">
        <w:rPr>
          <w:rFonts w:hint="eastAsia"/>
          <w:color w:val="000000"/>
          <w:sz w:val="22"/>
        </w:rPr>
        <w:t>，</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2</m:t>
            </m:r>
          </m:sub>
        </m:sSub>
      </m:oMath>
      <w:r w:rsidR="00037CC3">
        <w:rPr>
          <w:rFonts w:hint="eastAsia"/>
          <w:color w:val="000000"/>
          <w:sz w:val="22"/>
        </w:rPr>
        <w:t>，</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3</m:t>
            </m:r>
          </m:sub>
        </m:sSub>
      </m:oMath>
      <w:r w:rsidR="00E36FEB">
        <w:t>，分别计算每个方法对所有类别的补全的准确率和召回率</w:t>
      </w:r>
      <w:r w:rsidR="00E36FEB">
        <w:rPr>
          <w:rFonts w:hint="eastAsia"/>
        </w:rPr>
        <w:t>的</w:t>
      </w:r>
      <w:r w:rsidR="00E36FEB">
        <w:t>真实值</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0019205A" w:rsidRPr="002B359C">
        <w:rPr>
          <w:rFonts w:hint="eastAsia"/>
        </w:rPr>
        <w:t xml:space="preserve"> </w:t>
      </w:r>
      <w:r w:rsidR="0019205A">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19205A">
        <w:rPr>
          <w:rFonts w:hint="eastAsia"/>
        </w:rPr>
        <w:t>。然后利用</w:t>
      </w:r>
      <w:r w:rsidR="00E36FEB">
        <w:t>SVD</w:t>
      </w:r>
      <w:r w:rsidR="00C67C69">
        <w:rPr>
          <w:rFonts w:hint="eastAsia"/>
        </w:rPr>
        <w:t>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0019205A">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00C67C69">
        <w:t>，</w:t>
      </w:r>
      <w:r w:rsidR="0019205A">
        <w:rPr>
          <w:rFonts w:hint="eastAsia"/>
        </w:rPr>
        <w:t>最后</w:t>
      </w:r>
      <w:r w:rsidR="00C67C69">
        <w:rPr>
          <w:rFonts w:hint="eastAsia"/>
        </w:rPr>
        <w:t>计算</w:t>
      </w:r>
      <w:r w:rsidR="00E36FEB">
        <w:rPr>
          <w:rFonts w:hint="eastAsia"/>
        </w:rPr>
        <w:t>预测值</w:t>
      </w:r>
      <w:r w:rsidR="00E36FEB">
        <w:t>和真实值</w:t>
      </w:r>
      <w:r w:rsidR="00E36FEB">
        <w:rPr>
          <w:rFonts w:hint="eastAsia"/>
        </w:rPr>
        <w:t>之间</w:t>
      </w:r>
      <w:r w:rsidR="0019205A" w:rsidRPr="00431612">
        <w:rPr>
          <w:rFonts w:hint="eastAsia"/>
        </w:rPr>
        <w:t>RMSE</w:t>
      </w:r>
      <w:r w:rsidR="00C67C69">
        <w:rPr>
          <w:rFonts w:hint="eastAsia"/>
        </w:rPr>
        <w:t>。</w:t>
      </w:r>
      <w:r w:rsidR="00E36FEB" w:rsidRPr="00431612">
        <w:t>表</w:t>
      </w:r>
      <w:r w:rsidR="00431612" w:rsidRPr="00431612">
        <w:rPr>
          <w:rFonts w:hint="eastAsia"/>
        </w:rPr>
        <w:t>5</w:t>
      </w:r>
      <w:r w:rsidR="00431612" w:rsidRPr="00431612">
        <w:t>-10</w:t>
      </w:r>
      <w:r w:rsidR="00C67C69" w:rsidRPr="00431612">
        <w:t>为</w:t>
      </w:r>
      <w:r w:rsidR="00C67C69" w:rsidRPr="00431612">
        <w:rPr>
          <w:rFonts w:hint="eastAsia"/>
        </w:rPr>
        <w:t>密度</w:t>
      </w:r>
      <w:r w:rsidR="0019205A">
        <w:rPr>
          <w:rFonts w:hint="eastAsia"/>
        </w:rPr>
        <w:t>为</w:t>
      </w:r>
      <w:r w:rsidR="0019205A">
        <w:rPr>
          <w:rFonts w:hint="eastAsia"/>
        </w:rPr>
        <w:t>0.6</w:t>
      </w:r>
      <w:r w:rsidR="0019205A">
        <w:rPr>
          <w:rFonts w:hint="eastAsia"/>
        </w:rPr>
        <w:t>时</w:t>
      </w:r>
      <w:r w:rsidR="00C67C69" w:rsidRPr="00431612">
        <w:rPr>
          <w:rFonts w:hint="eastAsia"/>
        </w:rPr>
        <w:t>利用</w:t>
      </w:r>
      <w:r w:rsidR="00C67C69" w:rsidRPr="00431612">
        <w:rPr>
          <w:rFonts w:hint="eastAsia"/>
        </w:rPr>
        <w:t>SVD</w:t>
      </w:r>
      <w:r w:rsidR="00C67C69" w:rsidRPr="00431612">
        <w:rPr>
          <w:rFonts w:hint="eastAsia"/>
        </w:rPr>
        <w:t>补全后的均方根误差（</w:t>
      </w:r>
      <w:r w:rsidR="00C67C69" w:rsidRPr="00431612">
        <w:rPr>
          <w:rFonts w:hint="eastAsia"/>
        </w:rPr>
        <w:t>RMSE</w:t>
      </w:r>
      <w:r w:rsidR="00C67C69" w:rsidRPr="00431612">
        <w:rPr>
          <w:rFonts w:hint="eastAsia"/>
        </w:rPr>
        <w:t>）表</w:t>
      </w:r>
      <w:r w:rsidR="00C67C69">
        <w:rPr>
          <w:rFonts w:hint="eastAsia"/>
        </w:rPr>
        <w:t>。三个</w:t>
      </w:r>
      <w:r w:rsidR="00C67C69">
        <w:t>本体的</w:t>
      </w:r>
      <w:r w:rsidR="0019205A">
        <w:rPr>
          <w:rFonts w:hint="eastAsia"/>
        </w:rPr>
        <w:t>准确率</w:t>
      </w:r>
      <w:r w:rsidR="00C67C69" w:rsidRPr="00567C6F">
        <w:rPr>
          <w:rFonts w:hint="eastAsia"/>
        </w:rPr>
        <w:t>RMSE</w:t>
      </w:r>
      <w:r w:rsidR="00C67C69">
        <w:rPr>
          <w:rFonts w:hint="eastAsia"/>
        </w:rPr>
        <w:t xml:space="preserve"> </w:t>
      </w:r>
      <w:r w:rsidR="0019205A">
        <w:rPr>
          <w:rFonts w:hint="eastAsia"/>
        </w:rPr>
        <w:t>的</w:t>
      </w:r>
      <w:r w:rsidR="0019205A">
        <w:t>平均值</w:t>
      </w:r>
      <w:r w:rsidR="00C67C69">
        <w:rPr>
          <w:rFonts w:hint="eastAsia"/>
        </w:rPr>
        <w:t>是</w:t>
      </w:r>
      <w:r w:rsidR="00C67C69" w:rsidRPr="00C67C69">
        <w:rPr>
          <w:rFonts w:hint="eastAsia"/>
        </w:rPr>
        <w:t>0.060760946</w:t>
      </w:r>
      <w:r w:rsidR="00C67C69" w:rsidRPr="00C67C69">
        <w:rPr>
          <w:rFonts w:hint="eastAsia"/>
        </w:rPr>
        <w:t>，召回</w:t>
      </w:r>
      <w:r w:rsidR="00C67C69" w:rsidRPr="00C67C69">
        <w:t>率的</w:t>
      </w:r>
      <w:r w:rsidR="00C67C69" w:rsidRPr="00567C6F">
        <w:rPr>
          <w:rFonts w:hint="eastAsia"/>
        </w:rPr>
        <w:t>RMSE</w:t>
      </w:r>
      <w:r w:rsidR="00C67C69">
        <w:rPr>
          <w:rFonts w:hint="eastAsia"/>
        </w:rPr>
        <w:t xml:space="preserve"> </w:t>
      </w:r>
      <w:r w:rsidR="00C67C69">
        <w:rPr>
          <w:rFonts w:hint="eastAsia"/>
        </w:rPr>
        <w:t>是</w:t>
      </w:r>
      <w:r w:rsidR="00C67C69" w:rsidRPr="00C67C69">
        <w:rPr>
          <w:rFonts w:hint="eastAsia"/>
        </w:rPr>
        <w:t>0.130730657</w:t>
      </w:r>
      <w:r w:rsidR="0019205A">
        <w:rPr>
          <w:rFonts w:hint="eastAsia"/>
        </w:rPr>
        <w:t>。</w:t>
      </w:r>
      <w:r w:rsidR="00C67C69">
        <w:t>而</w:t>
      </w:r>
      <w:r w:rsidR="002B359C">
        <w:rPr>
          <w:rFonts w:hint="eastAsia"/>
        </w:rPr>
        <w:t>预测</w:t>
      </w:r>
      <w:r w:rsidR="00C67C69">
        <w:t>召回率</w:t>
      </w:r>
      <w:r w:rsidR="00C67C69">
        <w:rPr>
          <w:rFonts w:hint="eastAsia"/>
        </w:rPr>
        <w:t>的</w:t>
      </w:r>
      <w:r w:rsidR="00C67C69" w:rsidRPr="00567C6F">
        <w:rPr>
          <w:rFonts w:hint="eastAsia"/>
        </w:rPr>
        <w:t>RMSE</w:t>
      </w:r>
      <w:r w:rsidR="00C67C69">
        <w:rPr>
          <w:rFonts w:hint="eastAsia"/>
        </w:rPr>
        <w:t>比</w:t>
      </w:r>
      <w:r w:rsidR="00C67C69">
        <w:t>准确率的大</w:t>
      </w:r>
      <w:r w:rsidR="00C67C69">
        <w:rPr>
          <w:rFonts w:hint="eastAsia"/>
        </w:rPr>
        <w:t>是由于</w:t>
      </w:r>
      <w:r w:rsidR="00C67C69">
        <w:t>召回率</w:t>
      </w:r>
      <w:r w:rsidR="00C67C69">
        <w:rPr>
          <w:rFonts w:hint="eastAsia"/>
        </w:rPr>
        <w:t>本身</w:t>
      </w:r>
      <w:r w:rsidR="00C67C69">
        <w:t>的数据</w:t>
      </w:r>
      <w:r w:rsidR="00C67C69">
        <w:rPr>
          <w:rFonts w:hint="eastAsia"/>
        </w:rPr>
        <w:t>波动</w:t>
      </w:r>
      <w:r w:rsidR="00C67C69">
        <w:t>较大</w:t>
      </w:r>
      <w:r w:rsidR="00C67C69">
        <w:rPr>
          <w:rFonts w:hint="eastAsia"/>
        </w:rPr>
        <w:t>，而在</w:t>
      </w:r>
      <w:r w:rsidR="00C67C69">
        <w:t>这种情况其</w:t>
      </w:r>
      <w:r w:rsidR="00C67C69" w:rsidRPr="00567C6F">
        <w:rPr>
          <w:rFonts w:hint="eastAsia"/>
        </w:rPr>
        <w:t>RMSE</w:t>
      </w:r>
      <w:r w:rsidR="00C67C69">
        <w:rPr>
          <w:rFonts w:hint="eastAsia"/>
        </w:rPr>
        <w:t>小于</w:t>
      </w:r>
      <w:r w:rsidR="00C67C69">
        <w:rPr>
          <w:rFonts w:hint="eastAsia"/>
        </w:rPr>
        <w:t>0.2</w:t>
      </w:r>
      <w:r w:rsidR="00C67C69">
        <w:rPr>
          <w:rFonts w:hint="eastAsia"/>
        </w:rPr>
        <w:t>，更加</w:t>
      </w:r>
      <w:r w:rsidR="001B10AD">
        <w:rPr>
          <w:rFonts w:hint="eastAsia"/>
        </w:rPr>
        <w:t>说明该方法</w:t>
      </w:r>
      <w:r w:rsidR="00567C6F" w:rsidRPr="00567C6F">
        <w:rPr>
          <w:rFonts w:hint="eastAsia"/>
        </w:rPr>
        <w:t>预测缺失的准确率和召回率</w:t>
      </w:r>
      <w:r w:rsidR="001B10AD">
        <w:rPr>
          <w:rFonts w:hint="eastAsia"/>
        </w:rPr>
        <w:t>的</w:t>
      </w:r>
      <w:r w:rsidR="001B10AD">
        <w:t>误差</w:t>
      </w:r>
      <w:r w:rsidR="00C67C69">
        <w:rPr>
          <w:rFonts w:hint="eastAsia"/>
        </w:rPr>
        <w:t>是较小</w:t>
      </w:r>
      <w:r w:rsidR="00C67C69">
        <w:t>的</w:t>
      </w:r>
      <w:r w:rsidR="00567C6F" w:rsidRPr="00C67C69">
        <w:rPr>
          <w:rFonts w:hint="eastAsia"/>
        </w:rPr>
        <w:t>。</w:t>
      </w:r>
      <w:r w:rsidR="0019205A">
        <w:rPr>
          <w:rFonts w:hint="eastAsia"/>
        </w:rPr>
        <w:t>实验结果</w:t>
      </w:r>
      <w:r w:rsidR="0019205A">
        <w:t>表明，</w:t>
      </w:r>
      <w:r w:rsidR="00567C6F">
        <w:rPr>
          <w:rFonts w:hint="eastAsia"/>
        </w:rPr>
        <w:t>利用该方法</w:t>
      </w:r>
      <w:r w:rsidR="00567C6F" w:rsidRPr="00567C6F">
        <w:rPr>
          <w:rFonts w:hint="eastAsia"/>
        </w:rPr>
        <w:t>能</w:t>
      </w:r>
      <w:r w:rsidR="002B359C">
        <w:rPr>
          <w:rFonts w:hint="eastAsia"/>
        </w:rPr>
        <w:t>在</w:t>
      </w:r>
      <w:r w:rsidR="00567C6F" w:rsidRPr="00567C6F">
        <w:rPr>
          <w:rFonts w:hint="eastAsia"/>
        </w:rPr>
        <w:t>提高效率的情况下</w:t>
      </w:r>
      <w:r w:rsidR="00567C6F">
        <w:rPr>
          <w:rFonts w:hint="eastAsia"/>
        </w:rPr>
        <w:t>，</w:t>
      </w:r>
      <w:r w:rsidR="002B359C">
        <w:rPr>
          <w:rFonts w:hint="eastAsia"/>
        </w:rPr>
        <w:t>较准确的预测</w:t>
      </w:r>
      <w:r w:rsidR="00567C6F" w:rsidRPr="00567C6F">
        <w:rPr>
          <w:rFonts w:hint="eastAsia"/>
        </w:rPr>
        <w:t>每个方法的准确率和召回率。</w:t>
      </w:r>
    </w:p>
    <w:p w14:paraId="444B7455" w14:textId="1D574E96" w:rsidR="00567C6F" w:rsidRPr="00E002B9" w:rsidRDefault="00A3280A" w:rsidP="00A3280A">
      <w:pPr>
        <w:ind w:firstLineChars="0" w:firstLine="0"/>
        <w:jc w:val="center"/>
      </w:pPr>
      <w:bookmarkStart w:id="78" w:name="_Toc440568429"/>
      <w:r>
        <w:rPr>
          <w:rFonts w:asciiTheme="minorEastAsia" w:eastAsiaTheme="minorEastAsia" w:hAnsiTheme="minorEastAsia" w:hint="eastAsia"/>
        </w:rPr>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10</w:t>
      </w:r>
      <w:r w:rsidRPr="00AF691F">
        <w:fldChar w:fldCharType="end"/>
      </w:r>
      <w:r w:rsidRPr="00567C6F">
        <w:rPr>
          <w:rFonts w:hint="eastAsia"/>
        </w:rPr>
        <w:t xml:space="preserve"> </w:t>
      </w:r>
      <w:r w:rsidRPr="00567C6F">
        <w:rPr>
          <w:rFonts w:hint="eastAsia"/>
        </w:rPr>
        <w:t>密度一定下利用</w:t>
      </w:r>
      <w:r w:rsidRPr="00567C6F">
        <w:rPr>
          <w:rFonts w:hint="eastAsia"/>
        </w:rPr>
        <w:t>SVD</w:t>
      </w:r>
      <w:r w:rsidRPr="00567C6F">
        <w:rPr>
          <w:rFonts w:hint="eastAsia"/>
        </w:rPr>
        <w:t>补全</w:t>
      </w:r>
      <w:r w:rsidR="005E1AEA">
        <w:t>instance</w:t>
      </w:r>
      <w:r>
        <w:rPr>
          <w:rFonts w:hint="eastAsia"/>
        </w:rPr>
        <w:t>-</w:t>
      </w:r>
      <w:r>
        <w:t>of</w:t>
      </w:r>
      <w:r>
        <w:rPr>
          <w:rFonts w:hint="eastAsia"/>
        </w:rPr>
        <w:t>关系的</w:t>
      </w:r>
      <w:r w:rsidRPr="00567C6F">
        <w:rPr>
          <w:rFonts w:hint="eastAsia"/>
        </w:rPr>
        <w:t>RMSE</w:t>
      </w:r>
      <w:r w:rsidRPr="00567C6F">
        <w:rPr>
          <w:rFonts w:hint="eastAsia"/>
        </w:rPr>
        <w:t>表</w:t>
      </w:r>
      <w:bookmarkEnd w:id="78"/>
    </w:p>
    <w:tbl>
      <w:tblPr>
        <w:tblStyle w:val="afd"/>
        <w:tblW w:w="0" w:type="auto"/>
        <w:jc w:val="center"/>
        <w:tblLook w:val="04A0" w:firstRow="1" w:lastRow="0" w:firstColumn="1" w:lastColumn="0" w:noHBand="0" w:noVBand="1"/>
      </w:tblPr>
      <w:tblGrid>
        <w:gridCol w:w="2424"/>
        <w:gridCol w:w="1346"/>
        <w:gridCol w:w="33"/>
        <w:gridCol w:w="1371"/>
      </w:tblGrid>
      <w:tr w:rsidR="00567C6F" w:rsidRPr="00D90E43" w14:paraId="0D43459A" w14:textId="77777777" w:rsidTr="00567C6F">
        <w:trPr>
          <w:cnfStyle w:val="100000000000" w:firstRow="1" w:lastRow="0" w:firstColumn="0" w:lastColumn="0" w:oddVBand="0" w:evenVBand="0" w:oddHBand="0" w:evenHBand="0" w:firstRowFirstColumn="0" w:firstRowLastColumn="0" w:lastRowFirstColumn="0" w:lastRowLastColumn="0"/>
          <w:trHeight w:val="208"/>
          <w:jc w:val="center"/>
        </w:trPr>
        <w:tc>
          <w:tcPr>
            <w:tcW w:w="2424" w:type="dxa"/>
            <w:vAlign w:val="center"/>
          </w:tcPr>
          <w:p w14:paraId="1DBAAA9C" w14:textId="77777777" w:rsidR="00567C6F" w:rsidRPr="00B60AA5" w:rsidRDefault="00567C6F" w:rsidP="00431612">
            <w:pPr>
              <w:pStyle w:val="Abstract"/>
              <w:numPr>
                <w:ilvl w:val="0"/>
                <w:numId w:val="0"/>
              </w:numPr>
              <w:spacing w:beforeLines="0" w:before="0" w:afterLines="0" w:after="0"/>
              <w:jc w:val="left"/>
              <w:rPr>
                <w:rFonts w:cstheme="minorBidi"/>
                <w:sz w:val="21"/>
                <w:szCs w:val="22"/>
              </w:rPr>
            </w:pPr>
            <w:r w:rsidRPr="00B60AA5">
              <w:rPr>
                <w:rFonts w:cstheme="minorBidi" w:hint="eastAsia"/>
                <w:sz w:val="21"/>
                <w:szCs w:val="22"/>
              </w:rPr>
              <w:t>数据集</w:t>
            </w:r>
          </w:p>
        </w:tc>
        <w:tc>
          <w:tcPr>
            <w:tcW w:w="1346" w:type="dxa"/>
            <w:vAlign w:val="center"/>
          </w:tcPr>
          <w:p w14:paraId="1D2FF253" w14:textId="77777777" w:rsidR="00567C6F" w:rsidRPr="00B60AA5" w:rsidRDefault="00567C6F" w:rsidP="00567C6F">
            <w:pPr>
              <w:pStyle w:val="Abstract"/>
              <w:numPr>
                <w:ilvl w:val="0"/>
                <w:numId w:val="0"/>
              </w:numPr>
              <w:spacing w:beforeLines="0" w:before="0" w:afterLines="0" w:after="0"/>
              <w:rPr>
                <w:rFonts w:cstheme="minorBidi"/>
                <w:sz w:val="21"/>
                <w:szCs w:val="22"/>
              </w:rPr>
            </w:pPr>
            <w:r w:rsidRPr="00B60AA5">
              <w:rPr>
                <w:rFonts w:cstheme="minorBidi" w:hint="eastAsia"/>
                <w:sz w:val="21"/>
                <w:szCs w:val="22"/>
              </w:rPr>
              <w:t>Precision</w:t>
            </w:r>
          </w:p>
        </w:tc>
        <w:tc>
          <w:tcPr>
            <w:tcW w:w="1404" w:type="dxa"/>
            <w:gridSpan w:val="2"/>
            <w:vAlign w:val="center"/>
          </w:tcPr>
          <w:p w14:paraId="537010D9" w14:textId="77777777" w:rsidR="00567C6F" w:rsidRPr="00B60AA5" w:rsidRDefault="00567C6F" w:rsidP="00567C6F">
            <w:pPr>
              <w:pStyle w:val="Abstract"/>
              <w:numPr>
                <w:ilvl w:val="0"/>
                <w:numId w:val="0"/>
              </w:numPr>
              <w:spacing w:beforeLines="0" w:before="0" w:afterLines="0" w:after="0"/>
              <w:rPr>
                <w:rFonts w:cstheme="minorBidi"/>
                <w:sz w:val="21"/>
                <w:szCs w:val="22"/>
              </w:rPr>
            </w:pPr>
            <w:r w:rsidRPr="00B60AA5">
              <w:rPr>
                <w:rFonts w:cstheme="minorBidi" w:hint="eastAsia"/>
                <w:sz w:val="21"/>
                <w:szCs w:val="22"/>
              </w:rPr>
              <w:t>Recall</w:t>
            </w:r>
          </w:p>
        </w:tc>
      </w:tr>
      <w:tr w:rsidR="00567C6F" w:rsidRPr="00D90E43" w14:paraId="33B60C09" w14:textId="77777777" w:rsidTr="00567C6F">
        <w:trPr>
          <w:jc w:val="center"/>
        </w:trPr>
        <w:tc>
          <w:tcPr>
            <w:tcW w:w="2424" w:type="dxa"/>
            <w:tcBorders>
              <w:top w:val="single" w:sz="12" w:space="0" w:color="auto"/>
            </w:tcBorders>
            <w:vAlign w:val="center"/>
          </w:tcPr>
          <w:p w14:paraId="68D1E695" w14:textId="3AE0C263" w:rsidR="00567C6F" w:rsidRPr="00431612" w:rsidRDefault="000434FE"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1</m:t>
                    </m:r>
                  </m:sub>
                </m:sSub>
              </m:oMath>
            </m:oMathPara>
          </w:p>
        </w:tc>
        <w:tc>
          <w:tcPr>
            <w:tcW w:w="1379" w:type="dxa"/>
            <w:gridSpan w:val="2"/>
            <w:tcBorders>
              <w:top w:val="single" w:sz="12" w:space="0" w:color="auto"/>
            </w:tcBorders>
            <w:vAlign w:val="center"/>
          </w:tcPr>
          <w:p w14:paraId="5787C076"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0.057156234</w:t>
            </w:r>
          </w:p>
        </w:tc>
        <w:tc>
          <w:tcPr>
            <w:tcW w:w="1371" w:type="dxa"/>
            <w:tcBorders>
              <w:top w:val="single" w:sz="12" w:space="0" w:color="auto"/>
            </w:tcBorders>
            <w:vAlign w:val="center"/>
          </w:tcPr>
          <w:p w14:paraId="0DEF6302"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0.154428243</w:t>
            </w:r>
          </w:p>
        </w:tc>
      </w:tr>
      <w:tr w:rsidR="00567C6F" w:rsidRPr="00D90E43" w14:paraId="2182ECE2" w14:textId="77777777" w:rsidTr="00431612">
        <w:trPr>
          <w:trHeight w:val="68"/>
          <w:jc w:val="center"/>
        </w:trPr>
        <w:tc>
          <w:tcPr>
            <w:tcW w:w="2424" w:type="dxa"/>
            <w:vAlign w:val="center"/>
          </w:tcPr>
          <w:p w14:paraId="69F8739C" w14:textId="7525F7CB" w:rsidR="00567C6F" w:rsidRPr="00431612" w:rsidRDefault="000434FE"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2</m:t>
                    </m:r>
                  </m:sub>
                </m:sSub>
              </m:oMath>
            </m:oMathPara>
          </w:p>
        </w:tc>
        <w:tc>
          <w:tcPr>
            <w:tcW w:w="1379" w:type="dxa"/>
            <w:gridSpan w:val="2"/>
            <w:vAlign w:val="center"/>
          </w:tcPr>
          <w:p w14:paraId="7B78064E"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0.053251897</w:t>
            </w:r>
          </w:p>
        </w:tc>
        <w:tc>
          <w:tcPr>
            <w:tcW w:w="1371" w:type="dxa"/>
            <w:vAlign w:val="center"/>
          </w:tcPr>
          <w:p w14:paraId="4696C7FC"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0.134432199</w:t>
            </w:r>
          </w:p>
        </w:tc>
      </w:tr>
      <w:tr w:rsidR="00567C6F" w:rsidRPr="00D90E43" w14:paraId="3B4656AA" w14:textId="77777777" w:rsidTr="00567C6F">
        <w:trPr>
          <w:jc w:val="center"/>
        </w:trPr>
        <w:tc>
          <w:tcPr>
            <w:tcW w:w="2424" w:type="dxa"/>
            <w:vAlign w:val="center"/>
          </w:tcPr>
          <w:p w14:paraId="36C667E1" w14:textId="3B8ECEC3" w:rsidR="00567C6F" w:rsidRPr="00431612" w:rsidRDefault="000434FE" w:rsidP="00431612">
            <w:pPr>
              <w:pStyle w:val="Abstract"/>
              <w:numPr>
                <w:ilvl w:val="0"/>
                <w:numId w:val="0"/>
              </w:numPr>
              <w:spacing w:beforeLines="0" w:before="0" w:afterLines="0" w:after="0"/>
              <w:jc w:val="left"/>
            </w:pPr>
            <m:oMathPara>
              <m:oMathParaPr>
                <m:jc m:val="left"/>
              </m:oMathParaPr>
              <m:oMath>
                <m:sSub>
                  <m:sSubPr>
                    <m:ctrlPr>
                      <w:rPr>
                        <w:rFonts w:ascii="Cambria Math" w:hAnsi="Cambria Math"/>
                        <w:color w:val="000000" w:themeColor="text1"/>
                      </w:rPr>
                    </m:ctrlPr>
                  </m:sSubPr>
                  <m:e>
                    <m:r>
                      <w:rPr>
                        <w:rFonts w:ascii="Cambria Math" w:hAnsi="Cambria Math"/>
                        <w:color w:val="000000" w:themeColor="text1"/>
                      </w:rPr>
                      <m:t>O</m:t>
                    </m:r>
                  </m:e>
                  <m:sub>
                    <m:r>
                      <m:rPr>
                        <m:sty m:val="p"/>
                      </m:rPr>
                      <w:rPr>
                        <w:rFonts w:ascii="Cambria Math" w:hAnsi="Cambria Math"/>
                        <w:color w:val="000000" w:themeColor="text1"/>
                      </w:rPr>
                      <m:t>3</m:t>
                    </m:r>
                  </m:sub>
                </m:sSub>
              </m:oMath>
            </m:oMathPara>
          </w:p>
        </w:tc>
        <w:tc>
          <w:tcPr>
            <w:tcW w:w="1379" w:type="dxa"/>
            <w:gridSpan w:val="2"/>
            <w:vAlign w:val="center"/>
          </w:tcPr>
          <w:p w14:paraId="748BEB0B"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0.072570489</w:t>
            </w:r>
          </w:p>
        </w:tc>
        <w:tc>
          <w:tcPr>
            <w:tcW w:w="1371" w:type="dxa"/>
            <w:vAlign w:val="center"/>
          </w:tcPr>
          <w:p w14:paraId="36C4E9B3"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0.114840008</w:t>
            </w:r>
          </w:p>
        </w:tc>
      </w:tr>
      <w:tr w:rsidR="00567C6F" w:rsidRPr="00D90E43" w14:paraId="72A34E8E" w14:textId="77777777" w:rsidTr="00567C6F">
        <w:trPr>
          <w:jc w:val="center"/>
        </w:trPr>
        <w:tc>
          <w:tcPr>
            <w:tcW w:w="2424" w:type="dxa"/>
            <w:vAlign w:val="center"/>
          </w:tcPr>
          <w:p w14:paraId="14777B0C" w14:textId="0D617467" w:rsidR="00567C6F" w:rsidRPr="00D90E43" w:rsidRDefault="00567C6F" w:rsidP="00567C6F">
            <w:pPr>
              <w:pStyle w:val="Abstract"/>
              <w:numPr>
                <w:ilvl w:val="0"/>
                <w:numId w:val="0"/>
              </w:numPr>
              <w:spacing w:beforeLines="0" w:before="0" w:afterLines="0" w:after="0"/>
            </w:pPr>
            <w:r>
              <w:rPr>
                <w:rFonts w:hint="eastAsia"/>
                <w:color w:val="000000"/>
                <w:sz w:val="22"/>
                <w:szCs w:val="22"/>
              </w:rPr>
              <w:t>Average</w:t>
            </w:r>
            <w:r>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1</m:t>
                  </m:r>
                </m:sub>
              </m:sSub>
            </m:oMath>
            <w:r w:rsidR="003D0B3C">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2</m:t>
                  </m:r>
                </m:sub>
              </m:sSub>
            </m:oMath>
            <w:r w:rsidR="003D0B3C">
              <w:rPr>
                <w:rFonts w:hint="eastAsia"/>
                <w:color w:val="000000"/>
                <w:sz w:val="22"/>
                <w:szCs w:val="22"/>
              </w:rPr>
              <w:t>，</w:t>
            </w:r>
            <m:oMath>
              <m:sSub>
                <m:sSubPr>
                  <m:ctrlPr>
                    <w:rPr>
                      <w:rFonts w:ascii="Cambria Math" w:hAnsi="Cambria Math"/>
                      <w:color w:val="000000"/>
                      <w:sz w:val="22"/>
                      <w:szCs w:val="22"/>
                    </w:rPr>
                  </m:ctrlPr>
                </m:sSubPr>
                <m:e>
                  <m:r>
                    <w:rPr>
                      <w:rFonts w:ascii="Cambria Math" w:hAnsi="Cambria Math"/>
                      <w:color w:val="000000"/>
                      <w:sz w:val="22"/>
                      <w:szCs w:val="22"/>
                    </w:rPr>
                    <m:t>O</m:t>
                  </m:r>
                </m:e>
                <m:sub>
                  <m:r>
                    <m:rPr>
                      <m:sty m:val="p"/>
                    </m:rPr>
                    <w:rPr>
                      <w:rFonts w:ascii="Cambria Math" w:hAnsi="Cambria Math"/>
                      <w:color w:val="000000"/>
                      <w:sz w:val="22"/>
                      <w:szCs w:val="22"/>
                    </w:rPr>
                    <m:t>3</m:t>
                  </m:r>
                </m:sub>
              </m:sSub>
            </m:oMath>
            <w:r>
              <w:rPr>
                <w:rFonts w:hint="eastAsia"/>
                <w:color w:val="000000"/>
                <w:sz w:val="22"/>
                <w:szCs w:val="22"/>
              </w:rPr>
              <w:t>）</w:t>
            </w:r>
          </w:p>
        </w:tc>
        <w:tc>
          <w:tcPr>
            <w:tcW w:w="1379" w:type="dxa"/>
            <w:gridSpan w:val="2"/>
            <w:vAlign w:val="center"/>
          </w:tcPr>
          <w:p w14:paraId="46B8332E"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0.060760946</w:t>
            </w:r>
          </w:p>
        </w:tc>
        <w:tc>
          <w:tcPr>
            <w:tcW w:w="1371" w:type="dxa"/>
            <w:vAlign w:val="center"/>
          </w:tcPr>
          <w:p w14:paraId="239051EA" w14:textId="77777777" w:rsidR="00567C6F" w:rsidRPr="00D90E43" w:rsidRDefault="00567C6F" w:rsidP="00567C6F">
            <w:pPr>
              <w:pStyle w:val="Abstract"/>
              <w:numPr>
                <w:ilvl w:val="0"/>
                <w:numId w:val="0"/>
              </w:numPr>
              <w:spacing w:beforeLines="0" w:before="0" w:afterLines="0" w:after="0"/>
            </w:pPr>
            <w:r>
              <w:rPr>
                <w:rFonts w:hint="eastAsia"/>
                <w:color w:val="000000"/>
                <w:sz w:val="22"/>
                <w:szCs w:val="22"/>
              </w:rPr>
              <w:t>0.130730657</w:t>
            </w:r>
          </w:p>
        </w:tc>
      </w:tr>
    </w:tbl>
    <w:p w14:paraId="7E098189" w14:textId="1C1DB0E4" w:rsidR="00567C6F" w:rsidRPr="00567C6F" w:rsidRDefault="00C67C69" w:rsidP="00253D9C">
      <w:pPr>
        <w:ind w:firstLine="420"/>
      </w:pPr>
      <w:r>
        <w:rPr>
          <w:rFonts w:hint="eastAsia"/>
        </w:rPr>
        <w:t>实验</w:t>
      </w:r>
      <w:r>
        <w:rPr>
          <w:rFonts w:hint="eastAsia"/>
        </w:rPr>
        <w:t>1</w:t>
      </w:r>
      <w:r>
        <w:rPr>
          <w:rFonts w:hint="eastAsia"/>
        </w:rPr>
        <w:t>说明</w:t>
      </w:r>
      <w:r>
        <w:t>了</w:t>
      </w:r>
      <w:r>
        <w:rPr>
          <w:rFonts w:hint="eastAsia"/>
        </w:rPr>
        <w:t>本文</w:t>
      </w:r>
      <w:r>
        <w:t>提出的</w:t>
      </w:r>
      <w:r>
        <w:rPr>
          <w:rFonts w:hint="eastAsia"/>
        </w:rPr>
        <w:t>用</w:t>
      </w:r>
      <w:r>
        <w:t>SVD</w:t>
      </w:r>
      <w:r>
        <w:t>预测</w:t>
      </w:r>
      <w:r>
        <w:t>instance-of</w:t>
      </w:r>
      <w:r>
        <w:t>关系的</w:t>
      </w:r>
      <w:r>
        <w:rPr>
          <w:rFonts w:hint="eastAsia"/>
        </w:rPr>
        <w:t>准确率</w:t>
      </w:r>
      <w:r>
        <w:t>和召回率</w:t>
      </w:r>
      <w:r>
        <w:rPr>
          <w:rFonts w:hint="eastAsia"/>
        </w:rPr>
        <w:t>的</w:t>
      </w:r>
      <w:r>
        <w:t>误差在一定范围</w:t>
      </w:r>
      <w:r>
        <w:rPr>
          <w:rFonts w:hint="eastAsia"/>
        </w:rPr>
        <w:t>，因此该方法预测</w:t>
      </w:r>
      <w:r>
        <w:t>得到的</w:t>
      </w:r>
      <w:r>
        <w:rPr>
          <w:rFonts w:hint="eastAsia"/>
        </w:rPr>
        <w:t>准确率</w:t>
      </w:r>
      <w:r>
        <w:t>和召回率是</w:t>
      </w:r>
      <w:r w:rsidR="007F1B8A" w:rsidRPr="0019205A">
        <w:rPr>
          <w:rFonts w:hint="eastAsia"/>
        </w:rPr>
        <w:t>基本</w:t>
      </w:r>
      <w:r w:rsidR="007F1B8A" w:rsidRPr="0019205A">
        <w:t>接近真实值的</w:t>
      </w:r>
      <w:r w:rsidR="007F1B8A">
        <w:rPr>
          <w:rFonts w:hint="eastAsia"/>
        </w:rPr>
        <w:t>。</w:t>
      </w:r>
      <w:r w:rsidR="0019205A" w:rsidRPr="0019205A">
        <w:rPr>
          <w:rFonts w:hint="eastAsia"/>
        </w:rPr>
        <w:t>由于</w:t>
      </w:r>
      <w:r w:rsidR="007F1B8A">
        <w:rPr>
          <w:rFonts w:hint="eastAsia"/>
        </w:rPr>
        <w:t>平均值</w:t>
      </w:r>
      <w:r w:rsidR="007F1B8A">
        <w:t>填充缺失值是一</w:t>
      </w:r>
      <w:r w:rsidR="007F1B8A">
        <w:rPr>
          <w:rFonts w:hint="eastAsia"/>
        </w:rPr>
        <w:t>种简单</w:t>
      </w:r>
      <w:r w:rsidR="007F1B8A">
        <w:t>、常见的处理</w:t>
      </w:r>
      <w:r w:rsidR="007F1B8A">
        <w:rPr>
          <w:rFonts w:hint="eastAsia"/>
        </w:rPr>
        <w:t>缺失</w:t>
      </w:r>
      <w:r w:rsidR="0019205A">
        <w:t>数据的方式</w:t>
      </w:r>
      <w:r w:rsidR="002B359C" w:rsidRPr="002B359C">
        <w:rPr>
          <w:vertAlign w:val="superscript"/>
        </w:rPr>
        <w:fldChar w:fldCharType="begin"/>
      </w:r>
      <w:r w:rsidR="002B359C" w:rsidRPr="002B359C">
        <w:rPr>
          <w:vertAlign w:val="superscript"/>
        </w:rPr>
        <w:instrText xml:space="preserve"> REF _Ref440398007 \r \h </w:instrText>
      </w:r>
      <w:r w:rsidR="002B359C">
        <w:rPr>
          <w:vertAlign w:val="superscript"/>
        </w:rPr>
        <w:instrText xml:space="preserve"> \* MERGEFORMAT </w:instrText>
      </w:r>
      <w:r w:rsidR="002B359C" w:rsidRPr="002B359C">
        <w:rPr>
          <w:vertAlign w:val="superscript"/>
        </w:rPr>
      </w:r>
      <w:r w:rsidR="002B359C" w:rsidRPr="002B359C">
        <w:rPr>
          <w:vertAlign w:val="superscript"/>
        </w:rPr>
        <w:fldChar w:fldCharType="separate"/>
      </w:r>
      <w:r w:rsidR="00F7107E">
        <w:rPr>
          <w:vertAlign w:val="superscript"/>
        </w:rPr>
        <w:t>[47]</w:t>
      </w:r>
      <w:r w:rsidR="002B359C" w:rsidRPr="002B359C">
        <w:rPr>
          <w:vertAlign w:val="superscript"/>
        </w:rPr>
        <w:fldChar w:fldCharType="end"/>
      </w:r>
      <w:r w:rsidR="0019205A">
        <w:rPr>
          <w:rFonts w:hint="eastAsia"/>
        </w:rPr>
        <w:t>。</w:t>
      </w:r>
      <w:r w:rsidR="007F1B8A" w:rsidRPr="0019205A">
        <w:rPr>
          <w:rFonts w:hint="eastAsia"/>
        </w:rPr>
        <w:t>特别</w:t>
      </w:r>
      <w:r w:rsidR="007F1B8A" w:rsidRPr="0019205A">
        <w:t>是数据</w:t>
      </w:r>
      <w:r w:rsidR="0019205A" w:rsidRPr="0019205A">
        <w:rPr>
          <w:rFonts w:hint="eastAsia"/>
        </w:rPr>
        <w:t>变化</w:t>
      </w:r>
      <w:r w:rsidR="0019205A" w:rsidRPr="0019205A">
        <w:t>不大的</w:t>
      </w:r>
      <w:r w:rsidR="007F1B8A" w:rsidRPr="0019205A">
        <w:t>情况</w:t>
      </w:r>
      <w:r w:rsidR="0019205A" w:rsidRPr="0019205A">
        <w:rPr>
          <w:rFonts w:hint="eastAsia"/>
        </w:rPr>
        <w:t>下</w:t>
      </w:r>
      <w:r w:rsidR="007F1B8A" w:rsidRPr="0019205A">
        <w:t>是</w:t>
      </w:r>
      <w:r w:rsidR="007F1B8A" w:rsidRPr="0019205A">
        <w:rPr>
          <w:rFonts w:hint="eastAsia"/>
        </w:rPr>
        <w:t>非常</w:t>
      </w:r>
      <w:r w:rsidR="007F1B8A" w:rsidRPr="0019205A">
        <w:t>简单有效</w:t>
      </w:r>
      <w:r w:rsidR="007F1B8A" w:rsidRPr="0019205A">
        <w:rPr>
          <w:rFonts w:hint="eastAsia"/>
        </w:rPr>
        <w:t>的。</w:t>
      </w:r>
      <w:r w:rsidR="0019205A">
        <w:rPr>
          <w:rFonts w:hint="eastAsia"/>
        </w:rPr>
        <w:t>但</w:t>
      </w:r>
      <w:r w:rsidR="007F1B8A">
        <w:rPr>
          <w:rFonts w:hint="eastAsia"/>
        </w:rPr>
        <w:t>目前本体的构建工作都是基于人工或自动抽取，很难保证</w:t>
      </w:r>
      <w:r w:rsidR="007F1B8A" w:rsidRPr="0019205A">
        <w:rPr>
          <w:rFonts w:hint="eastAsia"/>
        </w:rPr>
        <w:t>数据分布</w:t>
      </w:r>
      <w:r w:rsidR="007F1B8A" w:rsidRPr="0019205A">
        <w:t>均匀</w:t>
      </w:r>
      <w:r w:rsidR="007F1B8A">
        <w:t>，</w:t>
      </w:r>
      <w:r w:rsidR="0019205A" w:rsidRPr="0019205A">
        <w:rPr>
          <w:rFonts w:hint="eastAsia"/>
        </w:rPr>
        <w:t>较</w:t>
      </w:r>
      <w:r w:rsidR="0019205A" w:rsidRPr="0019205A">
        <w:t>容易出现</w:t>
      </w:r>
      <w:r w:rsidR="007F1B8A" w:rsidRPr="0019205A">
        <w:t>数据偏移</w:t>
      </w:r>
      <w:r w:rsidR="007F1B8A">
        <w:rPr>
          <w:rFonts w:hint="eastAsia"/>
        </w:rPr>
        <w:t>，在</w:t>
      </w:r>
      <w:r w:rsidR="007F1B8A">
        <w:t>这种情况</w:t>
      </w:r>
      <w:r w:rsidR="007F1B8A">
        <w:rPr>
          <w:rFonts w:hint="eastAsia"/>
        </w:rPr>
        <w:t>，</w:t>
      </w:r>
      <w:r w:rsidR="007F1B8A">
        <w:t>SVD</w:t>
      </w:r>
      <w:r w:rsidR="007F1B8A">
        <w:rPr>
          <w:rFonts w:hint="eastAsia"/>
        </w:rPr>
        <w:t>预测</w:t>
      </w:r>
      <w:r w:rsidR="007F1B8A">
        <w:t>效果</w:t>
      </w:r>
      <w:r w:rsidR="00247B0B">
        <w:rPr>
          <w:rFonts w:hint="eastAsia"/>
        </w:rPr>
        <w:t>应该</w:t>
      </w:r>
      <w:r w:rsidR="007F1B8A">
        <w:rPr>
          <w:rFonts w:hint="eastAsia"/>
        </w:rPr>
        <w:t>要</w:t>
      </w:r>
      <w:r w:rsidR="007F1B8A">
        <w:t>优于简单的平均值填充。</w:t>
      </w:r>
      <w:r w:rsidR="007F1B8A">
        <w:rPr>
          <w:rFonts w:hint="eastAsia"/>
        </w:rPr>
        <w:t>因此</w:t>
      </w:r>
      <w:r w:rsidR="007F1B8A">
        <w:t>我们设计实验</w:t>
      </w:r>
      <w:r w:rsidR="007F1B8A">
        <w:rPr>
          <w:rFonts w:hint="eastAsia"/>
        </w:rPr>
        <w:t>2</w:t>
      </w:r>
      <w:r w:rsidR="007F1B8A">
        <w:t>来对比平均值填充与用</w:t>
      </w:r>
      <w:r w:rsidR="007F1B8A">
        <w:t>SVD</w:t>
      </w:r>
      <w:r w:rsidR="007F1B8A">
        <w:t>预测</w:t>
      </w:r>
      <w:r w:rsidR="007F1B8A">
        <w:rPr>
          <w:rFonts w:hint="eastAsia"/>
        </w:rPr>
        <w:t>在</w:t>
      </w:r>
      <w:r w:rsidR="007F1B8A">
        <w:t>准确率</w:t>
      </w:r>
      <w:r w:rsidR="00247B0B">
        <w:rPr>
          <w:rFonts w:hint="eastAsia"/>
        </w:rPr>
        <w:t>缺失值</w:t>
      </w:r>
      <w:r w:rsidR="007F1B8A">
        <w:rPr>
          <w:rFonts w:hint="eastAsia"/>
        </w:rPr>
        <w:t>，</w:t>
      </w:r>
      <w:r w:rsidR="00D07B33">
        <w:t>从而</w:t>
      </w:r>
      <w:r w:rsidR="007F1B8A">
        <w:rPr>
          <w:rFonts w:hint="eastAsia"/>
        </w:rPr>
        <w:t>验证用</w:t>
      </w:r>
      <w:r w:rsidR="007F1B8A">
        <w:t>SVD</w:t>
      </w:r>
      <w:r w:rsidR="007F1B8A" w:rsidRPr="00567C6F">
        <w:rPr>
          <w:rFonts w:hint="eastAsia"/>
        </w:rPr>
        <w:t>计算出来的</w:t>
      </w:r>
      <w:r w:rsidR="0019205A">
        <w:rPr>
          <w:rFonts w:hint="eastAsia"/>
        </w:rPr>
        <w:t>准确率</w:t>
      </w:r>
      <w:r w:rsidR="007F1B8A" w:rsidRPr="00567C6F">
        <w:rPr>
          <w:rFonts w:hint="eastAsia"/>
        </w:rPr>
        <w:t>、</w:t>
      </w:r>
      <w:r w:rsidR="0019205A">
        <w:rPr>
          <w:rFonts w:hint="eastAsia"/>
        </w:rPr>
        <w:t>召回</w:t>
      </w:r>
      <w:r w:rsidR="0019205A">
        <w:t>率</w:t>
      </w:r>
      <w:r w:rsidR="0019205A">
        <w:rPr>
          <w:rFonts w:hint="eastAsia"/>
        </w:rPr>
        <w:t>比</w:t>
      </w:r>
      <w:r w:rsidR="007F1B8A" w:rsidRPr="00567C6F">
        <w:rPr>
          <w:rFonts w:hint="eastAsia"/>
        </w:rPr>
        <w:t>用简单的平均值方法评估的结果要更加精准</w:t>
      </w:r>
      <w:r w:rsidR="007F1B8A">
        <w:rPr>
          <w:rFonts w:hint="eastAsia"/>
        </w:rPr>
        <w:t>。</w:t>
      </w:r>
      <w:r w:rsidR="00253D9C">
        <w:rPr>
          <w:rFonts w:hint="eastAsia"/>
        </w:rPr>
        <w:t>实验</w:t>
      </w:r>
      <w:r w:rsidR="0019205A">
        <w:t>结果如</w:t>
      </w:r>
      <w:r w:rsidR="00253D9C">
        <w:t>图所示，</w:t>
      </w:r>
      <w:r w:rsidR="00253D9C">
        <w:rPr>
          <w:rFonts w:hint="eastAsia"/>
        </w:rPr>
        <w:t>SVD</w:t>
      </w:r>
      <w:r w:rsidR="00247B0B">
        <w:t>预测值</w:t>
      </w:r>
      <w:r w:rsidR="00253D9C">
        <w:t>的</w:t>
      </w:r>
      <w:r w:rsidR="00253D9C">
        <w:t>RMSE</w:t>
      </w:r>
      <w:r w:rsidR="00253D9C">
        <w:t>均小</w:t>
      </w:r>
      <w:r w:rsidR="00247B0B">
        <w:t>于用平均值</w:t>
      </w:r>
      <w:r w:rsidR="00247B0B">
        <w:rPr>
          <w:rFonts w:hint="eastAsia"/>
        </w:rPr>
        <w:t>的</w:t>
      </w:r>
      <w:r w:rsidR="00253D9C">
        <w:rPr>
          <w:rFonts w:hint="eastAsia"/>
        </w:rPr>
        <w:t>RMSE</w:t>
      </w:r>
      <w:r w:rsidR="00110D9C">
        <w:rPr>
          <w:rFonts w:hint="eastAsia"/>
        </w:rPr>
        <w:t>。</w:t>
      </w:r>
      <w:r w:rsidR="00253D9C">
        <w:rPr>
          <w:rFonts w:hint="eastAsia"/>
        </w:rPr>
        <w:t>因此可以</w:t>
      </w:r>
      <w:r w:rsidR="00247B0B">
        <w:rPr>
          <w:rFonts w:hint="eastAsia"/>
        </w:rPr>
        <w:t>得出</w:t>
      </w:r>
      <w:r w:rsidR="006C6E24">
        <w:t>结论</w:t>
      </w:r>
      <w:r w:rsidR="00110D9C">
        <w:rPr>
          <w:rFonts w:hint="eastAsia"/>
        </w:rPr>
        <w:t>，</w:t>
      </w:r>
      <w:r w:rsidR="006C6E24" w:rsidRPr="006C6E24">
        <w:rPr>
          <w:rFonts w:hint="eastAsia"/>
        </w:rPr>
        <w:t>SVD</w:t>
      </w:r>
      <w:r w:rsidR="00110D9C">
        <w:rPr>
          <w:rFonts w:hint="eastAsia"/>
        </w:rPr>
        <w:t>预测</w:t>
      </w:r>
      <w:r w:rsidR="00247B0B">
        <w:rPr>
          <w:rFonts w:hint="eastAsia"/>
        </w:rPr>
        <w:t>方法</w:t>
      </w:r>
      <w:r w:rsidR="00110D9C">
        <w:t>结果</w:t>
      </w:r>
      <w:r w:rsidR="00247B0B">
        <w:rPr>
          <w:rFonts w:hint="eastAsia"/>
        </w:rPr>
        <w:t>与均值方法</w:t>
      </w:r>
      <w:r w:rsidR="00110D9C">
        <w:rPr>
          <w:rFonts w:hint="eastAsia"/>
        </w:rPr>
        <w:t>相比更加精准</w:t>
      </w:r>
      <w:r w:rsidR="006C6E24">
        <w:rPr>
          <w:rFonts w:hint="eastAsia"/>
        </w:rPr>
        <w:t>。</w:t>
      </w:r>
    </w:p>
    <w:p w14:paraId="4DBB70F6" w14:textId="77777777" w:rsidR="00567C6F" w:rsidRDefault="006C6E24" w:rsidP="001F2B88">
      <w:pPr>
        <w:ind w:firstLineChars="0" w:firstLine="0"/>
        <w:jc w:val="center"/>
      </w:pPr>
      <w:r>
        <w:rPr>
          <w:rFonts w:hint="eastAsia"/>
          <w:noProof/>
        </w:rPr>
        <w:drawing>
          <wp:inline distT="0" distB="0" distL="0" distR="0" wp14:anchorId="1D73CA7F" wp14:editId="20C5C279">
            <wp:extent cx="3574415" cy="2126673"/>
            <wp:effectExtent l="0" t="0" r="6985" b="69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58B1B07" w14:textId="254287B6" w:rsidR="00ED51D8" w:rsidRPr="00ED51D8" w:rsidRDefault="001F2B88" w:rsidP="001F2B88">
      <w:pPr>
        <w:spacing w:afterLines="50" w:after="156" w:line="240" w:lineRule="auto"/>
        <w:ind w:firstLineChars="0" w:firstLine="0"/>
        <w:jc w:val="center"/>
        <w:rPr>
          <w:rFonts w:cs="Times New Roman"/>
          <w:szCs w:val="21"/>
        </w:rPr>
      </w:pPr>
      <w:bookmarkStart w:id="79" w:name="_Toc440569888"/>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instrText xml:space="preserve"> </w:instrText>
      </w:r>
      <w:r w:rsidRPr="00693D49">
        <w:rPr>
          <w:rFonts w:hint="eastAsia"/>
        </w:rPr>
        <w:instrText>\r 1</w:instrText>
      </w:r>
      <w:r w:rsidRPr="00693D49">
        <w:fldChar w:fldCharType="separate"/>
      </w:r>
      <w:r w:rsidR="00F7107E">
        <w:rPr>
          <w:noProof/>
        </w:rPr>
        <w:t>1</w:t>
      </w:r>
      <w:r w:rsidRPr="00693D49">
        <w:fldChar w:fldCharType="end"/>
      </w:r>
      <w:r w:rsidR="00B41793">
        <w:rPr>
          <w:rFonts w:cs="Times New Roman" w:hint="eastAsia"/>
          <w:szCs w:val="21"/>
        </w:rPr>
        <w:t xml:space="preserve"> </w:t>
      </w:r>
      <w:r w:rsidR="00B41793">
        <w:rPr>
          <w:rFonts w:cs="Times New Roman"/>
          <w:szCs w:val="21"/>
        </w:rPr>
        <w:t>SVD</w:t>
      </w:r>
      <w:r w:rsidR="00B41793">
        <w:rPr>
          <w:rFonts w:cs="Times New Roman"/>
          <w:szCs w:val="21"/>
        </w:rPr>
        <w:t>与均值法</w:t>
      </w:r>
      <w:r w:rsidR="00B41793">
        <w:rPr>
          <w:rFonts w:cs="Times New Roman" w:hint="eastAsia"/>
          <w:szCs w:val="21"/>
        </w:rPr>
        <w:t>在</w:t>
      </w:r>
      <w:r w:rsidR="00B41793">
        <w:rPr>
          <w:rFonts w:cs="Times New Roman"/>
          <w:szCs w:val="21"/>
        </w:rPr>
        <w:t>三个本体上</w:t>
      </w:r>
      <w:r w:rsidR="00B41793">
        <w:rPr>
          <w:rFonts w:cs="Times New Roman" w:hint="eastAsia"/>
          <w:szCs w:val="21"/>
        </w:rPr>
        <w:t>的</w:t>
      </w:r>
      <w:r w:rsidR="00B41793">
        <w:rPr>
          <w:rFonts w:cs="Times New Roman"/>
          <w:szCs w:val="21"/>
        </w:rPr>
        <w:t>RMSE</w:t>
      </w:r>
      <w:r w:rsidR="00B41793">
        <w:rPr>
          <w:rFonts w:cs="Times New Roman" w:hint="eastAsia"/>
          <w:szCs w:val="21"/>
        </w:rPr>
        <w:t>图</w:t>
      </w:r>
      <w:bookmarkEnd w:id="79"/>
    </w:p>
    <w:p w14:paraId="2AE96183" w14:textId="3BD45634" w:rsidR="00BE7AEC" w:rsidRDefault="00BE7AEC" w:rsidP="006C6E24">
      <w:pPr>
        <w:ind w:firstLine="420"/>
      </w:pPr>
      <w:r w:rsidRPr="00ED51D8">
        <w:rPr>
          <w:color w:val="000000" w:themeColor="text1"/>
        </w:rPr>
        <w:t>矩阵的密度对</w:t>
      </w:r>
      <w:r w:rsidRPr="00ED51D8">
        <w:rPr>
          <w:color w:val="000000" w:themeColor="text1"/>
        </w:rPr>
        <w:t>SVD</w:t>
      </w:r>
      <w:r w:rsidRPr="00ED51D8">
        <w:rPr>
          <w:rFonts w:hint="eastAsia"/>
          <w:color w:val="000000" w:themeColor="text1"/>
        </w:rPr>
        <w:t>预测</w:t>
      </w:r>
      <w:r w:rsidRPr="00ED51D8">
        <w:rPr>
          <w:color w:val="000000" w:themeColor="text1"/>
        </w:rPr>
        <w:t>的效果影响较大</w:t>
      </w:r>
      <w:r w:rsidR="00ED51D8" w:rsidRPr="00ED51D8">
        <w:rPr>
          <w:color w:val="000000" w:themeColor="text1"/>
          <w:vertAlign w:val="superscript"/>
        </w:rPr>
        <w:fldChar w:fldCharType="begin"/>
      </w:r>
      <w:r w:rsidR="00ED51D8" w:rsidRPr="00ED51D8">
        <w:rPr>
          <w:color w:val="000000" w:themeColor="text1"/>
          <w:vertAlign w:val="superscript"/>
        </w:rPr>
        <w:instrText xml:space="preserve"> REF _Ref440133673 \r \h  \* MERGEFORMAT </w:instrText>
      </w:r>
      <w:r w:rsidR="00ED51D8" w:rsidRPr="00ED51D8">
        <w:rPr>
          <w:color w:val="000000" w:themeColor="text1"/>
          <w:vertAlign w:val="superscript"/>
        </w:rPr>
      </w:r>
      <w:r w:rsidR="00ED51D8" w:rsidRPr="00ED51D8">
        <w:rPr>
          <w:color w:val="000000" w:themeColor="text1"/>
          <w:vertAlign w:val="superscript"/>
        </w:rPr>
        <w:fldChar w:fldCharType="separate"/>
      </w:r>
      <w:r w:rsidR="00F7107E">
        <w:rPr>
          <w:color w:val="000000" w:themeColor="text1"/>
          <w:vertAlign w:val="superscript"/>
        </w:rPr>
        <w:t>[52]</w:t>
      </w:r>
      <w:r w:rsidR="00ED51D8" w:rsidRPr="00ED51D8">
        <w:rPr>
          <w:color w:val="000000" w:themeColor="text1"/>
          <w:vertAlign w:val="superscript"/>
        </w:rPr>
        <w:fldChar w:fldCharType="end"/>
      </w:r>
      <w:r w:rsidRPr="00ED51D8">
        <w:rPr>
          <w:color w:val="000000" w:themeColor="text1"/>
        </w:rPr>
        <w:t>，</w:t>
      </w:r>
      <w:r>
        <w:rPr>
          <w:rFonts w:hint="eastAsia"/>
        </w:rPr>
        <w:t>为了</w:t>
      </w:r>
      <w:r w:rsidR="00373C3D" w:rsidRPr="00373C3D">
        <w:rPr>
          <w:rFonts w:hint="eastAsia"/>
        </w:rPr>
        <w:t>描述</w:t>
      </w:r>
      <w:r w:rsidR="006C6E24">
        <w:t>不同密度下</w:t>
      </w:r>
      <w:r>
        <w:rPr>
          <w:rFonts w:hint="eastAsia"/>
        </w:rPr>
        <w:t>SVD</w:t>
      </w:r>
      <w:r>
        <w:t>的</w:t>
      </w:r>
      <w:r>
        <w:rPr>
          <w:rFonts w:hint="eastAsia"/>
        </w:rPr>
        <w:t>预测</w:t>
      </w:r>
      <w:r>
        <w:t>效果</w:t>
      </w:r>
      <w:r w:rsidR="006C6E24" w:rsidRPr="006C6E24">
        <w:rPr>
          <w:rFonts w:hint="eastAsia"/>
        </w:rPr>
        <w:t>，</w:t>
      </w:r>
      <w:r>
        <w:rPr>
          <w:rFonts w:hint="eastAsia"/>
        </w:rPr>
        <w:t>我们</w:t>
      </w:r>
      <w:r>
        <w:t>设计了</w:t>
      </w:r>
      <w:r>
        <w:rPr>
          <w:rFonts w:hint="eastAsia"/>
        </w:rPr>
        <w:t>实验</w:t>
      </w:r>
      <w:r>
        <w:t>3</w:t>
      </w:r>
      <w:r w:rsidR="00247B0B">
        <w:rPr>
          <w:rFonts w:hint="eastAsia"/>
        </w:rPr>
        <w:t>，</w:t>
      </w:r>
      <w:r>
        <w:rPr>
          <w:rFonts w:hint="eastAsia"/>
        </w:rPr>
        <w:t>同时均值</w:t>
      </w:r>
      <w:r w:rsidR="00BD3ADD">
        <w:rPr>
          <w:rFonts w:hint="eastAsia"/>
        </w:rPr>
        <w:t>在</w:t>
      </w:r>
      <w:r>
        <w:rPr>
          <w:rFonts w:hint="eastAsia"/>
        </w:rPr>
        <w:t>不同</w:t>
      </w:r>
      <w:r>
        <w:t>密度下的表现情况也加入该实验进行对比</w:t>
      </w:r>
      <w:r>
        <w:rPr>
          <w:rFonts w:hint="eastAsia"/>
        </w:rPr>
        <w:t>。</w:t>
      </w:r>
      <w:r>
        <w:t>如</w:t>
      </w:r>
      <w:r>
        <w:rPr>
          <w:rFonts w:hint="eastAsia"/>
        </w:rPr>
        <w:t>下图</w:t>
      </w:r>
      <w:r>
        <w:t>所示，</w:t>
      </w:r>
      <w:r>
        <w:rPr>
          <w:rFonts w:hint="eastAsia"/>
        </w:rPr>
        <w:t>x</w:t>
      </w:r>
      <w:r>
        <w:t>轴表示</w:t>
      </w:r>
      <w:r>
        <w:rPr>
          <w:rFonts w:hint="eastAsia"/>
        </w:rPr>
        <w:t>矩阵</w:t>
      </w:r>
      <w:r>
        <w:t>密度，</w:t>
      </w:r>
      <w:r>
        <w:t>y</w:t>
      </w:r>
      <w:r>
        <w:t>轴表示</w:t>
      </w:r>
      <w:r>
        <w:t>RMSE</w:t>
      </w:r>
      <w:r>
        <w:rPr>
          <w:rFonts w:hint="eastAsia"/>
        </w:rPr>
        <w:t>。</w:t>
      </w:r>
      <w:r w:rsidR="00583C3D">
        <w:t>设置的密度</w:t>
      </w:r>
      <w:r w:rsidR="00583C3D">
        <w:rPr>
          <w:rFonts w:hint="eastAsia"/>
        </w:rPr>
        <w:t>分别</w:t>
      </w:r>
      <w:r w:rsidR="00583C3D">
        <w:t>为</w:t>
      </w:r>
      <w:r w:rsidR="00583C3D">
        <w:t>[</w:t>
      </w:r>
      <w:r w:rsidR="00583C3D">
        <w:rPr>
          <w:rFonts w:hint="eastAsia"/>
        </w:rPr>
        <w:t>0.</w:t>
      </w:r>
      <w:r w:rsidR="00583C3D">
        <w:t>3</w:t>
      </w:r>
      <w:r w:rsidR="00583C3D">
        <w:rPr>
          <w:rFonts w:hint="eastAsia"/>
        </w:rPr>
        <w:t>，</w:t>
      </w:r>
      <w:r w:rsidR="00583C3D">
        <w:t>0.4</w:t>
      </w:r>
      <w:r w:rsidR="00583C3D">
        <w:rPr>
          <w:rFonts w:hint="eastAsia"/>
        </w:rPr>
        <w:t>，</w:t>
      </w:r>
      <w:r w:rsidR="00583C3D">
        <w:rPr>
          <w:rFonts w:hint="eastAsia"/>
        </w:rPr>
        <w:t>0.5</w:t>
      </w:r>
      <w:r w:rsidR="00583C3D">
        <w:rPr>
          <w:rFonts w:hint="eastAsia"/>
        </w:rPr>
        <w:t>，</w:t>
      </w:r>
      <w:r w:rsidR="00583C3D">
        <w:rPr>
          <w:rFonts w:hint="eastAsia"/>
        </w:rPr>
        <w:t>0.6</w:t>
      </w:r>
      <w:r w:rsidR="00583C3D">
        <w:rPr>
          <w:rFonts w:hint="eastAsia"/>
        </w:rPr>
        <w:t>，</w:t>
      </w:r>
      <w:r w:rsidR="00583C3D">
        <w:rPr>
          <w:rFonts w:hint="eastAsia"/>
        </w:rPr>
        <w:t>0.7</w:t>
      </w:r>
      <w:r w:rsidR="00583C3D">
        <w:rPr>
          <w:rFonts w:hint="eastAsia"/>
        </w:rPr>
        <w:t>，</w:t>
      </w:r>
      <w:r w:rsidR="00583C3D">
        <w:rPr>
          <w:rFonts w:hint="eastAsia"/>
        </w:rPr>
        <w:t>0.8</w:t>
      </w:r>
      <w:r w:rsidR="00583C3D">
        <w:t>]</w:t>
      </w:r>
      <w:r w:rsidR="00583C3D">
        <w:rPr>
          <w:rFonts w:hint="eastAsia"/>
        </w:rPr>
        <w:t>。</w:t>
      </w:r>
      <w:r w:rsidR="007F5BC9">
        <w:rPr>
          <w:rFonts w:hint="eastAsia"/>
        </w:rPr>
        <w:t>如图</w:t>
      </w:r>
      <w:r w:rsidR="007F5BC9">
        <w:rPr>
          <w:rFonts w:hint="eastAsia"/>
        </w:rPr>
        <w:t>5</w:t>
      </w:r>
      <w:r w:rsidR="007F5BC9">
        <w:t>-2</w:t>
      </w:r>
      <w:r w:rsidR="007F5BC9">
        <w:rPr>
          <w:rFonts w:hint="eastAsia"/>
        </w:rPr>
        <w:t>中</w:t>
      </w:r>
      <w:r w:rsidR="007F5BC9">
        <w:t>黑色虚线所示</w:t>
      </w:r>
      <w:r>
        <w:rPr>
          <w:rFonts w:hint="eastAsia"/>
        </w:rPr>
        <w:t>，</w:t>
      </w:r>
      <w:r w:rsidR="006C6E24" w:rsidRPr="006C6E24">
        <w:rPr>
          <w:rFonts w:hint="eastAsia"/>
        </w:rPr>
        <w:t>随着矩阵密度的增加，利用</w:t>
      </w:r>
      <w:r w:rsidR="00373C3D">
        <w:t>SVD</w:t>
      </w:r>
      <w:r w:rsidR="006C6E24" w:rsidRPr="006C6E24">
        <w:rPr>
          <w:rFonts w:hint="eastAsia"/>
        </w:rPr>
        <w:t>和平均值预测真实值的误差</w:t>
      </w:r>
      <w:r>
        <w:rPr>
          <w:rFonts w:hint="eastAsia"/>
        </w:rPr>
        <w:t>基本</w:t>
      </w:r>
      <w:r>
        <w:t>的</w:t>
      </w:r>
      <w:r>
        <w:rPr>
          <w:rFonts w:hint="eastAsia"/>
        </w:rPr>
        <w:t>趋势</w:t>
      </w:r>
      <w:r>
        <w:t>是</w:t>
      </w:r>
      <w:r w:rsidR="006C6E24" w:rsidRPr="006C6E24">
        <w:rPr>
          <w:rFonts w:hint="eastAsia"/>
        </w:rPr>
        <w:t>逐渐降低。</w:t>
      </w:r>
      <w:r>
        <w:rPr>
          <w:rFonts w:hint="eastAsia"/>
        </w:rPr>
        <w:t>其中</w:t>
      </w:r>
      <w:r>
        <w:t>密度</w:t>
      </w:r>
      <w:r>
        <w:rPr>
          <w:rFonts w:hint="eastAsia"/>
        </w:rPr>
        <w:t>在</w:t>
      </w:r>
      <w:r>
        <w:rPr>
          <w:rFonts w:hint="eastAsia"/>
        </w:rPr>
        <w:t>0.5</w:t>
      </w:r>
      <w:r>
        <w:rPr>
          <w:rFonts w:hint="eastAsia"/>
        </w:rPr>
        <w:t>以下</w:t>
      </w:r>
      <w:r>
        <w:t>是</w:t>
      </w:r>
      <w:r>
        <w:rPr>
          <w:rFonts w:hint="eastAsia"/>
        </w:rPr>
        <w:t>RMSE</w:t>
      </w:r>
      <w:r>
        <w:rPr>
          <w:rFonts w:hint="eastAsia"/>
        </w:rPr>
        <w:t>较大</w:t>
      </w:r>
      <w:r w:rsidR="00373C3D">
        <w:t>，且</w:t>
      </w:r>
      <w:r w:rsidR="00373C3D">
        <w:rPr>
          <w:rFonts w:hint="eastAsia"/>
        </w:rPr>
        <w:t>变化</w:t>
      </w:r>
      <w:r w:rsidR="00373C3D">
        <w:t>趋势</w:t>
      </w:r>
      <w:r w:rsidR="00373C3D">
        <w:rPr>
          <w:rFonts w:hint="eastAsia"/>
        </w:rPr>
        <w:t>趋于</w:t>
      </w:r>
      <w:r w:rsidR="00373C3D">
        <w:t>平缓</w:t>
      </w:r>
      <w:r>
        <w:rPr>
          <w:rFonts w:hint="eastAsia"/>
        </w:rPr>
        <w:t>。在密度</w:t>
      </w:r>
      <w:r>
        <w:t>为</w:t>
      </w:r>
      <w:r>
        <w:rPr>
          <w:rFonts w:hint="eastAsia"/>
        </w:rPr>
        <w:t>0.</w:t>
      </w:r>
      <w:r>
        <w:t>5</w:t>
      </w:r>
      <w:r w:rsidR="001D6A28">
        <w:rPr>
          <w:rFonts w:hint="eastAsia"/>
        </w:rPr>
        <w:t>时</w:t>
      </w:r>
      <w:r>
        <w:rPr>
          <w:rFonts w:hint="eastAsia"/>
        </w:rPr>
        <w:t>存在</w:t>
      </w:r>
      <w:r>
        <w:t>一个异常数据点，</w:t>
      </w:r>
      <w:r>
        <w:rPr>
          <w:rFonts w:hint="eastAsia"/>
        </w:rPr>
        <w:t>根据</w:t>
      </w:r>
      <w:r w:rsidR="00247B0B">
        <w:rPr>
          <w:rFonts w:hint="eastAsia"/>
        </w:rPr>
        <w:t>分析</w:t>
      </w:r>
      <w:r>
        <w:t>实验中间结果发现，是由于</w:t>
      </w:r>
      <w:r>
        <w:rPr>
          <w:rFonts w:hint="eastAsia"/>
        </w:rPr>
        <w:t>该缺失</w:t>
      </w:r>
      <w:r>
        <w:t>的数据</w:t>
      </w:r>
      <w:r>
        <w:rPr>
          <w:rFonts w:hint="eastAsia"/>
        </w:rPr>
        <w:t>真实值</w:t>
      </w:r>
      <w:r>
        <w:t>较为</w:t>
      </w:r>
      <w:r>
        <w:rPr>
          <w:rFonts w:hint="eastAsia"/>
        </w:rPr>
        <w:t>异常</w:t>
      </w:r>
      <w:r>
        <w:t>。</w:t>
      </w:r>
      <w:r w:rsidR="006C6E24">
        <w:rPr>
          <w:rFonts w:hint="eastAsia"/>
        </w:rPr>
        <w:t>因此</w:t>
      </w:r>
      <w:r w:rsidR="000B22C5">
        <w:rPr>
          <w:rFonts w:hint="eastAsia"/>
        </w:rPr>
        <w:t>可以</w:t>
      </w:r>
      <w:r w:rsidR="00247B0B">
        <w:rPr>
          <w:rFonts w:hint="eastAsia"/>
        </w:rPr>
        <w:t>得出</w:t>
      </w:r>
      <w:r w:rsidR="006C6E24">
        <w:t>结论</w:t>
      </w:r>
      <w:r w:rsidR="006C6E24">
        <w:rPr>
          <w:rFonts w:hint="eastAsia"/>
        </w:rPr>
        <w:t>，</w:t>
      </w:r>
      <w:r>
        <w:rPr>
          <w:rFonts w:hint="eastAsia"/>
        </w:rPr>
        <w:t>随着矩阵密度的增加，误差逐渐降低。</w:t>
      </w:r>
    </w:p>
    <w:p w14:paraId="24EC46CC" w14:textId="77777777" w:rsidR="006C6E24" w:rsidRPr="00C968AE" w:rsidRDefault="006C6E24" w:rsidP="001F2B88">
      <w:pPr>
        <w:ind w:firstLineChars="0" w:firstLine="0"/>
        <w:jc w:val="center"/>
      </w:pPr>
      <w:r w:rsidRPr="006C6E24">
        <w:rPr>
          <w:noProof/>
        </w:rPr>
        <w:lastRenderedPageBreak/>
        <w:drawing>
          <wp:inline distT="0" distB="0" distL="0" distR="0" wp14:anchorId="39EEE08C" wp14:editId="7DBE7B0C">
            <wp:extent cx="4449445" cy="2720340"/>
            <wp:effectExtent l="0" t="0" r="0" b="0"/>
            <wp:docPr id="5" name="图表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6D042A6" w14:textId="18CA7901" w:rsidR="00B41793" w:rsidRPr="00ED51D8" w:rsidRDefault="001F2B88" w:rsidP="001F2B88">
      <w:pPr>
        <w:spacing w:afterLines="50" w:after="156" w:line="240" w:lineRule="auto"/>
        <w:ind w:firstLineChars="0" w:firstLine="0"/>
        <w:jc w:val="center"/>
        <w:rPr>
          <w:rFonts w:cs="Times New Roman"/>
          <w:szCs w:val="21"/>
        </w:rPr>
      </w:pPr>
      <w:bookmarkStart w:id="80" w:name="_Toc440569889"/>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2</w:t>
      </w:r>
      <w:r w:rsidRPr="00693D49">
        <w:fldChar w:fldCharType="end"/>
      </w:r>
      <w:r w:rsidR="00B41793">
        <w:rPr>
          <w:rFonts w:cs="Times New Roman" w:hint="eastAsia"/>
          <w:szCs w:val="21"/>
        </w:rPr>
        <w:t xml:space="preserve"> </w:t>
      </w:r>
      <w:r w:rsidR="00B41793">
        <w:rPr>
          <w:rFonts w:cs="Times New Roman"/>
          <w:szCs w:val="21"/>
        </w:rPr>
        <w:t>SVD</w:t>
      </w:r>
      <w:r w:rsidR="00B41793">
        <w:rPr>
          <w:rFonts w:cs="Times New Roman"/>
          <w:szCs w:val="21"/>
        </w:rPr>
        <w:t>与均值法</w:t>
      </w:r>
      <w:r w:rsidR="00B41793">
        <w:rPr>
          <w:rFonts w:cs="Times New Roman" w:hint="eastAsia"/>
          <w:szCs w:val="21"/>
        </w:rPr>
        <w:t>在</w:t>
      </w:r>
      <w:r w:rsidR="00B41793">
        <w:rPr>
          <w:rFonts w:cs="Times New Roman"/>
          <w:szCs w:val="21"/>
        </w:rPr>
        <w:t>不同矩阵密度下的</w:t>
      </w:r>
      <w:r w:rsidR="00B41793">
        <w:rPr>
          <w:rFonts w:cs="Times New Roman"/>
          <w:szCs w:val="21"/>
        </w:rPr>
        <w:t>RMSE</w:t>
      </w:r>
      <w:r w:rsidR="00B41793">
        <w:rPr>
          <w:rFonts w:cs="Times New Roman" w:hint="eastAsia"/>
          <w:szCs w:val="21"/>
        </w:rPr>
        <w:t>图</w:t>
      </w:r>
      <w:bookmarkEnd w:id="80"/>
    </w:p>
    <w:p w14:paraId="65985B3F" w14:textId="41D9F4C9" w:rsidR="00247B0B" w:rsidRPr="007F5BC9" w:rsidRDefault="00247B0B" w:rsidP="00247B0B">
      <w:pPr>
        <w:ind w:firstLine="420"/>
      </w:pPr>
      <w:r>
        <w:rPr>
          <w:rFonts w:hint="eastAsia"/>
        </w:rPr>
        <w:t>通过</w:t>
      </w:r>
      <w:r>
        <w:t>实验</w:t>
      </w:r>
      <w:r>
        <w:t>3</w:t>
      </w:r>
      <w:r w:rsidR="00AB5649">
        <w:rPr>
          <w:rFonts w:hint="eastAsia"/>
        </w:rPr>
        <w:t>得到</w:t>
      </w:r>
      <w:r>
        <w:t>结论：</w:t>
      </w:r>
      <w:r>
        <w:rPr>
          <w:rFonts w:hint="eastAsia"/>
        </w:rPr>
        <w:t>随着矩阵密度的增加误差逐渐降低。但对于本体</w:t>
      </w:r>
      <w:r>
        <w:t>构建者</w:t>
      </w:r>
      <w:r>
        <w:rPr>
          <w:rFonts w:hint="eastAsia"/>
        </w:rPr>
        <w:t>来说</w:t>
      </w:r>
      <w:r>
        <w:t>，</w:t>
      </w:r>
      <w:r>
        <w:rPr>
          <w:rFonts w:hint="eastAsia"/>
        </w:rPr>
        <w:t>提高</w:t>
      </w:r>
      <w:r>
        <w:t>矩阵密度</w:t>
      </w:r>
      <w:r>
        <w:rPr>
          <w:rFonts w:hint="eastAsia"/>
        </w:rPr>
        <w:t>虽然</w:t>
      </w:r>
      <w:r>
        <w:t>提高</w:t>
      </w:r>
      <w:r>
        <w:rPr>
          <w:rFonts w:hint="eastAsia"/>
        </w:rPr>
        <w:t>预测</w:t>
      </w:r>
      <w:r>
        <w:t>精准度，但</w:t>
      </w:r>
      <w:r>
        <w:rPr>
          <w:rFonts w:hint="eastAsia"/>
        </w:rPr>
        <w:t>计算工作量会</w:t>
      </w:r>
      <w:r>
        <w:t>增加</w:t>
      </w:r>
      <w:r>
        <w:rPr>
          <w:rFonts w:hint="eastAsia"/>
        </w:rPr>
        <w:t>。</w:t>
      </w:r>
      <w:r>
        <w:t>因此</w:t>
      </w:r>
      <w:r>
        <w:rPr>
          <w:rFonts w:hint="eastAsia"/>
        </w:rPr>
        <w:t>，本体</w:t>
      </w:r>
      <w:r>
        <w:t>构建者需要</w:t>
      </w:r>
      <w:r>
        <w:rPr>
          <w:rFonts w:hint="eastAsia"/>
        </w:rPr>
        <w:t>根据自己实际情况</w:t>
      </w:r>
      <w:r w:rsidRPr="006C6E24">
        <w:rPr>
          <w:rFonts w:hint="eastAsia"/>
        </w:rPr>
        <w:t>选择一个合适的密度。</w:t>
      </w:r>
      <w:r>
        <w:rPr>
          <w:rFonts w:hint="eastAsia"/>
        </w:rPr>
        <w:t>如果需要</w:t>
      </w:r>
      <w:r>
        <w:t>较高的精准度，</w:t>
      </w:r>
      <w:r>
        <w:rPr>
          <w:rFonts w:hint="eastAsia"/>
        </w:rPr>
        <w:t>则</w:t>
      </w:r>
      <w:r>
        <w:t>提高矩阵密度</w:t>
      </w:r>
      <w:r>
        <w:rPr>
          <w:rFonts w:hint="eastAsia"/>
        </w:rPr>
        <w:t>。</w:t>
      </w:r>
      <w:r>
        <w:t>如果需要</w:t>
      </w:r>
      <w:r>
        <w:rPr>
          <w:rFonts w:hint="eastAsia"/>
        </w:rPr>
        <w:t>以</w:t>
      </w:r>
      <w:r>
        <w:t>较少的工作量得到一个</w:t>
      </w:r>
      <w:r>
        <w:rPr>
          <w:rFonts w:hint="eastAsia"/>
        </w:rPr>
        <w:t>一般</w:t>
      </w:r>
      <w:r>
        <w:t>的精确度即可，则可以选择一个较低的密度</w:t>
      </w:r>
      <w:r>
        <w:rPr>
          <w:rFonts w:hint="eastAsia"/>
        </w:rPr>
        <w:t>。</w:t>
      </w:r>
    </w:p>
    <w:p w14:paraId="1764D83A" w14:textId="7AA958B2" w:rsidR="008C2375" w:rsidRPr="00D366D3" w:rsidRDefault="006C6E24" w:rsidP="008C2375">
      <w:pPr>
        <w:ind w:firstLine="420"/>
      </w:pPr>
      <w:r w:rsidRPr="00D366D3">
        <w:rPr>
          <w:rFonts w:hint="eastAsia"/>
        </w:rPr>
        <w:t>实验</w:t>
      </w:r>
      <w:r w:rsidR="00373C3D" w:rsidRPr="00D366D3">
        <w:rPr>
          <w:rFonts w:hint="eastAsia"/>
        </w:rPr>
        <w:t>4</w:t>
      </w:r>
      <w:r w:rsidR="008C2375" w:rsidRPr="00D366D3">
        <w:rPr>
          <w:rFonts w:hint="eastAsia"/>
        </w:rPr>
        <w:t>和</w:t>
      </w:r>
      <w:r w:rsidR="00373C3D" w:rsidRPr="00D366D3">
        <w:t>5</w:t>
      </w:r>
      <w:r w:rsidRPr="00D366D3">
        <w:t>的目的</w:t>
      </w:r>
      <w:r w:rsidR="00EE4170" w:rsidRPr="00D366D3">
        <w:rPr>
          <w:rFonts w:hint="eastAsia"/>
        </w:rPr>
        <w:t>在于</w:t>
      </w:r>
      <w:r w:rsidR="00EE4170" w:rsidRPr="00D366D3">
        <w:t>验证</w:t>
      </w:r>
      <w:r w:rsidR="008C2375" w:rsidRPr="00D366D3">
        <w:rPr>
          <w:rFonts w:hint="eastAsia"/>
        </w:rPr>
        <w:t>不同</w:t>
      </w:r>
      <w:r w:rsidR="00EE4170" w:rsidRPr="00D366D3">
        <w:t>的数据</w:t>
      </w:r>
      <w:r w:rsidR="00EE4170" w:rsidRPr="00D366D3">
        <w:rPr>
          <w:rFonts w:hint="eastAsia"/>
        </w:rPr>
        <w:t>特点情况下</w:t>
      </w:r>
      <w:r w:rsidR="008C2375" w:rsidRPr="00D366D3">
        <w:t>，</w:t>
      </w:r>
      <w:r w:rsidR="00EE4170" w:rsidRPr="00D366D3">
        <w:rPr>
          <w:rFonts w:hint="eastAsia"/>
        </w:rPr>
        <w:t>该方法是否能为具有每个</w:t>
      </w:r>
      <w:r w:rsidRPr="00D366D3">
        <w:rPr>
          <w:rFonts w:hint="eastAsia"/>
        </w:rPr>
        <w:t>数据选择</w:t>
      </w:r>
      <w:r w:rsidR="00EE4170" w:rsidRPr="00D366D3">
        <w:rPr>
          <w:rFonts w:hint="eastAsia"/>
        </w:rPr>
        <w:t>一个</w:t>
      </w:r>
      <w:r w:rsidRPr="00D366D3">
        <w:rPr>
          <w:rFonts w:hint="eastAsia"/>
        </w:rPr>
        <w:t>最合适的方法</w:t>
      </w:r>
      <w:r w:rsidR="008C2375" w:rsidRPr="00D366D3">
        <w:rPr>
          <w:rFonts w:hint="eastAsia"/>
        </w:rPr>
        <w:t>。</w:t>
      </w:r>
      <w:r w:rsidR="004E5403" w:rsidRPr="00D366D3">
        <w:rPr>
          <w:rFonts w:hint="eastAsia"/>
        </w:rPr>
        <w:t>下面</w:t>
      </w:r>
      <w:r w:rsidR="004E5403" w:rsidRPr="00D366D3">
        <w:t>主要分析</w:t>
      </w:r>
      <w:r w:rsidR="004E5403" w:rsidRPr="00D366D3">
        <w:rPr>
          <w:rFonts w:hint="eastAsia"/>
        </w:rPr>
        <w:t>实验</w:t>
      </w:r>
      <w:r w:rsidR="004E5403" w:rsidRPr="00D366D3">
        <w:rPr>
          <w:rFonts w:hint="eastAsia"/>
        </w:rPr>
        <w:t>4</w:t>
      </w:r>
      <w:r w:rsidR="004E5403" w:rsidRPr="00D366D3">
        <w:rPr>
          <w:rFonts w:hint="eastAsia"/>
        </w:rPr>
        <w:t>的实验</w:t>
      </w:r>
      <w:r w:rsidR="004E5403" w:rsidRPr="00D366D3">
        <w:t>结果</w:t>
      </w:r>
      <w:r w:rsidR="004E5403" w:rsidRPr="00D366D3">
        <w:rPr>
          <w:rFonts w:hint="eastAsia"/>
        </w:rPr>
        <w:t>，</w:t>
      </w:r>
      <w:r w:rsidR="004E5403" w:rsidRPr="00D366D3">
        <w:t>实验</w:t>
      </w:r>
      <w:r w:rsidR="004E5403" w:rsidRPr="00D366D3">
        <w:t>4</w:t>
      </w:r>
      <w:r w:rsidR="008C2375" w:rsidRPr="00D366D3">
        <w:rPr>
          <w:rFonts w:hint="eastAsia"/>
        </w:rPr>
        <w:t>的待</w:t>
      </w:r>
      <w:r w:rsidR="008C2375" w:rsidRPr="00D366D3">
        <w:t>评估数据集的特点是</w:t>
      </w:r>
      <w:r w:rsidR="00EE4170" w:rsidRPr="00D366D3">
        <w:rPr>
          <w:rFonts w:hint="eastAsia"/>
        </w:rPr>
        <w:t>instance-of</w:t>
      </w:r>
      <w:r w:rsidR="00EE4170" w:rsidRPr="00D366D3">
        <w:t>关系不完备，</w:t>
      </w:r>
      <w:r w:rsidR="008C2375" w:rsidRPr="00D366D3">
        <w:rPr>
          <w:rFonts w:hint="eastAsia"/>
        </w:rPr>
        <w:t>上下位关系完整，属性关系稀疏，</w:t>
      </w:r>
      <w:r w:rsidR="00EE4170" w:rsidRPr="00D366D3">
        <w:rPr>
          <w:rFonts w:hint="eastAsia"/>
        </w:rPr>
        <w:t>其稀疏</w:t>
      </w:r>
      <w:r w:rsidR="00EE4170" w:rsidRPr="00D366D3">
        <w:t>程度是实验</w:t>
      </w:r>
      <w:r w:rsidR="005805D6">
        <w:rPr>
          <w:rFonts w:hint="eastAsia"/>
        </w:rPr>
        <w:t>5</w:t>
      </w:r>
      <w:r w:rsidR="00EE4170" w:rsidRPr="00D366D3">
        <w:t>数据的</w:t>
      </w:r>
      <w:r w:rsidR="00EE4170" w:rsidRPr="00D366D3">
        <w:rPr>
          <w:rFonts w:hint="eastAsia"/>
        </w:rPr>
        <w:t>0.5</w:t>
      </w:r>
      <w:r w:rsidR="00EE4170" w:rsidRPr="00D366D3">
        <w:rPr>
          <w:rFonts w:hint="eastAsia"/>
        </w:rPr>
        <w:t>倍。其实验</w:t>
      </w:r>
      <w:r w:rsidR="005805D6">
        <w:t>结果如</w:t>
      </w:r>
      <w:r w:rsidR="00EE4170" w:rsidRPr="00D366D3">
        <w:rPr>
          <w:rFonts w:hint="eastAsia"/>
        </w:rPr>
        <w:t>图</w:t>
      </w:r>
      <w:r w:rsidR="005805D6">
        <w:rPr>
          <w:rFonts w:hint="eastAsia"/>
        </w:rPr>
        <w:t>5</w:t>
      </w:r>
      <w:r w:rsidR="005805D6">
        <w:t>-3</w:t>
      </w:r>
      <w:r w:rsidR="00EE4170" w:rsidRPr="00D366D3">
        <w:t>所示，</w:t>
      </w:r>
      <w:r w:rsidR="00EE4170" w:rsidRPr="00D366D3">
        <w:rPr>
          <w:rFonts w:hint="eastAsia"/>
        </w:rPr>
        <w:t>每个</w:t>
      </w:r>
      <w:r w:rsidR="00EE4170" w:rsidRPr="00D366D3">
        <w:t>方法的准确率，召回率和</w:t>
      </w:r>
      <w:r w:rsidR="00EE4170" w:rsidRPr="00D366D3">
        <w:t>F1</w:t>
      </w:r>
      <w:r w:rsidR="00EE4170" w:rsidRPr="00D366D3">
        <w:rPr>
          <w:rFonts w:hint="eastAsia"/>
        </w:rPr>
        <w:t>值</w:t>
      </w:r>
      <w:r w:rsidR="00EE4170" w:rsidRPr="00D366D3">
        <w:t>都用不同颜色表示</w:t>
      </w:r>
      <w:r w:rsidR="00EE4170" w:rsidRPr="00D366D3">
        <w:rPr>
          <w:rFonts w:hint="eastAsia"/>
        </w:rPr>
        <w:t>。根据</w:t>
      </w:r>
      <w:r w:rsidR="00EE4170" w:rsidRPr="00D366D3">
        <w:t>实验结果，</w:t>
      </w:r>
      <w:r w:rsidR="000B22C5" w:rsidRPr="00D366D3">
        <w:rPr>
          <w:rFonts w:hint="eastAsia"/>
        </w:rPr>
        <w:t>我们</w:t>
      </w:r>
      <w:r w:rsidR="000B22C5" w:rsidRPr="00D366D3">
        <w:t>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8C2375" w:rsidRPr="00D366D3">
        <w:t xml:space="preserve"> </w:t>
      </w:r>
      <w:r w:rsidR="008C2375"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6113D7" w:rsidRPr="00D366D3">
        <w:rPr>
          <w:rFonts w:hint="eastAsia"/>
        </w:rPr>
        <w:t>的</w:t>
      </w:r>
      <w:r w:rsidR="006113D7" w:rsidRPr="00D366D3">
        <w:t>准确率、召回率和</w:t>
      </w:r>
      <w:r w:rsidR="006113D7" w:rsidRPr="00D366D3">
        <w:t>F1</w:t>
      </w:r>
      <w:r w:rsidR="006113D7" w:rsidRPr="00D366D3">
        <w:t>值明显高于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3</m:t>
            </m:r>
          </m:sub>
        </m:sSub>
      </m:oMath>
      <w:r w:rsidR="008C2375" w:rsidRPr="00D366D3">
        <w:rPr>
          <w:rFonts w:hint="eastAsia"/>
        </w:rPr>
        <w:t>。</w:t>
      </w:r>
      <w:r w:rsidR="000B22C5" w:rsidRPr="00D366D3">
        <w:rPr>
          <w:rFonts w:hint="eastAsia"/>
        </w:rPr>
        <w:t>其原因是</w:t>
      </w:r>
      <w:r w:rsidR="000B22C5" w:rsidRPr="00D366D3">
        <w:t>由于，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373C3D" w:rsidRPr="00D366D3">
        <w:t xml:space="preserve"> </w:t>
      </w:r>
      <w:r w:rsidR="00373C3D"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0B22C5" w:rsidRPr="00D366D3">
        <w:rPr>
          <w:rFonts w:hint="eastAsia"/>
        </w:rPr>
        <w:t>是</w:t>
      </w:r>
      <w:r w:rsidR="000B22C5" w:rsidRPr="00D366D3">
        <w:t>基于上下位关系</w:t>
      </w:r>
      <w:r w:rsidR="000B22C5" w:rsidRPr="00D366D3">
        <w:rPr>
          <w:rFonts w:hint="eastAsia"/>
        </w:rPr>
        <w:t>，即</w:t>
      </w:r>
      <w:r w:rsidR="000B22C5" w:rsidRPr="00D366D3">
        <w:t>父子类关系</w:t>
      </w:r>
      <w:r w:rsidR="000B22C5" w:rsidRPr="00D366D3">
        <w:rPr>
          <w:rFonts w:hint="eastAsia"/>
        </w:rPr>
        <w:t>和</w:t>
      </w:r>
      <w:r w:rsidR="000B22C5" w:rsidRPr="00D366D3">
        <w:t>等价类关系</w:t>
      </w:r>
      <w:r w:rsidR="000B22C5" w:rsidRPr="00D366D3">
        <w:rPr>
          <w:rFonts w:hint="eastAsia"/>
        </w:rPr>
        <w:t>作为</w:t>
      </w:r>
      <w:r w:rsidR="000B22C5" w:rsidRPr="00D366D3">
        <w:t>特征学习</w:t>
      </w:r>
      <w:r w:rsidR="00373C3D" w:rsidRPr="00D366D3">
        <w:rPr>
          <w:rFonts w:hint="eastAsia"/>
        </w:rPr>
        <w:t>得到</w:t>
      </w:r>
      <w:r w:rsidR="00373C3D" w:rsidRPr="00D366D3">
        <w:t>的</w:t>
      </w:r>
      <w:r w:rsidR="000B22C5" w:rsidRPr="00D366D3">
        <w:t>模型</w:t>
      </w:r>
      <w:r w:rsidR="00373C3D" w:rsidRPr="00D366D3">
        <w:rPr>
          <w:rFonts w:hint="eastAsia"/>
        </w:rPr>
        <w:t>，</w:t>
      </w:r>
      <w:r w:rsidR="000B22C5" w:rsidRPr="00D366D3">
        <w:rPr>
          <w:rFonts w:hint="eastAsia"/>
        </w:rPr>
        <w:t>不需要</w:t>
      </w:r>
      <w:r w:rsidR="00373C3D" w:rsidRPr="00D366D3">
        <w:rPr>
          <w:rFonts w:hint="eastAsia"/>
        </w:rPr>
        <w:t>使用</w:t>
      </w:r>
      <w:r w:rsidR="00373C3D" w:rsidRPr="00D366D3">
        <w:t>属性关系</w:t>
      </w:r>
      <w:r w:rsidR="000B22C5" w:rsidRPr="00D366D3">
        <w:rPr>
          <w:rFonts w:hint="eastAsia"/>
        </w:rPr>
        <w:t>。</w:t>
      </w:r>
      <w:r w:rsidR="000B22C5" w:rsidRPr="00D366D3">
        <w:t>而</w:t>
      </w:r>
      <w:r w:rsidR="000B22C5" w:rsidRPr="00D366D3">
        <w:rPr>
          <w:rFonts w:hint="eastAsia"/>
        </w:rPr>
        <w:t>method</w:t>
      </w:r>
      <w:r w:rsidR="000B22C5" w:rsidRPr="00D366D3">
        <w:t>3</w:t>
      </w:r>
      <w:r w:rsidR="000B22C5" w:rsidRPr="00D366D3">
        <w:rPr>
          <w:rFonts w:hint="eastAsia"/>
        </w:rPr>
        <w:t>是通过</w:t>
      </w:r>
      <w:r w:rsidR="000B22C5" w:rsidRPr="00D366D3">
        <w:t>统计每个</w:t>
      </w:r>
      <w:r w:rsidR="000B22C5" w:rsidRPr="00D366D3">
        <w:rPr>
          <w:rFonts w:hint="eastAsia"/>
        </w:rPr>
        <w:t>属性</w:t>
      </w:r>
      <w:r w:rsidR="000B22C5" w:rsidRPr="00D366D3">
        <w:t>谓词的</w:t>
      </w:r>
      <w:r w:rsidR="00373C3D" w:rsidRPr="00D366D3">
        <w:rPr>
          <w:rFonts w:hint="eastAsia"/>
        </w:rPr>
        <w:t>主语和宾语</w:t>
      </w:r>
      <w:r w:rsidR="000B22C5" w:rsidRPr="00D366D3">
        <w:t>属于不同</w:t>
      </w:r>
      <w:r w:rsidR="000B22C5" w:rsidRPr="00D366D3">
        <w:rPr>
          <w:rFonts w:hint="eastAsia"/>
        </w:rPr>
        <w:t>类别</w:t>
      </w:r>
      <w:r w:rsidR="006113D7" w:rsidRPr="00D366D3">
        <w:t>的概率</w:t>
      </w:r>
      <w:r w:rsidR="000B22C5" w:rsidRPr="00D366D3">
        <w:t>作为实例</w:t>
      </w:r>
      <w:r w:rsidR="000B22C5" w:rsidRPr="00D366D3">
        <w:rPr>
          <w:rFonts w:hint="eastAsia"/>
        </w:rPr>
        <w:t>与</w:t>
      </w:r>
      <w:r w:rsidR="000B22C5" w:rsidRPr="00D366D3">
        <w:t>某个类别是否有</w:t>
      </w:r>
      <w:r w:rsidR="000B22C5" w:rsidRPr="00D366D3">
        <w:t>instance-of</w:t>
      </w:r>
      <w:r w:rsidR="000B22C5" w:rsidRPr="00D366D3">
        <w:t>关系的依据，如果属性</w:t>
      </w:r>
      <w:r w:rsidR="000B22C5" w:rsidRPr="00D366D3">
        <w:rPr>
          <w:rFonts w:hint="eastAsia"/>
        </w:rPr>
        <w:t>缺失，</w:t>
      </w:r>
      <w:r w:rsidR="000B22C5" w:rsidRPr="00D366D3">
        <w:t>统计结果</w:t>
      </w:r>
      <w:r w:rsidR="000B22C5" w:rsidRPr="00D366D3">
        <w:rPr>
          <w:rFonts w:hint="eastAsia"/>
        </w:rPr>
        <w:t>将只能反映</w:t>
      </w:r>
      <w:r w:rsidR="000B22C5" w:rsidRPr="00D366D3">
        <w:t>部分</w:t>
      </w:r>
      <w:r w:rsidR="000B22C5" w:rsidRPr="00D366D3">
        <w:t>instance-of</w:t>
      </w:r>
      <w:r w:rsidR="000B22C5" w:rsidRPr="00D366D3">
        <w:t>关系</w:t>
      </w:r>
      <w:r w:rsidR="000B22C5" w:rsidRPr="00D366D3">
        <w:rPr>
          <w:rFonts w:hint="eastAsia"/>
        </w:rPr>
        <w:t>，导致其</w:t>
      </w:r>
      <w:r w:rsidR="000B22C5" w:rsidRPr="00D366D3">
        <w:t>结果的召回率较低</w:t>
      </w:r>
      <w:r w:rsidR="000B22C5" w:rsidRPr="00D366D3">
        <w:rPr>
          <w:rFonts w:hint="eastAsia"/>
        </w:rPr>
        <w:t>。</w:t>
      </w:r>
      <w:r w:rsidR="000B22C5" w:rsidRPr="00D366D3">
        <w:t>在</w:t>
      </w:r>
      <w:r w:rsidR="000B22C5" w:rsidRPr="00D366D3">
        <w:rPr>
          <w:rFonts w:hint="eastAsia"/>
        </w:rPr>
        <w:t>属性缺失</w:t>
      </w:r>
      <w:r w:rsidR="000B22C5" w:rsidRPr="00D366D3">
        <w:t>的情况</w:t>
      </w:r>
      <w:r w:rsidR="000B22C5" w:rsidRPr="00D366D3">
        <w:rPr>
          <w:rFonts w:hint="eastAsia"/>
        </w:rPr>
        <w:t>下</w:t>
      </w:r>
      <w:r w:rsidR="000B22C5" w:rsidRPr="00D366D3">
        <w:t>，</w:t>
      </w:r>
      <w:r w:rsidR="000B22C5" w:rsidRPr="00D366D3">
        <w:rPr>
          <w:rFonts w:hint="eastAsia"/>
        </w:rPr>
        <w:t>受</w:t>
      </w:r>
      <w:r w:rsidR="000B22C5" w:rsidRPr="00D366D3">
        <w:t>噪音数据干扰较大，</w:t>
      </w:r>
      <w:r w:rsidR="000B22C5" w:rsidRPr="00D366D3">
        <w:rPr>
          <w:rFonts w:hint="eastAsia"/>
        </w:rPr>
        <w:t>其</w:t>
      </w:r>
      <w:r w:rsidR="000B22C5" w:rsidRPr="00D366D3">
        <w:t>准确率也</w:t>
      </w:r>
      <w:r w:rsidR="000B22C5" w:rsidRPr="00D366D3">
        <w:rPr>
          <w:rFonts w:hint="eastAsia"/>
        </w:rPr>
        <w:t>受到影响</w:t>
      </w:r>
      <w:r w:rsidR="000B22C5" w:rsidRPr="00D366D3">
        <w:t>，明显低于</w:t>
      </w:r>
      <w:r w:rsidR="00373C3D" w:rsidRPr="00D366D3">
        <w:t>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1</m:t>
            </m:r>
          </m:sub>
        </m:sSub>
      </m:oMath>
      <w:r w:rsidR="00373C3D" w:rsidRPr="00D366D3">
        <w:t xml:space="preserve"> </w:t>
      </w:r>
      <w:r w:rsidR="00373C3D" w:rsidRPr="00D366D3">
        <w:rPr>
          <w:rFonts w:hint="eastAsia"/>
        </w:rP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2</m:t>
            </m:r>
          </m:sub>
        </m:sSub>
      </m:oMath>
      <w:r w:rsidR="000B22C5" w:rsidRPr="00D366D3">
        <w:rPr>
          <w:rFonts w:hint="eastAsia"/>
        </w:rPr>
        <w:t>的准确率</w:t>
      </w:r>
      <w:r w:rsidR="000B22C5" w:rsidRPr="00D366D3">
        <w:t>。</w:t>
      </w:r>
    </w:p>
    <w:p w14:paraId="12C7F3ED" w14:textId="77777777" w:rsidR="006C6E24" w:rsidRDefault="00317070" w:rsidP="001F2B88">
      <w:pPr>
        <w:ind w:firstLineChars="0" w:firstLine="0"/>
        <w:jc w:val="center"/>
      </w:pPr>
      <w:r>
        <w:rPr>
          <w:noProof/>
        </w:rPr>
        <w:drawing>
          <wp:inline distT="0" distB="0" distL="0" distR="0" wp14:anchorId="4878DFF2" wp14:editId="5448FE72">
            <wp:extent cx="5295900" cy="2270760"/>
            <wp:effectExtent l="0" t="0" r="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D6CCF80" w14:textId="6BC65C71" w:rsidR="00B41793" w:rsidRDefault="001F2B88" w:rsidP="001F2B88">
      <w:pPr>
        <w:ind w:firstLineChars="0" w:firstLine="0"/>
        <w:jc w:val="center"/>
      </w:pPr>
      <w:bookmarkStart w:id="81" w:name="_Toc440569890"/>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3</w:t>
      </w:r>
      <w:r w:rsidRPr="00693D49">
        <w:fldChar w:fldCharType="end"/>
      </w:r>
      <w:r w:rsidR="00B41793">
        <w:rPr>
          <w:rFonts w:cs="Times New Roman" w:hint="eastAsia"/>
          <w:szCs w:val="21"/>
        </w:rPr>
        <w:t xml:space="preserve"> </w:t>
      </w:r>
      <w:r w:rsidR="00B41793">
        <w:rPr>
          <w:rFonts w:cs="Times New Roman" w:hint="eastAsia"/>
          <w:szCs w:val="21"/>
        </w:rPr>
        <w:t>基于</w:t>
      </w:r>
      <w:r w:rsidR="00B41793">
        <w:rPr>
          <w:rFonts w:cs="Times New Roman"/>
          <w:szCs w:val="21"/>
        </w:rPr>
        <w:t>SVD</w:t>
      </w:r>
      <w:r w:rsidR="00B41793">
        <w:rPr>
          <w:rFonts w:cs="Times New Roman"/>
          <w:szCs w:val="21"/>
        </w:rPr>
        <w:t>计算</w:t>
      </w:r>
      <w:r w:rsidR="00B41793">
        <w:rPr>
          <w:rFonts w:cs="Times New Roman" w:hint="eastAsia"/>
          <w:szCs w:val="21"/>
        </w:rPr>
        <w:t>不同</w:t>
      </w:r>
      <w:r w:rsidR="00B41793">
        <w:rPr>
          <w:rFonts w:cs="Times New Roman"/>
          <w:szCs w:val="21"/>
        </w:rPr>
        <w:t>方法</w:t>
      </w:r>
      <w:r w:rsidR="00B41793">
        <w:rPr>
          <w:rFonts w:cs="Times New Roman" w:hint="eastAsia"/>
          <w:szCs w:val="21"/>
        </w:rPr>
        <w:t>评估</w:t>
      </w:r>
      <w:r w:rsidR="00B41793">
        <w:rPr>
          <w:rFonts w:cs="Times New Roman"/>
          <w:szCs w:val="21"/>
        </w:rPr>
        <w:t>的准确率</w:t>
      </w:r>
      <w:r w:rsidR="00B41793">
        <w:rPr>
          <w:rFonts w:cs="Times New Roman" w:hint="eastAsia"/>
          <w:szCs w:val="21"/>
        </w:rPr>
        <w:t>、</w:t>
      </w:r>
      <w:r w:rsidR="00B41793">
        <w:rPr>
          <w:rFonts w:cs="Times New Roman"/>
          <w:szCs w:val="21"/>
        </w:rPr>
        <w:t>召回率和</w:t>
      </w:r>
      <w:r w:rsidR="00B41793">
        <w:rPr>
          <w:rFonts w:cs="Times New Roman"/>
          <w:szCs w:val="21"/>
        </w:rPr>
        <w:t>F1</w:t>
      </w:r>
      <w:r w:rsidR="00B41793">
        <w:rPr>
          <w:rFonts w:cs="Times New Roman" w:hint="eastAsia"/>
          <w:szCs w:val="21"/>
        </w:rPr>
        <w:t>值</w:t>
      </w:r>
      <w:r w:rsidR="00B41793">
        <w:rPr>
          <w:rFonts w:cs="Times New Roman"/>
          <w:szCs w:val="21"/>
        </w:rPr>
        <w:t>图</w:t>
      </w:r>
      <w:bookmarkEnd w:id="81"/>
    </w:p>
    <w:p w14:paraId="1BE5902F" w14:textId="4DB4EF64" w:rsidR="004B37C5" w:rsidRDefault="008C2375" w:rsidP="004B37C5">
      <w:pPr>
        <w:ind w:firstLine="420"/>
      </w:pPr>
      <w:r>
        <w:rPr>
          <w:rFonts w:hint="eastAsia"/>
        </w:rPr>
        <w:lastRenderedPageBreak/>
        <w:t>实验</w:t>
      </w:r>
      <w:r w:rsidR="00E0426F">
        <w:rPr>
          <w:rFonts w:hint="eastAsia"/>
        </w:rPr>
        <w:t>5</w:t>
      </w:r>
      <w:r w:rsidR="00AB44BD">
        <w:rPr>
          <w:rFonts w:hint="eastAsia"/>
        </w:rPr>
        <w:t>中</w:t>
      </w:r>
      <w:r w:rsidR="00C94DF9">
        <w:rPr>
          <w:rFonts w:hint="eastAsia"/>
        </w:rPr>
        <w:t>待</w:t>
      </w:r>
      <w:r w:rsidR="00C94DF9">
        <w:t>评估数据集的特点是</w:t>
      </w:r>
      <w:r w:rsidR="00C94DF9">
        <w:rPr>
          <w:rFonts w:hint="eastAsia"/>
        </w:rPr>
        <w:t>instance-of</w:t>
      </w:r>
      <w:r w:rsidR="00C94DF9">
        <w:t>关系不完备，</w:t>
      </w:r>
      <w:r w:rsidR="00C94DF9">
        <w:rPr>
          <w:rFonts w:hint="eastAsia"/>
        </w:rPr>
        <w:t>属性关系完整</w:t>
      </w:r>
      <w:r w:rsidR="00C94DF9" w:rsidRPr="008C2375">
        <w:rPr>
          <w:rFonts w:hint="eastAsia"/>
        </w:rPr>
        <w:t>，</w:t>
      </w:r>
      <w:r w:rsidR="004B37C5" w:rsidRPr="008C2375">
        <w:rPr>
          <w:rFonts w:hint="eastAsia"/>
        </w:rPr>
        <w:t>上下位关系</w:t>
      </w:r>
      <w:r w:rsidR="004B37C5">
        <w:rPr>
          <w:rFonts w:hint="eastAsia"/>
        </w:rPr>
        <w:t>稀疏，</w:t>
      </w:r>
      <w:r w:rsidR="00C94DF9">
        <w:rPr>
          <w:rFonts w:hint="eastAsia"/>
        </w:rPr>
        <w:t>其稀疏</w:t>
      </w:r>
      <w:r w:rsidR="00C94DF9">
        <w:t>程度是</w:t>
      </w:r>
      <w:r w:rsidR="00373C3D">
        <w:t>G</w:t>
      </w:r>
      <w:r w:rsidR="00C94DF9">
        <w:rPr>
          <w:rFonts w:hint="eastAsia"/>
        </w:rPr>
        <w:t>old</w:t>
      </w:r>
      <w:r w:rsidR="00C94DF9">
        <w:t xml:space="preserve"> standard</w:t>
      </w:r>
      <w:r w:rsidR="00C94DF9">
        <w:t>数据的</w:t>
      </w:r>
      <w:r w:rsidR="00C94DF9">
        <w:rPr>
          <w:rFonts w:hint="eastAsia"/>
        </w:rPr>
        <w:t>0.5</w:t>
      </w:r>
      <w:r w:rsidR="00C94DF9">
        <w:rPr>
          <w:rFonts w:hint="eastAsia"/>
        </w:rPr>
        <w:t>倍。</w:t>
      </w:r>
      <w:r w:rsidR="005805D6">
        <w:rPr>
          <w:rFonts w:hint="eastAsia"/>
        </w:rPr>
        <w:t>其实验结果</w:t>
      </w:r>
      <w:r w:rsidR="00C94DF9" w:rsidRPr="00C94DF9">
        <w:rPr>
          <w:rFonts w:hint="eastAsia"/>
        </w:rPr>
        <w:t>图</w:t>
      </w:r>
      <w:r w:rsidR="005805D6">
        <w:rPr>
          <w:rFonts w:hint="eastAsia"/>
        </w:rPr>
        <w:t>5</w:t>
      </w:r>
      <w:r w:rsidR="005805D6">
        <w:t>-4</w:t>
      </w:r>
      <w:r w:rsidR="00C94DF9" w:rsidRPr="00C94DF9">
        <w:rPr>
          <w:rFonts w:hint="eastAsia"/>
        </w:rPr>
        <w:t>所示，每个方法的准确率，召回率和</w:t>
      </w:r>
      <w:r w:rsidR="00C94DF9" w:rsidRPr="00C94DF9">
        <w:rPr>
          <w:rFonts w:hint="eastAsia"/>
        </w:rPr>
        <w:t>F1</w:t>
      </w:r>
      <w:r w:rsidR="00C94DF9" w:rsidRPr="00C94DF9">
        <w:rPr>
          <w:rFonts w:hint="eastAsia"/>
        </w:rPr>
        <w:t>值都用不同颜色表示。根据实验结果，我们观察到</w:t>
      </w:r>
      <w:r w:rsidR="00C94DF9" w:rsidRPr="00C94DF9">
        <w:rPr>
          <w:rFonts w:hint="eastAsia"/>
        </w:rPr>
        <w:t>method3</w:t>
      </w:r>
      <w:r w:rsidR="00BD3ADD">
        <w:rPr>
          <w:rFonts w:hint="eastAsia"/>
        </w:rPr>
        <w:t>的</w:t>
      </w:r>
      <w:r w:rsidR="00BD3ADD">
        <w:t>召回率要明显高于</w:t>
      </w:r>
      <w:r w:rsidR="00BD3ADD">
        <w:t>method1</w:t>
      </w:r>
      <w:r w:rsidR="00BD3ADD">
        <w:rPr>
          <w:rFonts w:hint="eastAsia"/>
        </w:rPr>
        <w:t>和</w:t>
      </w:r>
      <w:r w:rsidR="00BD3ADD">
        <w:t>和</w:t>
      </w:r>
      <w:r w:rsidR="00BD3ADD">
        <w:t>method2</w:t>
      </w:r>
      <w:r w:rsidR="00BD3ADD">
        <w:rPr>
          <w:rFonts w:hint="eastAsia"/>
        </w:rPr>
        <w:t>，同时</w:t>
      </w:r>
      <w:r w:rsidR="00BD3ADD">
        <w:t>对比</w:t>
      </w:r>
      <w:r w:rsidR="00BD3ADD">
        <w:rPr>
          <w:rFonts w:hint="eastAsia"/>
        </w:rPr>
        <w:t>图</w:t>
      </w:r>
      <w:r w:rsidR="005805D6">
        <w:rPr>
          <w:rFonts w:hint="eastAsia"/>
        </w:rPr>
        <w:t>5</w:t>
      </w:r>
      <w:r w:rsidR="005805D6">
        <w:t>-3</w:t>
      </w:r>
      <w:r w:rsidR="00BD3ADD">
        <w:t>，</w:t>
      </w:r>
      <w:r w:rsidR="00BD3ADD">
        <w:t>method1</w:t>
      </w:r>
      <w:r w:rsidR="00BD3ADD">
        <w:rPr>
          <w:rFonts w:hint="eastAsia"/>
        </w:rPr>
        <w:t>的</w:t>
      </w:r>
      <w:r w:rsidR="00BD3ADD">
        <w:t>准确率</w:t>
      </w:r>
      <w:r w:rsidR="004B37C5">
        <w:rPr>
          <w:rFonts w:hint="eastAsia"/>
        </w:rPr>
        <w:t>基本没有</w:t>
      </w:r>
      <w:r w:rsidR="004B37C5">
        <w:t>变化</w:t>
      </w:r>
      <w:r w:rsidR="00BD3ADD">
        <w:t>，</w:t>
      </w:r>
      <w:r w:rsidR="004B37C5">
        <w:rPr>
          <w:rFonts w:hint="eastAsia"/>
        </w:rPr>
        <w:t>而</w:t>
      </w:r>
      <w:r w:rsidR="00BD3ADD">
        <w:rPr>
          <w:rFonts w:hint="eastAsia"/>
        </w:rPr>
        <w:t>召回率</w:t>
      </w:r>
      <w:r w:rsidR="00BD3ADD">
        <w:t>明显下降，</w:t>
      </w:r>
      <w:r w:rsidR="00BD3ADD">
        <w:rPr>
          <w:rFonts w:hint="eastAsia"/>
        </w:rPr>
        <w:t>这是</w:t>
      </w:r>
      <w:r w:rsidR="00BD3ADD">
        <w:t>由于</w:t>
      </w:r>
      <w:r w:rsidR="00DA47ED">
        <w:rPr>
          <w:rFonts w:hint="eastAsia"/>
        </w:rPr>
        <w:t>method</w:t>
      </w:r>
      <w:r w:rsidR="00DA47ED">
        <w:t>1</w:t>
      </w:r>
      <w:r w:rsidR="00DA47ED">
        <w:rPr>
          <w:rFonts w:hint="eastAsia"/>
        </w:rPr>
        <w:t>的算法</w:t>
      </w:r>
      <w:r w:rsidR="00DA47ED">
        <w:t>特征</w:t>
      </w:r>
      <w:r w:rsidR="00DA47ED">
        <w:rPr>
          <w:rFonts w:hint="eastAsia"/>
        </w:rPr>
        <w:t>中</w:t>
      </w:r>
      <w:r w:rsidR="00DA47ED">
        <w:t>的</w:t>
      </w:r>
      <w:r w:rsidR="00BD3ADD">
        <w:rPr>
          <w:rFonts w:hint="eastAsia"/>
        </w:rPr>
        <w:t>上下位</w:t>
      </w:r>
      <w:r w:rsidR="00DA47ED">
        <w:t>关系</w:t>
      </w:r>
      <w:r w:rsidR="00DA47ED">
        <w:rPr>
          <w:rFonts w:hint="eastAsia"/>
        </w:rPr>
        <w:t>能够</w:t>
      </w:r>
      <w:r w:rsidR="00DA47ED">
        <w:t>较为精准的决定一个实例</w:t>
      </w:r>
      <w:r w:rsidR="00DA47ED">
        <w:rPr>
          <w:rFonts w:hint="eastAsia"/>
        </w:rPr>
        <w:t>与</w:t>
      </w:r>
      <w:r w:rsidR="00DA47ED">
        <w:t>一个概念是否具有</w:t>
      </w:r>
      <w:r w:rsidR="00DA47ED">
        <w:t>instance-of</w:t>
      </w:r>
      <w:r w:rsidR="00DA47ED">
        <w:t>关系，如</w:t>
      </w:r>
      <w:r w:rsidR="00C06C9C">
        <w:rPr>
          <w:rFonts w:hint="eastAsia"/>
        </w:rPr>
        <w:t>“</w:t>
      </w:r>
      <w:r w:rsidR="00C06C9C">
        <w:t>Jone</w:t>
      </w:r>
      <w:r w:rsidR="00C06C9C">
        <w:rPr>
          <w:rFonts w:hint="eastAsia"/>
        </w:rPr>
        <w:t>”</w:t>
      </w:r>
      <w:r w:rsidR="00DA47ED">
        <w:rPr>
          <w:rFonts w:hint="eastAsia"/>
        </w:rPr>
        <w:t>是</w:t>
      </w:r>
      <w:r w:rsidR="00C06C9C">
        <w:rPr>
          <w:rFonts w:hint="eastAsia"/>
        </w:rPr>
        <w:t>“</w:t>
      </w:r>
      <w:r w:rsidR="00DA47ED">
        <w:t>Scientist</w:t>
      </w:r>
      <w:r w:rsidR="00C06C9C">
        <w:rPr>
          <w:rFonts w:hint="eastAsia"/>
        </w:rPr>
        <w:t>”</w:t>
      </w:r>
      <w:r w:rsidR="004B37C5">
        <w:t>，</w:t>
      </w:r>
      <w:r w:rsidR="004B37C5">
        <w:rPr>
          <w:rFonts w:hint="eastAsia"/>
        </w:rPr>
        <w:t>如果</w:t>
      </w:r>
      <w:r w:rsidR="004B37C5">
        <w:t>有一条上下位关系</w:t>
      </w:r>
      <w:r w:rsidR="00D366D3">
        <w:rPr>
          <w:rFonts w:hint="eastAsia"/>
        </w:rPr>
        <w:t>“</w:t>
      </w:r>
      <w:r w:rsidR="00DA47ED">
        <w:t>Scientist</w:t>
      </w:r>
      <w:r w:rsidR="00DA47ED">
        <w:rPr>
          <w:rFonts w:hint="eastAsia"/>
        </w:rPr>
        <w:t>是</w:t>
      </w:r>
      <w:r w:rsidR="00DA47ED">
        <w:t>Person</w:t>
      </w:r>
      <w:r w:rsidR="00DA47ED">
        <w:t>的子类</w:t>
      </w:r>
      <w:r w:rsidR="004B37C5">
        <w:rPr>
          <w:rFonts w:hint="eastAsia"/>
        </w:rPr>
        <w:t>”</w:t>
      </w:r>
      <w:r w:rsidR="00DA47ED">
        <w:t>，那么</w:t>
      </w:r>
      <w:r w:rsidR="004B37C5">
        <w:t>能推出</w:t>
      </w:r>
      <w:r w:rsidR="00C06C9C">
        <w:rPr>
          <w:rFonts w:hint="eastAsia"/>
        </w:rPr>
        <w:t>“</w:t>
      </w:r>
      <w:r w:rsidR="00DA47ED">
        <w:t>Jone</w:t>
      </w:r>
      <w:r w:rsidR="00C06C9C">
        <w:rPr>
          <w:rFonts w:hint="eastAsia"/>
        </w:rPr>
        <w:t>”</w:t>
      </w:r>
      <w:r w:rsidR="00DA47ED">
        <w:t>与</w:t>
      </w:r>
      <w:r w:rsidR="00C06C9C">
        <w:rPr>
          <w:rFonts w:hint="eastAsia"/>
        </w:rPr>
        <w:t>“</w:t>
      </w:r>
      <w:r w:rsidR="00DA47ED">
        <w:t>Person</w:t>
      </w:r>
      <w:r w:rsidR="00C06C9C">
        <w:rPr>
          <w:rFonts w:hint="eastAsia"/>
        </w:rPr>
        <w:t>”</w:t>
      </w:r>
      <w:r w:rsidR="00DA47ED">
        <w:t>具有</w:t>
      </w:r>
      <w:r w:rsidR="00C06C9C">
        <w:rPr>
          <w:rFonts w:hint="eastAsia"/>
        </w:rPr>
        <w:t>“</w:t>
      </w:r>
      <w:r w:rsidR="00DA47ED">
        <w:t>instance-of</w:t>
      </w:r>
      <w:r w:rsidR="00DA47ED">
        <w:t>关系</w:t>
      </w:r>
      <w:r w:rsidR="00C06C9C">
        <w:rPr>
          <w:rFonts w:hint="eastAsia"/>
        </w:rPr>
        <w:t>”</w:t>
      </w:r>
      <w:r w:rsidR="00C94DF9" w:rsidRPr="00C94DF9">
        <w:rPr>
          <w:rFonts w:hint="eastAsia"/>
        </w:rPr>
        <w:t>。</w:t>
      </w:r>
      <w:r w:rsidR="00DA47ED">
        <w:t>上下位关系</w:t>
      </w:r>
      <w:r w:rsidR="00DA47ED">
        <w:rPr>
          <w:rFonts w:hint="eastAsia"/>
        </w:rPr>
        <w:t>的</w:t>
      </w:r>
      <w:r w:rsidR="00DA47ED">
        <w:t>部分缺失，只会使得召回降</w:t>
      </w:r>
      <w:r w:rsidR="00DA47ED">
        <w:rPr>
          <w:rFonts w:hint="eastAsia"/>
        </w:rPr>
        <w:t>低，因为</w:t>
      </w:r>
      <w:r w:rsidR="00DA47ED">
        <w:t>召回</w:t>
      </w:r>
      <w:r w:rsidR="00DA47ED">
        <w:rPr>
          <w:rFonts w:hint="eastAsia"/>
        </w:rPr>
        <w:t>率</w:t>
      </w:r>
      <w:r w:rsidR="00DA47ED">
        <w:t>反映的</w:t>
      </w:r>
      <w:r w:rsidR="00DA47ED">
        <w:rPr>
          <w:rFonts w:hint="eastAsia"/>
        </w:rPr>
        <w:t>正例被</w:t>
      </w:r>
      <w:r w:rsidR="00DA47ED">
        <w:t>分为正例的覆盖率。</w:t>
      </w:r>
      <w:r w:rsidR="00DA47ED">
        <w:rPr>
          <w:rFonts w:hint="eastAsia"/>
        </w:rPr>
        <w:t>即</w:t>
      </w:r>
      <w:r w:rsidR="00DA47ED">
        <w:t>如果</w:t>
      </w:r>
      <w:r w:rsidR="00DA47ED">
        <w:rPr>
          <w:rFonts w:hint="eastAsia"/>
        </w:rPr>
        <w:t>没有“</w:t>
      </w:r>
      <w:r w:rsidR="00DA47ED">
        <w:t>Scientist</w:t>
      </w:r>
      <w:r w:rsidR="00DA47ED">
        <w:rPr>
          <w:rFonts w:hint="eastAsia"/>
        </w:rPr>
        <w:t>是</w:t>
      </w:r>
      <w:r w:rsidR="00DA47ED">
        <w:t>Person</w:t>
      </w:r>
      <w:r w:rsidR="00DA47ED">
        <w:t>的子类</w:t>
      </w:r>
      <w:r w:rsidR="00DA47ED">
        <w:rPr>
          <w:rFonts w:hint="eastAsia"/>
        </w:rPr>
        <w:t>”</w:t>
      </w:r>
      <w:r w:rsidR="00DA47ED">
        <w:t>关系</w:t>
      </w:r>
      <w:r w:rsidR="00DA47ED">
        <w:rPr>
          <w:rFonts w:hint="eastAsia"/>
        </w:rPr>
        <w:t>，</w:t>
      </w:r>
      <w:r w:rsidR="004B37C5">
        <w:t>就</w:t>
      </w:r>
      <w:r w:rsidR="004B37C5">
        <w:rPr>
          <w:rFonts w:hint="eastAsia"/>
        </w:rPr>
        <w:t>会</w:t>
      </w:r>
      <w:r w:rsidR="004B37C5">
        <w:t>漏掉</w:t>
      </w:r>
      <w:r w:rsidR="003F4C55">
        <w:rPr>
          <w:rFonts w:hint="eastAsia"/>
        </w:rPr>
        <w:t>“</w:t>
      </w:r>
      <w:r w:rsidR="00DA47ED">
        <w:t>Jone</w:t>
      </w:r>
      <w:r w:rsidR="003F4C55">
        <w:t>”</w:t>
      </w:r>
      <w:r w:rsidR="004B37C5">
        <w:rPr>
          <w:rFonts w:hint="eastAsia"/>
        </w:rPr>
        <w:t>属于</w:t>
      </w:r>
      <w:r w:rsidR="00C06C9C">
        <w:rPr>
          <w:rFonts w:hint="eastAsia"/>
        </w:rPr>
        <w:t>“</w:t>
      </w:r>
      <w:r w:rsidR="00DA47ED">
        <w:t>Person</w:t>
      </w:r>
      <w:r w:rsidR="00C06C9C">
        <w:rPr>
          <w:rFonts w:hint="eastAsia"/>
        </w:rPr>
        <w:t>”</w:t>
      </w:r>
      <w:r w:rsidR="004B37C5">
        <w:rPr>
          <w:rFonts w:hint="eastAsia"/>
        </w:rPr>
        <w:t>这个</w:t>
      </w:r>
      <w:r w:rsidR="004B37C5">
        <w:t>正</w:t>
      </w:r>
      <w:r w:rsidR="004B37C5">
        <w:rPr>
          <w:rFonts w:hint="eastAsia"/>
        </w:rPr>
        <w:t>例，</w:t>
      </w:r>
      <w:r w:rsidR="004B37C5">
        <w:t>从而是召回下降</w:t>
      </w:r>
      <w:r w:rsidR="00DA47ED">
        <w:t>。</w:t>
      </w:r>
      <w:r w:rsidR="004B37C5">
        <w:rPr>
          <w:rFonts w:hint="eastAsia"/>
        </w:rPr>
        <w:t>上下位关系的</w:t>
      </w:r>
      <w:r w:rsidR="004B37C5">
        <w:t>缺失</w:t>
      </w:r>
      <w:r w:rsidR="004B37C5">
        <w:rPr>
          <w:rFonts w:hint="eastAsia"/>
        </w:rPr>
        <w:t>并</w:t>
      </w:r>
      <w:r w:rsidR="004B37C5">
        <w:t>不会</w:t>
      </w:r>
      <w:r w:rsidR="004B37C5">
        <w:rPr>
          <w:rFonts w:hint="eastAsia"/>
        </w:rPr>
        <w:t>使得</w:t>
      </w:r>
      <w:r w:rsidR="004B37C5">
        <w:rPr>
          <w:rFonts w:hint="eastAsia"/>
        </w:rPr>
        <w:t>method</w:t>
      </w:r>
      <w:r w:rsidR="004B37C5">
        <w:t>3</w:t>
      </w:r>
      <w:r w:rsidR="004B37C5">
        <w:rPr>
          <w:rFonts w:hint="eastAsia"/>
        </w:rPr>
        <w:t>的</w:t>
      </w:r>
      <w:r w:rsidR="004B37C5">
        <w:t>效果</w:t>
      </w:r>
      <w:r w:rsidR="004B37C5">
        <w:rPr>
          <w:rFonts w:hint="eastAsia"/>
        </w:rPr>
        <w:t>下降</w:t>
      </w:r>
      <w:r w:rsidR="004B37C5">
        <w:t>，</w:t>
      </w:r>
      <w:r w:rsidR="004B37C5">
        <w:rPr>
          <w:rFonts w:hint="eastAsia"/>
        </w:rPr>
        <w:t>因为</w:t>
      </w:r>
      <w:r w:rsidR="004B37C5">
        <w:t>method3</w:t>
      </w:r>
      <w:r w:rsidR="004B37C5">
        <w:rPr>
          <w:rFonts w:hint="eastAsia"/>
        </w:rPr>
        <w:t>的</w:t>
      </w:r>
      <w:r w:rsidR="004B37C5">
        <w:t>的算法基本思想是利用</w:t>
      </w:r>
      <w:r w:rsidR="004B37C5">
        <w:rPr>
          <w:rFonts w:hint="eastAsia"/>
        </w:rPr>
        <w:t>属性</w:t>
      </w:r>
      <w:r w:rsidR="004B37C5">
        <w:t>关系</w:t>
      </w:r>
      <w:r w:rsidR="004B37C5">
        <w:rPr>
          <w:rFonts w:hint="eastAsia"/>
        </w:rPr>
        <w:t>计算实例</w:t>
      </w:r>
      <w:r w:rsidR="004B37C5">
        <w:t>属于概念的概率。</w:t>
      </w:r>
      <w:r w:rsidR="004B37C5">
        <w:rPr>
          <w:rFonts w:hint="eastAsia"/>
        </w:rPr>
        <w:t>因此</w:t>
      </w:r>
      <w:r w:rsidR="004B37C5">
        <w:t>在这种情况下，</w:t>
      </w:r>
      <w:r w:rsidR="004B37C5">
        <w:rPr>
          <w:rFonts w:hint="eastAsia"/>
        </w:rPr>
        <w:t>从</w:t>
      </w:r>
      <w:r w:rsidR="004B37C5">
        <w:t>理论上来说</w:t>
      </w:r>
      <w:r w:rsidR="004B37C5">
        <w:t>method3</w:t>
      </w:r>
      <w:r w:rsidR="004B37C5">
        <w:rPr>
          <w:rFonts w:hint="eastAsia"/>
        </w:rPr>
        <w:t>最适合。而</w:t>
      </w:r>
      <w:r w:rsidR="004B37C5">
        <w:t>综合考虑准确率和召回率</w:t>
      </w:r>
      <w:r w:rsidR="004B37C5">
        <w:rPr>
          <w:rFonts w:hint="eastAsia"/>
        </w:rPr>
        <w:t>及</w:t>
      </w:r>
      <w:r w:rsidR="004B37C5">
        <w:t>F1</w:t>
      </w:r>
      <w:r w:rsidR="004B37C5">
        <w:t>值</w:t>
      </w:r>
      <w:r w:rsidR="004B37C5">
        <w:rPr>
          <w:rFonts w:hint="eastAsia"/>
        </w:rPr>
        <w:t>，的确</w:t>
      </w:r>
      <w:r w:rsidR="004B37C5">
        <w:t>是</w:t>
      </w:r>
      <w:r w:rsidR="004B37C5">
        <w:t>method3</w:t>
      </w:r>
      <w:r w:rsidR="004B37C5">
        <w:rPr>
          <w:rFonts w:hint="eastAsia"/>
        </w:rPr>
        <w:t>最合适</w:t>
      </w:r>
      <w:r w:rsidR="004B37C5">
        <w:t>。</w:t>
      </w:r>
    </w:p>
    <w:p w14:paraId="50D920AF" w14:textId="77777777" w:rsidR="00317070" w:rsidRDefault="00317070" w:rsidP="001F2B88">
      <w:pPr>
        <w:ind w:firstLineChars="0" w:firstLine="0"/>
        <w:jc w:val="center"/>
      </w:pPr>
      <w:r>
        <w:rPr>
          <w:noProof/>
        </w:rPr>
        <w:drawing>
          <wp:inline distT="0" distB="0" distL="0" distR="0" wp14:anchorId="0B0EA106" wp14:editId="4CC63662">
            <wp:extent cx="4959928" cy="2694709"/>
            <wp:effectExtent l="0" t="0" r="12700" b="1079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849A128" w14:textId="67EEE87A" w:rsidR="00B41793" w:rsidRDefault="001F2B88" w:rsidP="0074420F">
      <w:pPr>
        <w:spacing w:afterLines="50" w:after="156" w:line="240" w:lineRule="auto"/>
        <w:ind w:firstLineChars="0" w:firstLine="0"/>
        <w:jc w:val="center"/>
      </w:pPr>
      <w:bookmarkStart w:id="82" w:name="_Toc440569891"/>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4</w:t>
      </w:r>
      <w:r w:rsidRPr="00693D49">
        <w:fldChar w:fldCharType="end"/>
      </w:r>
      <w:r w:rsidR="00B41793" w:rsidRPr="0074420F">
        <w:rPr>
          <w:rFonts w:hint="eastAsia"/>
        </w:rPr>
        <w:t>基于</w:t>
      </w:r>
      <w:r w:rsidR="00B41793" w:rsidRPr="0074420F">
        <w:t>SVD</w:t>
      </w:r>
      <w:r w:rsidR="00B41793" w:rsidRPr="0074420F">
        <w:rPr>
          <w:rFonts w:hint="eastAsia"/>
        </w:rPr>
        <w:t>评估不同</w:t>
      </w:r>
      <w:r w:rsidR="00B41793" w:rsidRPr="0074420F">
        <w:t>方法</w:t>
      </w:r>
      <w:r w:rsidR="00B41793" w:rsidRPr="0074420F">
        <w:rPr>
          <w:rFonts w:hint="eastAsia"/>
        </w:rPr>
        <w:t>补全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B41793" w:rsidRPr="0074420F">
        <w:rPr>
          <w:rFonts w:hint="eastAsia"/>
        </w:rPr>
        <w:t>的加权</w:t>
      </w:r>
      <w:r w:rsidR="00B41793" w:rsidRPr="0074420F">
        <w:t>准确率</w:t>
      </w:r>
      <w:r w:rsidR="00B41793" w:rsidRPr="0074420F">
        <w:rPr>
          <w:rFonts w:hint="eastAsia"/>
        </w:rPr>
        <w:t>、加权</w:t>
      </w:r>
      <w:r w:rsidR="00B41793" w:rsidRPr="0074420F">
        <w:t>召回率和</w:t>
      </w:r>
      <w:r w:rsidR="00B41793" w:rsidRPr="0074420F">
        <w:rPr>
          <w:rFonts w:hint="eastAsia"/>
        </w:rPr>
        <w:t>加权</w:t>
      </w:r>
      <w:r w:rsidR="00B41793" w:rsidRPr="0074420F">
        <w:t>F1</w:t>
      </w:r>
      <w:r w:rsidR="00B41793" w:rsidRPr="0074420F">
        <w:rPr>
          <w:rFonts w:hint="eastAsia"/>
        </w:rPr>
        <w:t>值</w:t>
      </w:r>
      <w:r w:rsidR="00B41793" w:rsidRPr="0074420F">
        <w:t>图</w:t>
      </w:r>
      <w:bookmarkEnd w:id="82"/>
    </w:p>
    <w:p w14:paraId="34C7A999" w14:textId="77777777" w:rsidR="006C6E24" w:rsidRPr="006C6E24" w:rsidRDefault="00317070" w:rsidP="00CC2A9E">
      <w:pPr>
        <w:ind w:firstLine="420"/>
      </w:pPr>
      <w:r>
        <w:rPr>
          <w:rFonts w:hint="eastAsia"/>
        </w:rPr>
        <w:t>通过本文</w:t>
      </w:r>
      <w:r>
        <w:t>提出的方法</w:t>
      </w:r>
      <w:r>
        <w:rPr>
          <w:rFonts w:hint="eastAsia"/>
        </w:rPr>
        <w:t>，能</w:t>
      </w:r>
      <w:r>
        <w:t>真实</w:t>
      </w:r>
      <w:r>
        <w:rPr>
          <w:rFonts w:hint="eastAsia"/>
        </w:rPr>
        <w:t>、</w:t>
      </w:r>
      <w:r>
        <w:t>准确</w:t>
      </w:r>
      <w:r>
        <w:rPr>
          <w:rFonts w:hint="eastAsia"/>
        </w:rPr>
        <w:t>地反映不同</w:t>
      </w:r>
      <w:r>
        <w:t>方法在</w:t>
      </w:r>
      <w:r>
        <w:rPr>
          <w:rFonts w:hint="eastAsia"/>
        </w:rPr>
        <w:t>实际</w:t>
      </w:r>
      <w:r>
        <w:t>数据上</w:t>
      </w:r>
      <w:r>
        <w:rPr>
          <w:rFonts w:hint="eastAsia"/>
        </w:rPr>
        <w:t>补全</w:t>
      </w:r>
      <w:r>
        <w:t>instance-of</w:t>
      </w:r>
      <w:r>
        <w:t>关系的效果，从</w:t>
      </w:r>
      <w:r>
        <w:rPr>
          <w:rFonts w:hint="eastAsia"/>
        </w:rPr>
        <w:t>而</w:t>
      </w:r>
      <w:r>
        <w:t>为本体构建者</w:t>
      </w:r>
      <w:r>
        <w:rPr>
          <w:rFonts w:hint="eastAsia"/>
        </w:rPr>
        <w:t>选择</w:t>
      </w:r>
      <w:r>
        <w:t>instance-of</w:t>
      </w:r>
      <w:r>
        <w:t>关系补全方法提供依据</w:t>
      </w:r>
      <w:r>
        <w:rPr>
          <w:rFonts w:hint="eastAsia"/>
        </w:rPr>
        <w:t>。不仅节约了</w:t>
      </w:r>
      <w:r>
        <w:t>时间和人力成本</w:t>
      </w:r>
      <w:r>
        <w:rPr>
          <w:rFonts w:hint="eastAsia"/>
        </w:rPr>
        <w:t>，</w:t>
      </w:r>
      <w:r>
        <w:t>能在很大程度上提高</w:t>
      </w:r>
      <w:r>
        <w:rPr>
          <w:rFonts w:hint="eastAsia"/>
        </w:rPr>
        <w:t>本体</w:t>
      </w:r>
      <w:r>
        <w:t>丰富工程的准确</w:t>
      </w:r>
      <w:r>
        <w:rPr>
          <w:rFonts w:hint="eastAsia"/>
        </w:rPr>
        <w:t>性</w:t>
      </w:r>
      <w:r>
        <w:t>和效率。</w:t>
      </w:r>
    </w:p>
    <w:p w14:paraId="6AC22C1E" w14:textId="77777777" w:rsidR="0027490A" w:rsidRDefault="008F480C" w:rsidP="0027490A">
      <w:pPr>
        <w:pStyle w:val="3"/>
      </w:pPr>
      <w:bookmarkStart w:id="83" w:name="_Toc444193582"/>
      <w:r>
        <w:t>Subclass</w:t>
      </w:r>
      <w:r w:rsidR="0027490A">
        <w:t>-of</w:t>
      </w:r>
      <w:r w:rsidR="0027490A">
        <w:rPr>
          <w:rFonts w:hint="eastAsia"/>
        </w:rPr>
        <w:t>关系</w:t>
      </w:r>
      <w:r w:rsidR="0027490A">
        <w:t>补全</w:t>
      </w:r>
      <w:r w:rsidR="0027490A">
        <w:rPr>
          <w:rFonts w:hint="eastAsia"/>
        </w:rPr>
        <w:t>评估</w:t>
      </w:r>
      <w:r w:rsidR="0027490A">
        <w:t>实验</w:t>
      </w:r>
      <w:r w:rsidR="0027490A">
        <w:rPr>
          <w:rFonts w:hint="eastAsia"/>
        </w:rPr>
        <w:t>结果</w:t>
      </w:r>
      <w:r w:rsidR="0027490A">
        <w:t>及其</w:t>
      </w:r>
      <w:r w:rsidR="0027490A">
        <w:rPr>
          <w:rFonts w:hint="eastAsia"/>
        </w:rPr>
        <w:t>分析</w:t>
      </w:r>
      <w:bookmarkEnd w:id="83"/>
    </w:p>
    <w:p w14:paraId="116D18FE" w14:textId="6AC4E521" w:rsidR="00B60AA5" w:rsidRPr="00567C6F" w:rsidRDefault="00B60AA5" w:rsidP="002E3A0E">
      <w:pPr>
        <w:ind w:firstLine="420"/>
      </w:pPr>
      <w:r w:rsidRPr="002E3A0E">
        <w:t>Subclass-of</w:t>
      </w:r>
      <w:r w:rsidRPr="002E3A0E">
        <w:rPr>
          <w:rFonts w:hint="eastAsia"/>
        </w:rPr>
        <w:t>关系</w:t>
      </w:r>
      <w:r w:rsidRPr="002E3A0E">
        <w:t>补全</w:t>
      </w:r>
      <w:r w:rsidRPr="002E3A0E">
        <w:rPr>
          <w:rFonts w:hint="eastAsia"/>
        </w:rPr>
        <w:t>评估</w:t>
      </w:r>
      <w:r w:rsidRPr="002E3A0E">
        <w:t>实验共有</w:t>
      </w:r>
      <w:r w:rsidRPr="002E3A0E">
        <w:t>3</w:t>
      </w:r>
      <w:r w:rsidRPr="002E3A0E">
        <w:rPr>
          <w:rFonts w:hint="eastAsia"/>
        </w:rPr>
        <w:t>个</w:t>
      </w:r>
      <w:r w:rsidRPr="002E3A0E">
        <w:t>，首先</w:t>
      </w:r>
      <w:r w:rsidRPr="002E3A0E">
        <w:rPr>
          <w:rFonts w:hint="eastAsia"/>
        </w:rPr>
        <w:t>分析</w:t>
      </w:r>
      <w:r w:rsidRPr="002E3A0E">
        <w:t>实验</w:t>
      </w:r>
      <w:r w:rsidR="00E0426F" w:rsidRPr="002E3A0E">
        <w:t>6</w:t>
      </w:r>
      <w:r w:rsidRPr="002E3A0E">
        <w:rPr>
          <w:rFonts w:hint="eastAsia"/>
        </w:rPr>
        <w:t>。实验</w:t>
      </w:r>
      <w:r w:rsidR="002E3A0E">
        <w:t>6</w:t>
      </w:r>
      <w:r w:rsidRPr="002E3A0E">
        <w:rPr>
          <w:rFonts w:hint="eastAsia"/>
        </w:rPr>
        <w:t>的</w:t>
      </w:r>
      <w:r w:rsidRPr="002E3A0E">
        <w:t>目的是</w:t>
      </w:r>
      <w:r w:rsidR="002E3A0E">
        <w:t>验证本</w:t>
      </w:r>
      <w:r w:rsidR="002E3A0E">
        <w:rPr>
          <w:rFonts w:hint="eastAsia"/>
        </w:rPr>
        <w:t>文</w:t>
      </w:r>
      <w:r w:rsidRPr="002E3A0E">
        <w:t>提出的</w:t>
      </w:r>
      <w:r w:rsidR="002E3A0E">
        <w:rPr>
          <w:rFonts w:hint="eastAsia"/>
        </w:rPr>
        <w:t>方法得到</w:t>
      </w:r>
      <w:r w:rsidR="002E3A0E">
        <w:t>的</w:t>
      </w:r>
      <w:r w:rsidRPr="002E3A0E">
        <w:rPr>
          <w:rFonts w:hint="eastAsia"/>
        </w:rPr>
        <w:t>准确率</w:t>
      </w:r>
      <w:r w:rsidRPr="002E3A0E">
        <w:t>和召回率</w:t>
      </w:r>
      <w:r w:rsidRPr="002E3A0E">
        <w:rPr>
          <w:rFonts w:hint="eastAsia"/>
        </w:rPr>
        <w:t>与真实情况</w:t>
      </w:r>
      <w:r w:rsidR="002E3A0E">
        <w:rPr>
          <w:rFonts w:hint="eastAsia"/>
        </w:rPr>
        <w:t>基本</w:t>
      </w:r>
      <w:r w:rsidR="002E3A0E">
        <w:t>相符</w:t>
      </w:r>
      <w:r w:rsidRPr="002E3A0E">
        <w:rPr>
          <w:rFonts w:hint="eastAsia"/>
        </w:rPr>
        <w:t>。为了保证</w:t>
      </w:r>
      <w:r w:rsidRPr="002E3A0E">
        <w:t>实验的客观性，实验选择了三个数据集</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2E3A0E">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2E3A0E">
        <w:rPr>
          <w:rFonts w:hint="eastAsia"/>
        </w:rPr>
        <w:t>，</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Pr="002E3A0E">
        <w:t>，</w:t>
      </w:r>
      <w:r w:rsidR="002E3A0E">
        <w:rPr>
          <w:rFonts w:hint="eastAsia"/>
        </w:rPr>
        <w:t>首先</w:t>
      </w:r>
      <w:r w:rsidRPr="002E3A0E">
        <w:t>分别计算每个方法对所有类别的补全的准确率和召回率</w:t>
      </w:r>
      <w:r w:rsidRPr="002E3A0E">
        <w:rPr>
          <w:rFonts w:hint="eastAsia"/>
        </w:rPr>
        <w:t>的</w:t>
      </w:r>
      <w:r w:rsidRPr="002E3A0E">
        <w:t>真实值</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2E3A0E">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real</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2E3A0E">
        <w:rPr>
          <w:rFonts w:hint="eastAsia"/>
        </w:rPr>
        <w:t>。然后利用</w:t>
      </w:r>
      <w:r w:rsidRPr="002E3A0E">
        <w:t>SVD</w:t>
      </w:r>
      <w:r w:rsidRPr="002E3A0E">
        <w:rPr>
          <w:rFonts w:hint="eastAsia"/>
        </w:rPr>
        <w:t>预测</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oMath>
      <w:r w:rsidRPr="002E3A0E">
        <w:rPr>
          <w:rFonts w:hint="eastAsia"/>
        </w:rPr>
        <w:t>和</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pre</m:t>
                </m:r>
              </m:sub>
            </m:sSub>
            <m:r>
              <m:rPr>
                <m:sty m:val="p"/>
              </m:rPr>
              <w:rPr>
                <w:rFonts w:ascii="Cambria Math" w:hAnsi="Cambria Math"/>
              </w:rPr>
              <m:t>( Method</m:t>
            </m:r>
          </m:e>
          <m:sub>
            <m:r>
              <m:rPr>
                <m:sty m:val="p"/>
              </m:rPr>
              <w:rPr>
                <w:rFonts w:ascii="Cambria Math" w:hAnsi="Cambria Math"/>
              </w:rPr>
              <m:t>m</m:t>
            </m:r>
          </m:sub>
        </m:sSub>
        <m:d>
          <m:dPr>
            <m:beg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oMath>
      <w:r w:rsidRPr="002E3A0E">
        <w:t>，</w:t>
      </w:r>
      <w:r w:rsidRPr="002E3A0E">
        <w:rPr>
          <w:rFonts w:hint="eastAsia"/>
        </w:rPr>
        <w:t>最后计算预测值</w:t>
      </w:r>
      <w:r w:rsidRPr="002E3A0E">
        <w:t>和真实值</w:t>
      </w:r>
      <w:r w:rsidRPr="002E3A0E">
        <w:rPr>
          <w:rFonts w:hint="eastAsia"/>
        </w:rPr>
        <w:t>之间</w:t>
      </w:r>
      <w:r w:rsidRPr="002E3A0E">
        <w:rPr>
          <w:rFonts w:hint="eastAsia"/>
        </w:rPr>
        <w:t>RMSE</w:t>
      </w:r>
      <w:r w:rsidRPr="002E3A0E">
        <w:rPr>
          <w:rFonts w:hint="eastAsia"/>
        </w:rPr>
        <w:t>。</w:t>
      </w:r>
      <w:r w:rsidRPr="002E3A0E">
        <w:t>表</w:t>
      </w:r>
      <w:r w:rsidRPr="002E3A0E">
        <w:rPr>
          <w:rFonts w:hint="eastAsia"/>
        </w:rPr>
        <w:t>5</w:t>
      </w:r>
      <w:r w:rsidR="008D3C7B" w:rsidRPr="002E3A0E">
        <w:t>-11</w:t>
      </w:r>
      <w:r w:rsidRPr="002E3A0E">
        <w:t>为</w:t>
      </w:r>
      <w:r w:rsidRPr="002E3A0E">
        <w:rPr>
          <w:rFonts w:hint="eastAsia"/>
        </w:rPr>
        <w:t>密度为</w:t>
      </w:r>
      <w:r w:rsidRPr="002E3A0E">
        <w:rPr>
          <w:rFonts w:hint="eastAsia"/>
        </w:rPr>
        <w:t>0.6</w:t>
      </w:r>
      <w:r w:rsidRPr="002E3A0E">
        <w:rPr>
          <w:rFonts w:hint="eastAsia"/>
        </w:rPr>
        <w:t>时利用</w:t>
      </w:r>
      <w:r w:rsidRPr="002E3A0E">
        <w:rPr>
          <w:rFonts w:hint="eastAsia"/>
        </w:rPr>
        <w:t>SVD</w:t>
      </w:r>
      <w:r w:rsidRPr="002E3A0E">
        <w:rPr>
          <w:rFonts w:hint="eastAsia"/>
        </w:rPr>
        <w:t>补全后的均方根误差（</w:t>
      </w:r>
      <w:r w:rsidRPr="002E3A0E">
        <w:rPr>
          <w:rFonts w:hint="eastAsia"/>
        </w:rPr>
        <w:t>RMSE</w:t>
      </w:r>
      <w:r w:rsidRPr="002E3A0E">
        <w:rPr>
          <w:rFonts w:hint="eastAsia"/>
        </w:rPr>
        <w:t>）表。三个</w:t>
      </w:r>
      <w:r w:rsidRPr="002E3A0E">
        <w:t>本体的</w:t>
      </w:r>
      <w:r w:rsidRPr="002E3A0E">
        <w:rPr>
          <w:rFonts w:hint="eastAsia"/>
        </w:rPr>
        <w:t>准确率</w:t>
      </w:r>
      <w:r w:rsidRPr="002E3A0E">
        <w:rPr>
          <w:rFonts w:hint="eastAsia"/>
        </w:rPr>
        <w:t>RMSE</w:t>
      </w:r>
      <w:r w:rsidRPr="002E3A0E">
        <w:rPr>
          <w:rFonts w:hint="eastAsia"/>
        </w:rPr>
        <w:t>的</w:t>
      </w:r>
      <w:r w:rsidRPr="002E3A0E">
        <w:t>平均值</w:t>
      </w:r>
      <w:r w:rsidRPr="002E3A0E">
        <w:rPr>
          <w:rFonts w:hint="eastAsia"/>
        </w:rPr>
        <w:t>是</w:t>
      </w:r>
      <w:r w:rsidR="009044A5" w:rsidRPr="002E3A0E">
        <w:t>0.106365014</w:t>
      </w:r>
      <w:r w:rsidRPr="002E3A0E">
        <w:rPr>
          <w:rFonts w:hint="eastAsia"/>
        </w:rPr>
        <w:t>，召回</w:t>
      </w:r>
      <w:r w:rsidRPr="002E3A0E">
        <w:t>率的</w:t>
      </w:r>
      <w:r w:rsidRPr="002E3A0E">
        <w:rPr>
          <w:rFonts w:hint="eastAsia"/>
        </w:rPr>
        <w:t>RMSE</w:t>
      </w:r>
      <w:r w:rsidR="002E3A0E">
        <w:rPr>
          <w:rFonts w:hint="eastAsia"/>
        </w:rPr>
        <w:t>平均值</w:t>
      </w:r>
      <w:r w:rsidRPr="002E3A0E">
        <w:rPr>
          <w:rFonts w:hint="eastAsia"/>
        </w:rPr>
        <w:t>是</w:t>
      </w:r>
      <w:r w:rsidR="009044A5" w:rsidRPr="002E3A0E">
        <w:t>0.169481078</w:t>
      </w:r>
      <w:r w:rsidRPr="002E3A0E">
        <w:rPr>
          <w:rFonts w:hint="eastAsia"/>
        </w:rPr>
        <w:t>。</w:t>
      </w:r>
      <w:r w:rsidRPr="002E3A0E">
        <w:t>召回率</w:t>
      </w:r>
      <w:r w:rsidRPr="002E3A0E">
        <w:rPr>
          <w:rFonts w:hint="eastAsia"/>
        </w:rPr>
        <w:t>预测的</w:t>
      </w:r>
      <w:r w:rsidRPr="002E3A0E">
        <w:rPr>
          <w:rFonts w:hint="eastAsia"/>
        </w:rPr>
        <w:t>RMSE</w:t>
      </w:r>
      <w:r w:rsidRPr="002E3A0E">
        <w:rPr>
          <w:rFonts w:hint="eastAsia"/>
        </w:rPr>
        <w:t>比</w:t>
      </w:r>
      <w:r w:rsidRPr="002E3A0E">
        <w:t>准确率的大</w:t>
      </w:r>
      <w:r w:rsidRPr="002E3A0E">
        <w:rPr>
          <w:rFonts w:hint="eastAsia"/>
        </w:rPr>
        <w:t>是由于</w:t>
      </w:r>
      <w:r w:rsidRPr="002E3A0E">
        <w:t>召回率</w:t>
      </w:r>
      <w:r w:rsidRPr="002E3A0E">
        <w:rPr>
          <w:rFonts w:hint="eastAsia"/>
        </w:rPr>
        <w:t>本身</w:t>
      </w:r>
      <w:r w:rsidRPr="002E3A0E">
        <w:t>的数据</w:t>
      </w:r>
      <w:r w:rsidRPr="002E3A0E">
        <w:rPr>
          <w:rFonts w:hint="eastAsia"/>
        </w:rPr>
        <w:t>波动</w:t>
      </w:r>
      <w:r w:rsidRPr="002E3A0E">
        <w:t>较大</w:t>
      </w:r>
      <w:r w:rsidRPr="002E3A0E">
        <w:rPr>
          <w:rFonts w:hint="eastAsia"/>
        </w:rPr>
        <w:t>，而在</w:t>
      </w:r>
      <w:r w:rsidRPr="002E3A0E">
        <w:t>这种情况其</w:t>
      </w:r>
      <w:r w:rsidRPr="002E3A0E">
        <w:rPr>
          <w:rFonts w:hint="eastAsia"/>
        </w:rPr>
        <w:t>RMSE</w:t>
      </w:r>
      <w:r w:rsidRPr="002E3A0E">
        <w:rPr>
          <w:rFonts w:hint="eastAsia"/>
        </w:rPr>
        <w:t>小于</w:t>
      </w:r>
      <w:r w:rsidRPr="002E3A0E">
        <w:rPr>
          <w:rFonts w:hint="eastAsia"/>
        </w:rPr>
        <w:t>0.2</w:t>
      </w:r>
      <w:r w:rsidR="002E3A0E">
        <w:rPr>
          <w:rFonts w:hint="eastAsia"/>
        </w:rPr>
        <w:t>，</w:t>
      </w:r>
      <w:r w:rsidRPr="002E3A0E">
        <w:rPr>
          <w:rFonts w:hint="eastAsia"/>
        </w:rPr>
        <w:t>说明</w:t>
      </w:r>
      <w:r w:rsidR="002E3A0E">
        <w:rPr>
          <w:rFonts w:hint="eastAsia"/>
        </w:rPr>
        <w:t>了</w:t>
      </w:r>
      <w:r w:rsidRPr="002E3A0E">
        <w:rPr>
          <w:rFonts w:hint="eastAsia"/>
        </w:rPr>
        <w:t>该方法预测缺失的准确率和召回率的</w:t>
      </w:r>
      <w:r w:rsidRPr="002E3A0E">
        <w:t>误差</w:t>
      </w:r>
      <w:r w:rsidRPr="002E3A0E">
        <w:rPr>
          <w:rFonts w:hint="eastAsia"/>
        </w:rPr>
        <w:t>是较小</w:t>
      </w:r>
      <w:r w:rsidRPr="002E3A0E">
        <w:t>的</w:t>
      </w:r>
      <w:r w:rsidRPr="002E3A0E">
        <w:rPr>
          <w:rFonts w:hint="eastAsia"/>
        </w:rPr>
        <w:t>。</w:t>
      </w:r>
      <w:r w:rsidR="002E3A0E">
        <w:rPr>
          <w:rFonts w:hint="eastAsia"/>
        </w:rPr>
        <w:t>因此可以</w:t>
      </w:r>
      <w:r w:rsidR="002E3A0E">
        <w:t>得出结论，</w:t>
      </w:r>
      <w:r w:rsidRPr="002E3A0E">
        <w:rPr>
          <w:rFonts w:hint="eastAsia"/>
        </w:rPr>
        <w:t>利用该方法能提高效率的情况下，</w:t>
      </w:r>
      <w:r w:rsidR="008D3C7B" w:rsidRPr="002E3A0E">
        <w:rPr>
          <w:rFonts w:ascii="Cambria Math" w:hAnsi="Cambria Math" w:hint="eastAsia"/>
        </w:rPr>
        <w:t>较准确的评估</w:t>
      </w:r>
      <w:r w:rsidRPr="002E3A0E">
        <w:rPr>
          <w:rFonts w:ascii="Cambria Math" w:hAnsi="Cambria Math" w:hint="eastAsia"/>
        </w:rPr>
        <w:t>每个方法的准确率和召回率。</w:t>
      </w:r>
    </w:p>
    <w:p w14:paraId="2810DF2B" w14:textId="0BF95703" w:rsidR="00B60AA5" w:rsidRPr="00E002B9" w:rsidRDefault="00B60AA5" w:rsidP="00A3280A">
      <w:pPr>
        <w:ind w:firstLineChars="0" w:firstLine="0"/>
        <w:jc w:val="center"/>
      </w:pPr>
      <w:bookmarkStart w:id="84" w:name="_Toc440568430"/>
      <w:r>
        <w:rPr>
          <w:rFonts w:asciiTheme="minorEastAsia" w:eastAsiaTheme="minorEastAsia" w:hAnsiTheme="minorEastAsia" w:hint="eastAsia"/>
        </w:rPr>
        <w:lastRenderedPageBreak/>
        <w:t>表</w:t>
      </w:r>
      <w:r w:rsidRPr="00AF691F">
        <w:fldChar w:fldCharType="begin"/>
      </w:r>
      <w:r w:rsidRPr="00AF691F">
        <w:instrText xml:space="preserve"> </w:instrText>
      </w:r>
      <w:r w:rsidRPr="00AF691F">
        <w:rPr>
          <w:rFonts w:hint="eastAsia"/>
        </w:rPr>
        <w:instrText>QUOTE "</w:instrText>
      </w:r>
      <w:r w:rsidRPr="00AF691F">
        <w:rPr>
          <w:rFonts w:hint="eastAsia"/>
        </w:rPr>
        <w:instrText>一九一一年一月</w:instrText>
      </w:r>
      <w:r w:rsidRPr="00AF691F">
        <w:fldChar w:fldCharType="begin"/>
      </w:r>
      <w:r w:rsidRPr="00AF691F">
        <w:instrText xml:space="preserve"> </w:instrText>
      </w:r>
      <w:r w:rsidRPr="00AF691F">
        <w:rPr>
          <w:rFonts w:hint="eastAsia"/>
        </w:rPr>
        <w:instrText xml:space="preserve">STYLEREF </w:instrText>
      </w:r>
      <w:r w:rsidRPr="00AF691F">
        <w:rPr>
          <w:rFonts w:hint="eastAsia"/>
        </w:rPr>
        <w:instrText>章标题</w:instrText>
      </w:r>
      <w:r w:rsidRPr="00AF691F">
        <w:rPr>
          <w:rFonts w:hint="eastAsia"/>
        </w:rPr>
        <w:instrText xml:space="preserve"> \s</w:instrText>
      </w:r>
      <w:r w:rsidRPr="00AF691F">
        <w:instrText xml:space="preserve"> </w:instrText>
      </w:r>
      <w:r w:rsidRPr="00AF691F">
        <w:fldChar w:fldCharType="separate"/>
      </w:r>
      <w:r w:rsidR="00F7107E">
        <w:rPr>
          <w:rFonts w:hint="eastAsia"/>
          <w:noProof/>
        </w:rPr>
        <w:instrText>五</w:instrText>
      </w:r>
      <w:r w:rsidRPr="00AF691F">
        <w:fldChar w:fldCharType="end"/>
      </w:r>
      <w:r w:rsidRPr="00AF691F">
        <w:rPr>
          <w:rFonts w:hint="eastAsia"/>
        </w:rPr>
        <w:instrText>日</w:instrText>
      </w:r>
      <w:r w:rsidRPr="00AF691F">
        <w:rPr>
          <w:rFonts w:hint="eastAsia"/>
        </w:rPr>
        <w:instrText>" \@"D"</w:instrText>
      </w:r>
      <w:r w:rsidRPr="00AF691F">
        <w:instrText xml:space="preserve"> </w:instrText>
      </w:r>
      <w:r w:rsidRPr="00AF691F">
        <w:fldChar w:fldCharType="separate"/>
      </w:r>
      <w:r w:rsidR="00F7107E">
        <w:t>5</w:t>
      </w:r>
      <w:r w:rsidRPr="00AF691F">
        <w:fldChar w:fldCharType="end"/>
      </w:r>
      <w:r w:rsidRPr="00AF691F">
        <w:rPr>
          <w:rFonts w:hint="eastAsia"/>
        </w:rPr>
        <w:t>-</w:t>
      </w:r>
      <w:r w:rsidRPr="00AF691F">
        <w:fldChar w:fldCharType="begin"/>
      </w:r>
      <w:r w:rsidRPr="00AF691F">
        <w:instrText xml:space="preserve"> </w:instrText>
      </w:r>
      <w:r w:rsidRPr="00AF691F">
        <w:rPr>
          <w:rFonts w:hint="eastAsia"/>
        </w:rPr>
        <w:instrText xml:space="preserve">SEQ </w:instrText>
      </w:r>
      <w:r w:rsidRPr="00AF691F">
        <w:rPr>
          <w:rFonts w:hint="eastAsia"/>
        </w:rPr>
        <w:instrText>表</w:instrText>
      </w:r>
      <w:r w:rsidRPr="00AF691F">
        <w:rPr>
          <w:rFonts w:hint="eastAsia"/>
        </w:rPr>
        <w:instrText xml:space="preserve"> \* ARABIC</w:instrText>
      </w:r>
      <w:r w:rsidRPr="00AF691F">
        <w:fldChar w:fldCharType="separate"/>
      </w:r>
      <w:r w:rsidR="00F7107E">
        <w:rPr>
          <w:noProof/>
        </w:rPr>
        <w:t>11</w:t>
      </w:r>
      <w:r w:rsidRPr="00AF691F">
        <w:fldChar w:fldCharType="end"/>
      </w:r>
      <w:r w:rsidRPr="00567C6F">
        <w:rPr>
          <w:rFonts w:hint="eastAsia"/>
        </w:rPr>
        <w:t xml:space="preserve"> </w:t>
      </w:r>
      <w:r w:rsidRPr="00567C6F">
        <w:rPr>
          <w:rFonts w:hint="eastAsia"/>
        </w:rPr>
        <w:t>密度一定下利用</w:t>
      </w:r>
      <w:r w:rsidRPr="00567C6F">
        <w:rPr>
          <w:rFonts w:hint="eastAsia"/>
        </w:rPr>
        <w:t>SVD</w:t>
      </w:r>
      <w:r w:rsidRPr="00567C6F">
        <w:rPr>
          <w:rFonts w:hint="eastAsia"/>
        </w:rPr>
        <w:t>补全</w:t>
      </w:r>
      <w:r w:rsidR="00A3280A">
        <w:rPr>
          <w:rFonts w:hint="eastAsia"/>
        </w:rPr>
        <w:t>subclass-</w:t>
      </w:r>
      <w:r w:rsidR="00A3280A">
        <w:t>of</w:t>
      </w:r>
      <w:r w:rsidR="00A3280A">
        <w:rPr>
          <w:rFonts w:hint="eastAsia"/>
        </w:rPr>
        <w:t>关系的</w:t>
      </w:r>
      <w:r w:rsidRPr="00567C6F">
        <w:rPr>
          <w:rFonts w:hint="eastAsia"/>
        </w:rPr>
        <w:t>RMSE</w:t>
      </w:r>
      <w:r w:rsidRPr="00567C6F">
        <w:rPr>
          <w:rFonts w:hint="eastAsia"/>
        </w:rPr>
        <w:t>表</w:t>
      </w:r>
      <w:bookmarkEnd w:id="84"/>
    </w:p>
    <w:tbl>
      <w:tblPr>
        <w:tblStyle w:val="afd"/>
        <w:tblW w:w="0" w:type="auto"/>
        <w:jc w:val="center"/>
        <w:tblLook w:val="04A0" w:firstRow="1" w:lastRow="0" w:firstColumn="1" w:lastColumn="0" w:noHBand="0" w:noVBand="1"/>
      </w:tblPr>
      <w:tblGrid>
        <w:gridCol w:w="2424"/>
        <w:gridCol w:w="1457"/>
        <w:gridCol w:w="33"/>
        <w:gridCol w:w="1480"/>
      </w:tblGrid>
      <w:tr w:rsidR="00B60AA5" w:rsidRPr="00D90E43" w14:paraId="6CEA9367" w14:textId="77777777" w:rsidTr="009044A5">
        <w:trPr>
          <w:cnfStyle w:val="100000000000" w:firstRow="1" w:lastRow="0" w:firstColumn="0" w:lastColumn="0" w:oddVBand="0" w:evenVBand="0" w:oddHBand="0" w:evenHBand="0" w:firstRowFirstColumn="0" w:firstRowLastColumn="0" w:lastRowFirstColumn="0" w:lastRowLastColumn="0"/>
          <w:trHeight w:val="270"/>
          <w:jc w:val="center"/>
        </w:trPr>
        <w:tc>
          <w:tcPr>
            <w:tcW w:w="2424" w:type="dxa"/>
            <w:vAlign w:val="center"/>
          </w:tcPr>
          <w:p w14:paraId="2A4E30B7" w14:textId="77777777" w:rsidR="00B60AA5" w:rsidRPr="009044A5" w:rsidRDefault="00B60AA5" w:rsidP="001D6A28">
            <w:pPr>
              <w:pStyle w:val="Abstract"/>
              <w:numPr>
                <w:ilvl w:val="0"/>
                <w:numId w:val="0"/>
              </w:numPr>
              <w:spacing w:beforeLines="0" w:before="0" w:afterLines="0" w:after="0"/>
              <w:jc w:val="left"/>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数据集</w:t>
            </w:r>
          </w:p>
        </w:tc>
        <w:tc>
          <w:tcPr>
            <w:tcW w:w="1346" w:type="dxa"/>
            <w:vAlign w:val="center"/>
          </w:tcPr>
          <w:p w14:paraId="14AFA9E2" w14:textId="77777777" w:rsidR="00B60AA5" w:rsidRPr="009044A5" w:rsidRDefault="00B60AA5" w:rsidP="001D6A28">
            <w:pPr>
              <w:pStyle w:val="Abstract"/>
              <w:numPr>
                <w:ilvl w:val="0"/>
                <w:numId w:val="0"/>
              </w:numPr>
              <w:spacing w:beforeLines="0" w:before="0" w:afterLines="0" w:after="0"/>
              <w:jc w:val="center"/>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Precision</w:t>
            </w:r>
          </w:p>
        </w:tc>
        <w:tc>
          <w:tcPr>
            <w:tcW w:w="1404" w:type="dxa"/>
            <w:gridSpan w:val="2"/>
            <w:vAlign w:val="center"/>
          </w:tcPr>
          <w:p w14:paraId="32150EEE" w14:textId="77777777" w:rsidR="00B60AA5" w:rsidRPr="009044A5" w:rsidRDefault="00B60AA5" w:rsidP="001D6A28">
            <w:pPr>
              <w:pStyle w:val="Abstract"/>
              <w:numPr>
                <w:ilvl w:val="0"/>
                <w:numId w:val="0"/>
              </w:numPr>
              <w:spacing w:beforeLines="0" w:before="0" w:afterLines="0" w:after="0"/>
              <w:jc w:val="center"/>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Recall</w:t>
            </w:r>
          </w:p>
        </w:tc>
      </w:tr>
      <w:tr w:rsidR="009044A5" w:rsidRPr="00D90E43" w14:paraId="12D39045" w14:textId="77777777" w:rsidTr="006D63B9">
        <w:trPr>
          <w:jc w:val="center"/>
        </w:trPr>
        <w:tc>
          <w:tcPr>
            <w:tcW w:w="2424" w:type="dxa"/>
            <w:tcBorders>
              <w:top w:val="single" w:sz="12" w:space="0" w:color="auto"/>
            </w:tcBorders>
            <w:vAlign w:val="center"/>
          </w:tcPr>
          <w:p w14:paraId="7E25D98A" w14:textId="45529EAD" w:rsidR="009044A5" w:rsidRPr="009044A5" w:rsidRDefault="000434FE" w:rsidP="009044A5">
            <w:pPr>
              <w:pStyle w:val="Abstract"/>
              <w:numPr>
                <w:ilvl w:val="0"/>
                <w:numId w:val="0"/>
              </w:numPr>
              <w:spacing w:beforeLines="0" w:before="0" w:afterLines="0" w:after="0"/>
              <w:jc w:val="left"/>
              <w:rPr>
                <w:rFonts w:ascii="Cambria Math" w:hAnsi="Cambria Math" w:cstheme="minorBidi" w:hint="eastAsia"/>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4</m:t>
                    </m:r>
                  </m:sub>
                </m:sSub>
              </m:oMath>
            </m:oMathPara>
          </w:p>
        </w:tc>
        <w:tc>
          <w:tcPr>
            <w:tcW w:w="1379" w:type="dxa"/>
            <w:gridSpan w:val="2"/>
            <w:tcBorders>
              <w:top w:val="single" w:sz="12" w:space="0" w:color="auto"/>
            </w:tcBorders>
          </w:tcPr>
          <w:p w14:paraId="0D177E8B" w14:textId="7EA547DC"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0.094093549</w:t>
            </w:r>
          </w:p>
        </w:tc>
        <w:tc>
          <w:tcPr>
            <w:tcW w:w="1371" w:type="dxa"/>
            <w:tcBorders>
              <w:top w:val="single" w:sz="12" w:space="0" w:color="auto"/>
            </w:tcBorders>
          </w:tcPr>
          <w:p w14:paraId="595E5444" w14:textId="3C964ADB"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0.173270759</w:t>
            </w:r>
          </w:p>
        </w:tc>
      </w:tr>
      <w:tr w:rsidR="009044A5" w:rsidRPr="00D90E43" w14:paraId="54B8F4AA" w14:textId="77777777" w:rsidTr="006D63B9">
        <w:trPr>
          <w:trHeight w:val="68"/>
          <w:jc w:val="center"/>
        </w:trPr>
        <w:tc>
          <w:tcPr>
            <w:tcW w:w="2424" w:type="dxa"/>
            <w:vAlign w:val="center"/>
          </w:tcPr>
          <w:p w14:paraId="59525931" w14:textId="089DE82E" w:rsidR="009044A5" w:rsidRPr="009044A5" w:rsidRDefault="000434FE" w:rsidP="009044A5">
            <w:pPr>
              <w:pStyle w:val="Abstract"/>
              <w:numPr>
                <w:ilvl w:val="0"/>
                <w:numId w:val="0"/>
              </w:numPr>
              <w:spacing w:beforeLines="0" w:before="0" w:afterLines="0" w:after="0"/>
              <w:jc w:val="left"/>
              <w:rPr>
                <w:rFonts w:ascii="Cambria Math" w:hAnsi="Cambria Math" w:cstheme="minorBidi" w:hint="eastAsia"/>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5</m:t>
                    </m:r>
                  </m:sub>
                </m:sSub>
              </m:oMath>
            </m:oMathPara>
          </w:p>
        </w:tc>
        <w:tc>
          <w:tcPr>
            <w:tcW w:w="1379" w:type="dxa"/>
            <w:gridSpan w:val="2"/>
          </w:tcPr>
          <w:p w14:paraId="47349A7F" w14:textId="7F8EEA06"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0.101718674</w:t>
            </w:r>
          </w:p>
        </w:tc>
        <w:tc>
          <w:tcPr>
            <w:tcW w:w="1371" w:type="dxa"/>
          </w:tcPr>
          <w:p w14:paraId="4817D0FA" w14:textId="3EE20DBF"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0.152965409</w:t>
            </w:r>
          </w:p>
        </w:tc>
      </w:tr>
      <w:tr w:rsidR="009044A5" w:rsidRPr="00D90E43" w14:paraId="59085731" w14:textId="77777777" w:rsidTr="006D63B9">
        <w:trPr>
          <w:jc w:val="center"/>
        </w:trPr>
        <w:tc>
          <w:tcPr>
            <w:tcW w:w="2424" w:type="dxa"/>
            <w:vAlign w:val="center"/>
          </w:tcPr>
          <w:p w14:paraId="568F0289" w14:textId="4CC2C38E" w:rsidR="009044A5" w:rsidRPr="009044A5" w:rsidRDefault="000434FE" w:rsidP="009044A5">
            <w:pPr>
              <w:pStyle w:val="Abstract"/>
              <w:numPr>
                <w:ilvl w:val="0"/>
                <w:numId w:val="0"/>
              </w:numPr>
              <w:spacing w:beforeLines="0" w:before="0" w:afterLines="0" w:after="0"/>
              <w:jc w:val="left"/>
              <w:rPr>
                <w:rFonts w:ascii="Cambria Math" w:hAnsi="Cambria Math" w:cstheme="minorBidi" w:hint="eastAsia"/>
                <w:color w:val="000000"/>
                <w:sz w:val="22"/>
                <w:szCs w:val="22"/>
              </w:rPr>
            </w:pPr>
            <m:oMathPara>
              <m:oMathParaPr>
                <m:jc m:val="left"/>
              </m:oMathParaP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6</m:t>
                    </m:r>
                  </m:sub>
                </m:sSub>
              </m:oMath>
            </m:oMathPara>
          </w:p>
        </w:tc>
        <w:tc>
          <w:tcPr>
            <w:tcW w:w="1379" w:type="dxa"/>
            <w:gridSpan w:val="2"/>
          </w:tcPr>
          <w:p w14:paraId="4761275F" w14:textId="162C1884"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0.123282818</w:t>
            </w:r>
          </w:p>
        </w:tc>
        <w:tc>
          <w:tcPr>
            <w:tcW w:w="1371" w:type="dxa"/>
          </w:tcPr>
          <w:p w14:paraId="75304D09" w14:textId="25270FC9"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0.182207066</w:t>
            </w:r>
          </w:p>
        </w:tc>
      </w:tr>
      <w:tr w:rsidR="009044A5" w:rsidRPr="00D90E43" w14:paraId="351BF336" w14:textId="77777777" w:rsidTr="006D63B9">
        <w:trPr>
          <w:jc w:val="center"/>
        </w:trPr>
        <w:tc>
          <w:tcPr>
            <w:tcW w:w="2424" w:type="dxa"/>
            <w:vAlign w:val="center"/>
          </w:tcPr>
          <w:p w14:paraId="3005D5A2" w14:textId="40823295"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hint="eastAsia"/>
                <w:color w:val="000000"/>
                <w:sz w:val="22"/>
                <w:szCs w:val="22"/>
              </w:rPr>
              <w:t>Average</w:t>
            </w:r>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4</m:t>
                  </m:r>
                </m:sub>
              </m:sSub>
            </m:oMath>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5</m:t>
                  </m:r>
                </m:sub>
              </m:sSub>
            </m:oMath>
            <w:r w:rsidRPr="009044A5">
              <w:rPr>
                <w:rFonts w:ascii="Cambria Math" w:hAnsi="Cambria Math" w:cstheme="minorBidi" w:hint="eastAsia"/>
                <w:color w:val="000000"/>
                <w:sz w:val="22"/>
                <w:szCs w:val="22"/>
              </w:rPr>
              <w:t>，</w:t>
            </w:r>
            <m:oMath>
              <m:sSub>
                <m:sSubPr>
                  <m:ctrlPr>
                    <w:rPr>
                      <w:rFonts w:ascii="Cambria Math" w:hAnsi="Cambria Math" w:cstheme="minorBidi"/>
                      <w:color w:val="000000"/>
                      <w:sz w:val="22"/>
                      <w:szCs w:val="22"/>
                    </w:rPr>
                  </m:ctrlPr>
                </m:sSubPr>
                <m:e>
                  <m:r>
                    <w:rPr>
                      <w:rFonts w:ascii="Cambria Math" w:hAnsi="Cambria Math" w:cstheme="minorBidi"/>
                      <w:color w:val="000000"/>
                      <w:sz w:val="22"/>
                      <w:szCs w:val="22"/>
                    </w:rPr>
                    <m:t>O</m:t>
                  </m:r>
                </m:e>
                <m:sub>
                  <m:r>
                    <m:rPr>
                      <m:sty m:val="p"/>
                    </m:rPr>
                    <w:rPr>
                      <w:rFonts w:ascii="Cambria Math" w:hAnsi="Cambria Math" w:cstheme="minorBidi"/>
                      <w:color w:val="000000"/>
                      <w:sz w:val="22"/>
                      <w:szCs w:val="22"/>
                    </w:rPr>
                    <m:t>6</m:t>
                  </m:r>
                </m:sub>
              </m:sSub>
            </m:oMath>
            <w:r w:rsidRPr="009044A5">
              <w:rPr>
                <w:rFonts w:ascii="Cambria Math" w:hAnsi="Cambria Math" w:cstheme="minorBidi" w:hint="eastAsia"/>
                <w:color w:val="000000"/>
                <w:sz w:val="22"/>
                <w:szCs w:val="22"/>
              </w:rPr>
              <w:t>）</w:t>
            </w:r>
          </w:p>
        </w:tc>
        <w:tc>
          <w:tcPr>
            <w:tcW w:w="1379" w:type="dxa"/>
            <w:gridSpan w:val="2"/>
          </w:tcPr>
          <w:p w14:paraId="6AE171BB" w14:textId="09B5C26F"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0.106365014</w:t>
            </w:r>
          </w:p>
        </w:tc>
        <w:tc>
          <w:tcPr>
            <w:tcW w:w="1371" w:type="dxa"/>
          </w:tcPr>
          <w:p w14:paraId="65D4F084" w14:textId="5EC24D3C" w:rsidR="009044A5" w:rsidRPr="009044A5" w:rsidRDefault="009044A5" w:rsidP="009044A5">
            <w:pPr>
              <w:pStyle w:val="Abstract"/>
              <w:numPr>
                <w:ilvl w:val="0"/>
                <w:numId w:val="0"/>
              </w:numPr>
              <w:spacing w:beforeLines="0" w:before="0" w:afterLines="0" w:after="0"/>
              <w:rPr>
                <w:rFonts w:ascii="Cambria Math" w:hAnsi="Cambria Math" w:cstheme="minorBidi" w:hint="eastAsia"/>
                <w:color w:val="000000"/>
                <w:sz w:val="22"/>
                <w:szCs w:val="22"/>
              </w:rPr>
            </w:pPr>
            <w:r w:rsidRPr="009044A5">
              <w:rPr>
                <w:rFonts w:ascii="Cambria Math" w:hAnsi="Cambria Math" w:cstheme="minorBidi"/>
                <w:color w:val="000000"/>
                <w:sz w:val="22"/>
                <w:szCs w:val="22"/>
              </w:rPr>
              <w:t>0.169481078</w:t>
            </w:r>
          </w:p>
        </w:tc>
      </w:tr>
    </w:tbl>
    <w:p w14:paraId="11800872" w14:textId="22E0752E" w:rsidR="00E0426F" w:rsidRDefault="00E0426F" w:rsidP="00E0426F">
      <w:pPr>
        <w:ind w:firstLine="420"/>
      </w:pPr>
      <w:r w:rsidRPr="00D366D3">
        <w:rPr>
          <w:rFonts w:hint="eastAsia"/>
        </w:rPr>
        <w:t>实验</w:t>
      </w:r>
      <w:r>
        <w:t>7</w:t>
      </w:r>
      <w:r w:rsidRPr="00D366D3">
        <w:rPr>
          <w:rFonts w:hint="eastAsia"/>
        </w:rPr>
        <w:t>和</w:t>
      </w:r>
      <w:r>
        <w:t>8</w:t>
      </w:r>
      <w:r w:rsidRPr="00D366D3">
        <w:t>的目的</w:t>
      </w:r>
      <w:r w:rsidRPr="00D366D3">
        <w:rPr>
          <w:rFonts w:hint="eastAsia"/>
        </w:rPr>
        <w:t>在于</w:t>
      </w:r>
      <w:r w:rsidRPr="00D366D3">
        <w:t>验证</w:t>
      </w:r>
      <w:r w:rsidRPr="00D366D3">
        <w:rPr>
          <w:rFonts w:hint="eastAsia"/>
        </w:rPr>
        <w:t>不同</w:t>
      </w:r>
      <w:r w:rsidRPr="00D366D3">
        <w:t>的数据</w:t>
      </w:r>
      <w:r w:rsidRPr="00D366D3">
        <w:rPr>
          <w:rFonts w:hint="eastAsia"/>
        </w:rPr>
        <w:t>特点情况下</w:t>
      </w:r>
      <w:r w:rsidRPr="00D366D3">
        <w:t>，</w:t>
      </w:r>
      <w:r w:rsidRPr="00D366D3">
        <w:rPr>
          <w:rFonts w:hint="eastAsia"/>
        </w:rPr>
        <w:t>该方法是否能为具有每个数据选择一个最合适的方法。下面</w:t>
      </w:r>
      <w:r w:rsidRPr="00D366D3">
        <w:t>主要分析</w:t>
      </w:r>
      <w:r w:rsidRPr="00D366D3">
        <w:rPr>
          <w:rFonts w:hint="eastAsia"/>
        </w:rPr>
        <w:t>实验</w:t>
      </w:r>
      <w:r w:rsidR="009044A5">
        <w:t>7</w:t>
      </w:r>
      <w:r w:rsidRPr="00D366D3">
        <w:rPr>
          <w:rFonts w:hint="eastAsia"/>
        </w:rPr>
        <w:t>的实验</w:t>
      </w:r>
      <w:r w:rsidRPr="00D366D3">
        <w:t>结果</w:t>
      </w:r>
      <w:r w:rsidRPr="00D366D3">
        <w:rPr>
          <w:rFonts w:hint="eastAsia"/>
        </w:rPr>
        <w:t>，</w:t>
      </w:r>
      <w:r w:rsidRPr="00D366D3">
        <w:t>实验</w:t>
      </w:r>
      <w:r w:rsidR="009044A5">
        <w:t>7</w:t>
      </w:r>
      <w:r w:rsidRPr="00D366D3">
        <w:rPr>
          <w:rFonts w:hint="eastAsia"/>
        </w:rPr>
        <w:t>的待</w:t>
      </w:r>
      <w:r w:rsidRPr="00D366D3">
        <w:t>评估数据集的特点是</w:t>
      </w:r>
      <w:r w:rsidR="009044A5" w:rsidRPr="00DA498A">
        <w:rPr>
          <w:rFonts w:hint="eastAsia"/>
        </w:rPr>
        <w:t>每个</w:t>
      </w:r>
      <w:r w:rsidR="009044A5">
        <w:t>实体</w:t>
      </w:r>
      <w:r w:rsidR="009044A5">
        <w:t>instance-of</w:t>
      </w:r>
      <w:r w:rsidR="009044A5">
        <w:rPr>
          <w:rFonts w:hint="eastAsia"/>
        </w:rPr>
        <w:t>关系</w:t>
      </w:r>
      <w:r w:rsidR="009044A5">
        <w:t>完整</w:t>
      </w:r>
      <w:r w:rsidR="009044A5" w:rsidRPr="00DA498A">
        <w:rPr>
          <w:rFonts w:hint="eastAsia"/>
        </w:rPr>
        <w:t>，</w:t>
      </w:r>
      <w:r w:rsidR="009044A5">
        <w:t>属性关系</w:t>
      </w:r>
      <w:r w:rsidR="009044A5">
        <w:rPr>
          <w:rFonts w:hint="eastAsia"/>
        </w:rPr>
        <w:t>部分</w:t>
      </w:r>
      <w:r w:rsidR="009044A5">
        <w:t>缺失</w:t>
      </w:r>
      <w:r w:rsidR="009044A5">
        <w:rPr>
          <w:rFonts w:hint="eastAsia"/>
        </w:rPr>
        <w:t>，对比</w:t>
      </w:r>
      <w:r w:rsidR="009044A5">
        <w:t>实验</w:t>
      </w:r>
      <w:r w:rsidR="009044A5">
        <w:rPr>
          <w:rFonts w:hint="eastAsia"/>
        </w:rPr>
        <w:t>8</w:t>
      </w:r>
      <w:r w:rsidR="002E3A0E">
        <w:rPr>
          <w:rFonts w:hint="eastAsia"/>
        </w:rPr>
        <w:t>中</w:t>
      </w:r>
      <w:r w:rsidR="002E3A0E">
        <w:t>的数据</w:t>
      </w:r>
      <m:oMath>
        <m:sSub>
          <m:sSubPr>
            <m:ctrlPr>
              <w:rPr>
                <w:rFonts w:ascii="Cambria Math" w:hAnsi="Cambria Math"/>
                <w:color w:val="000000"/>
                <w:sz w:val="22"/>
              </w:rPr>
            </m:ctrlPr>
          </m:sSubPr>
          <m:e>
            <m:r>
              <w:rPr>
                <w:rFonts w:ascii="Cambria Math" w:hAnsi="Cambria Math"/>
                <w:color w:val="000000"/>
                <w:sz w:val="22"/>
              </w:rPr>
              <m:t>O</m:t>
            </m:r>
          </m:e>
          <m:sub>
            <m:r>
              <m:rPr>
                <m:sty m:val="p"/>
              </m:rPr>
              <w:rPr>
                <w:rFonts w:ascii="Cambria Math" w:hAnsi="Cambria Math"/>
                <w:color w:val="000000"/>
                <w:sz w:val="22"/>
              </w:rPr>
              <m:t>6</m:t>
            </m:r>
          </m:sub>
        </m:sSub>
      </m:oMath>
      <w:r w:rsidR="009044A5">
        <w:rPr>
          <w:rFonts w:hint="eastAsia"/>
        </w:rPr>
        <w:t>属性</w:t>
      </w:r>
      <w:r w:rsidR="008D3C7B">
        <w:rPr>
          <w:rFonts w:hint="eastAsia"/>
        </w:rPr>
        <w:t>缺失</w:t>
      </w:r>
      <w:r w:rsidR="009044A5">
        <w:t>一</w:t>
      </w:r>
      <w:r w:rsidR="009044A5">
        <w:rPr>
          <w:rFonts w:hint="eastAsia"/>
        </w:rPr>
        <w:t>半</w:t>
      </w:r>
      <w:r w:rsidRPr="00D366D3">
        <w:rPr>
          <w:rFonts w:hint="eastAsia"/>
        </w:rPr>
        <w:t>。其实验</w:t>
      </w:r>
      <w:r w:rsidR="002E3A0E">
        <w:t>结果如</w:t>
      </w:r>
      <w:r w:rsidR="002E3A0E">
        <w:rPr>
          <w:rFonts w:hint="eastAsia"/>
        </w:rPr>
        <w:t>如</w:t>
      </w:r>
      <w:r w:rsidR="002E3A0E">
        <w:rPr>
          <w:rFonts w:hint="eastAsia"/>
        </w:rPr>
        <w:t>5</w:t>
      </w:r>
      <w:r w:rsidR="002E3A0E">
        <w:t>-5</w:t>
      </w:r>
      <w:r w:rsidRPr="00D366D3">
        <w:t>所示，</w:t>
      </w:r>
      <w:r w:rsidRPr="00D366D3">
        <w:rPr>
          <w:rFonts w:hint="eastAsia"/>
        </w:rPr>
        <w:t>每个</w:t>
      </w:r>
      <w:r w:rsidRPr="00D366D3">
        <w:t>方法的</w:t>
      </w:r>
      <w:r w:rsidR="00C4213C">
        <w:rPr>
          <w:rFonts w:hint="eastAsia"/>
        </w:rPr>
        <w:t>加权</w:t>
      </w:r>
      <w:r w:rsidRPr="00D366D3">
        <w:t>准确率，</w:t>
      </w:r>
      <w:r w:rsidR="00C4213C">
        <w:rPr>
          <w:rFonts w:hint="eastAsia"/>
        </w:rPr>
        <w:t>加权</w:t>
      </w:r>
      <w:r w:rsidRPr="00D366D3">
        <w:t>召回率和</w:t>
      </w:r>
      <w:r w:rsidR="00C4213C">
        <w:rPr>
          <w:rFonts w:hint="eastAsia"/>
        </w:rPr>
        <w:t>加权</w:t>
      </w:r>
      <w:r w:rsidR="002E3A0E">
        <w:t>F</w:t>
      </w:r>
      <w:r w:rsidRPr="00D366D3">
        <w:rPr>
          <w:rFonts w:hint="eastAsia"/>
        </w:rPr>
        <w:t>值</w:t>
      </w:r>
      <w:r w:rsidRPr="00D366D3">
        <w:t>都用不同颜色表示</w:t>
      </w:r>
      <w:r w:rsidRPr="00D366D3">
        <w:rPr>
          <w:rFonts w:hint="eastAsia"/>
        </w:rPr>
        <w:t>。根据</w:t>
      </w:r>
      <w:r w:rsidRPr="00D366D3">
        <w:t>实验结果，</w:t>
      </w:r>
      <w:r w:rsidRPr="00D366D3">
        <w:rPr>
          <w:rFonts w:hint="eastAsia"/>
        </w:rPr>
        <w:t>我们</w:t>
      </w:r>
      <w:r w:rsidRPr="00D366D3">
        <w:t>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rsidR="009044A5">
        <w:rPr>
          <w:rFonts w:hint="eastAsia"/>
        </w:rPr>
        <w:t>，</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9044A5">
        <w:rPr>
          <w:rFonts w:hint="eastAsia"/>
        </w:rPr>
        <w:t>，</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Pr="00D366D3">
        <w:rPr>
          <w:rFonts w:hint="eastAsia"/>
        </w:rPr>
        <w:t>的</w:t>
      </w:r>
      <w:r w:rsidR="008D3C7B">
        <w:rPr>
          <w:rFonts w:hint="eastAsia"/>
        </w:rPr>
        <w:t>加权</w:t>
      </w:r>
      <w:r w:rsidR="008D3C7B" w:rsidRPr="00D366D3">
        <w:t>准确率，</w:t>
      </w:r>
      <w:r w:rsidR="008D3C7B">
        <w:rPr>
          <w:rFonts w:hint="eastAsia"/>
        </w:rPr>
        <w:t>加权</w:t>
      </w:r>
      <w:r w:rsidR="008D3C7B" w:rsidRPr="00D366D3">
        <w:t>召回率和</w:t>
      </w:r>
      <w:r w:rsidR="008D3C7B">
        <w:rPr>
          <w:rFonts w:hint="eastAsia"/>
        </w:rPr>
        <w:t>加权</w:t>
      </w:r>
      <w:r w:rsidR="008D3C7B" w:rsidRPr="00D366D3">
        <w:t>F1</w:t>
      </w:r>
      <w:r w:rsidR="008D3C7B" w:rsidRPr="00D366D3">
        <w:rPr>
          <w:rFonts w:hint="eastAsia"/>
        </w:rPr>
        <w:t>值</w:t>
      </w:r>
      <w:r w:rsidR="009044A5">
        <w:rPr>
          <w:rFonts w:hint="eastAsia"/>
        </w:rPr>
        <w:t>相差</w:t>
      </w:r>
      <w:r w:rsidR="009044A5">
        <w:t>不大</w:t>
      </w:r>
      <w:r w:rsidRPr="00D366D3">
        <w:rPr>
          <w:rFonts w:hint="eastAsia"/>
        </w:rPr>
        <w:t>。其原因是</w:t>
      </w:r>
      <w:r w:rsidR="009044A5">
        <w:rPr>
          <w:rFonts w:hint="eastAsia"/>
        </w:rPr>
        <w:t>由于这</w:t>
      </w:r>
      <w:r w:rsidR="009044A5">
        <w:t>三个方法都</w:t>
      </w:r>
      <w:r w:rsidR="009044A5">
        <w:rPr>
          <w:rFonts w:hint="eastAsia"/>
        </w:rPr>
        <w:t>是</w:t>
      </w:r>
      <w:r w:rsidR="009044A5">
        <w:t>基于</w:t>
      </w:r>
      <w:r w:rsidR="009044A5">
        <w:t>type</w:t>
      </w:r>
      <w:r w:rsidR="009044A5">
        <w:t>关系做关联规则挖掘，</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rPr>
          <w:rFonts w:hint="eastAsia"/>
        </w:rPr>
        <w:t>的</w:t>
      </w:r>
      <w:r w:rsidR="002E3A0E">
        <w:rPr>
          <w:rFonts w:hint="eastAsia"/>
        </w:rPr>
        <w:t>效果</w:t>
      </w:r>
      <w:r w:rsidR="00C4213C">
        <w:t>需要在</w:t>
      </w:r>
      <w:r w:rsidR="00C4213C">
        <w:rPr>
          <w:rFonts w:hint="eastAsia"/>
        </w:rPr>
        <w:t>数据集</w:t>
      </w:r>
      <w:r w:rsidR="00C4213C">
        <w:t>中</w:t>
      </w:r>
      <w:r w:rsidR="00C4213C">
        <w:t>instance</w:t>
      </w:r>
      <w:r w:rsidR="00C4213C">
        <w:t>关系缺失，且属性关系丰富的情况下</w:t>
      </w:r>
      <w:r w:rsidR="008D3C7B">
        <w:rPr>
          <w:rFonts w:hint="eastAsia"/>
        </w:rPr>
        <w:t>通过</w:t>
      </w:r>
      <w:r w:rsidR="002E3A0E">
        <w:rPr>
          <w:rFonts w:hint="eastAsia"/>
        </w:rPr>
        <w:t>补全</w:t>
      </w:r>
      <w:r w:rsidR="008D3C7B">
        <w:t>instance-of</w:t>
      </w:r>
      <w:r w:rsidR="002E3A0E">
        <w:t>关系</w:t>
      </w:r>
      <w:r w:rsidR="002E3A0E">
        <w:rPr>
          <w:rFonts w:hint="eastAsia"/>
        </w:rPr>
        <w:t>，</w:t>
      </w:r>
      <w:r w:rsidR="002E3A0E">
        <w:t>然后</w:t>
      </w:r>
      <w:r w:rsidR="00C4213C">
        <w:rPr>
          <w:rFonts w:hint="eastAsia"/>
        </w:rPr>
        <w:t>，</w:t>
      </w:r>
      <w:r w:rsidR="008D3C7B">
        <w:rPr>
          <w:rFonts w:hint="eastAsia"/>
        </w:rPr>
        <w:t>而</w:t>
      </w:r>
      <w:r w:rsidR="00C4213C">
        <w:t>该数据集</w:t>
      </w:r>
      <w:r w:rsidR="00C4213C">
        <w:rPr>
          <w:rFonts w:hint="eastAsia"/>
        </w:rPr>
        <w:t>中</w:t>
      </w:r>
      <w:r w:rsidR="00C4213C">
        <w:t>属性关系</w:t>
      </w:r>
      <w:r w:rsidR="00C4213C">
        <w:rPr>
          <w:rFonts w:hint="eastAsia"/>
        </w:rPr>
        <w:t>部分</w:t>
      </w:r>
      <w:r w:rsidR="00C4213C">
        <w:t>缺失，</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t>对</w:t>
      </w:r>
      <w:r w:rsidR="00C4213C">
        <w:t>instance-of</w:t>
      </w:r>
      <w:r w:rsidR="00C4213C">
        <w:t>关系的补全</w:t>
      </w:r>
      <w:r w:rsidR="00C4213C">
        <w:rPr>
          <w:rFonts w:hint="eastAsia"/>
        </w:rPr>
        <w:t>基本</w:t>
      </w:r>
      <w:r w:rsidR="00C4213C">
        <w:t>没有</w:t>
      </w:r>
      <w:r w:rsidR="00C4213C">
        <w:rPr>
          <w:rFonts w:hint="eastAsia"/>
        </w:rPr>
        <w:t>效果</w:t>
      </w:r>
      <w:r w:rsidR="008D3C7B">
        <w:rPr>
          <w:rFonts w:hint="eastAsia"/>
        </w:rPr>
        <w:t>，所以在</w:t>
      </w:r>
      <w:r w:rsidR="008D3C7B">
        <w:t>这种情况下</w:t>
      </w:r>
      <w:r w:rsidR="008D3C7B">
        <w:rPr>
          <w:rFonts w:hint="eastAsia"/>
        </w:rPr>
        <w:t>三者</w:t>
      </w:r>
      <w:r w:rsidR="008D3C7B">
        <w:t>的补全效果</w:t>
      </w:r>
      <w:r w:rsidR="008D3C7B">
        <w:rPr>
          <w:rFonts w:hint="eastAsia"/>
        </w:rPr>
        <w:t>并无明显差别</w:t>
      </w:r>
      <w:r w:rsidR="008D3C7B">
        <w:t>，</w:t>
      </w:r>
      <w:r w:rsidR="008D3C7B">
        <w:rPr>
          <w:rFonts w:hint="eastAsia"/>
        </w:rPr>
        <w:t>其实验结果也</w:t>
      </w:r>
      <w:r w:rsidR="004E35FE">
        <w:rPr>
          <w:rFonts w:hint="eastAsia"/>
        </w:rPr>
        <w:t>确实</w:t>
      </w:r>
      <w:r w:rsidR="004E35FE">
        <w:t>没有特别明显的差别</w:t>
      </w:r>
      <w:r w:rsidR="004E35FE">
        <w:rPr>
          <w:rFonts w:hint="eastAsia"/>
        </w:rPr>
        <w:t>，</w:t>
      </w:r>
      <w:r w:rsidR="004E35FE">
        <w:t>说明</w:t>
      </w:r>
      <w:r w:rsidR="004E35FE">
        <w:rPr>
          <w:rFonts w:hint="eastAsia"/>
        </w:rPr>
        <w:t>本文</w:t>
      </w:r>
      <w:r w:rsidR="004E35FE">
        <w:t>提出的方法确实能较</w:t>
      </w:r>
      <w:r w:rsidR="004E35FE">
        <w:rPr>
          <w:rFonts w:hint="eastAsia"/>
        </w:rPr>
        <w:t>客观、准确地</w:t>
      </w:r>
      <w:r w:rsidR="004E35FE">
        <w:t>评估每个方法在特定</w:t>
      </w:r>
      <w:r w:rsidR="004E35FE">
        <w:rPr>
          <w:rFonts w:hint="eastAsia"/>
        </w:rPr>
        <w:t>数据</w:t>
      </w:r>
      <w:r w:rsidR="004E35FE">
        <w:t>上的表现结果。</w:t>
      </w:r>
    </w:p>
    <w:p w14:paraId="61505B2C" w14:textId="761514BA" w:rsidR="009044A5" w:rsidRDefault="001E0C70" w:rsidP="0074420F">
      <w:pPr>
        <w:ind w:firstLineChars="0" w:firstLine="0"/>
        <w:jc w:val="center"/>
      </w:pPr>
      <w:r>
        <w:rPr>
          <w:noProof/>
        </w:rPr>
        <w:drawing>
          <wp:inline distT="0" distB="0" distL="0" distR="0" wp14:anchorId="21C90F2B" wp14:editId="5A7F1E71">
            <wp:extent cx="4959350" cy="2715491"/>
            <wp:effectExtent l="0" t="0" r="12700"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7468B99" w14:textId="0C11D764" w:rsidR="003F4C55" w:rsidRDefault="003F4C55" w:rsidP="0074420F">
      <w:pPr>
        <w:spacing w:afterLines="50" w:after="156" w:line="240" w:lineRule="auto"/>
        <w:ind w:firstLineChars="0" w:firstLine="0"/>
        <w:jc w:val="center"/>
      </w:pPr>
      <w:bookmarkStart w:id="85" w:name="_Toc440569892"/>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5</w:t>
      </w:r>
      <w:r w:rsidRPr="00693D49">
        <w:fldChar w:fldCharType="end"/>
      </w:r>
      <w:r>
        <w:t xml:space="preserve"> </w:t>
      </w:r>
      <w:r w:rsidRPr="0074420F">
        <w:rPr>
          <w:rFonts w:hint="eastAsia"/>
        </w:rPr>
        <w:t>基于</w:t>
      </w:r>
      <w:r w:rsidRPr="0074420F">
        <w:t>SVD</w:t>
      </w:r>
      <w:r w:rsidRPr="0074420F">
        <w:rPr>
          <w:rFonts w:hint="eastAsia"/>
        </w:rPr>
        <w:t>评估不同</w:t>
      </w:r>
      <w:r w:rsidRPr="0074420F">
        <w:t>方法</w:t>
      </w:r>
      <w:r w:rsidRPr="0074420F">
        <w:rPr>
          <w:rFonts w:hint="eastAsia"/>
        </w:rPr>
        <w:t>补全</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74420F">
        <w:rPr>
          <w:rFonts w:hint="eastAsia"/>
        </w:rPr>
        <w:t>的加权</w:t>
      </w:r>
      <w:r w:rsidRPr="0074420F">
        <w:t>准确率</w:t>
      </w:r>
      <w:r w:rsidRPr="0074420F">
        <w:rPr>
          <w:rFonts w:hint="eastAsia"/>
        </w:rPr>
        <w:t>、加权</w:t>
      </w:r>
      <w:r w:rsidRPr="0074420F">
        <w:t>召回率和</w:t>
      </w:r>
      <w:r w:rsidRPr="0074420F">
        <w:rPr>
          <w:rFonts w:hint="eastAsia"/>
        </w:rPr>
        <w:t>加权</w:t>
      </w:r>
      <w:r w:rsidRPr="0074420F">
        <w:t>F1</w:t>
      </w:r>
      <w:r w:rsidRPr="0074420F">
        <w:rPr>
          <w:rFonts w:hint="eastAsia"/>
        </w:rPr>
        <w:t>值</w:t>
      </w:r>
      <w:r w:rsidRPr="0074420F">
        <w:t>图</w:t>
      </w:r>
      <w:bookmarkEnd w:id="85"/>
    </w:p>
    <w:p w14:paraId="1B00A0DC" w14:textId="3150A50C" w:rsidR="00E0426F" w:rsidRDefault="00E0426F" w:rsidP="00E0426F">
      <w:pPr>
        <w:ind w:firstLine="420"/>
      </w:pPr>
      <w:r>
        <w:rPr>
          <w:rFonts w:hint="eastAsia"/>
        </w:rPr>
        <w:t>实验</w:t>
      </w:r>
      <w:r>
        <w:t>8</w:t>
      </w:r>
      <w:r>
        <w:rPr>
          <w:rFonts w:hint="eastAsia"/>
        </w:rPr>
        <w:t>中待</w:t>
      </w:r>
      <w:r>
        <w:t>评估数据集的特点是</w:t>
      </w:r>
      <w:r>
        <w:rPr>
          <w:rFonts w:hint="eastAsia"/>
        </w:rPr>
        <w:t>instance-of</w:t>
      </w:r>
      <w:r>
        <w:t>关系不完备，</w:t>
      </w:r>
      <w:r>
        <w:rPr>
          <w:rFonts w:hint="eastAsia"/>
        </w:rPr>
        <w:t>属性关系完整，其</w:t>
      </w:r>
      <w:r w:rsidR="009E0EA7">
        <w:rPr>
          <w:rFonts w:hint="eastAsia"/>
        </w:rPr>
        <w:t>中</w:t>
      </w:r>
      <w:r w:rsidR="00C4213C">
        <w:rPr>
          <w:rFonts w:hint="eastAsia"/>
        </w:rPr>
        <w:t>instance-of</w:t>
      </w:r>
      <w:r w:rsidR="00C4213C">
        <w:t>关系</w:t>
      </w:r>
      <w:r w:rsidR="00C4213C">
        <w:rPr>
          <w:rFonts w:hint="eastAsia"/>
        </w:rPr>
        <w:t>对比</w:t>
      </w:r>
      <w:r w:rsidR="00C4213C">
        <w:t>实验</w:t>
      </w:r>
      <w:r w:rsidR="00C4213C">
        <w:rPr>
          <w:rFonts w:hint="eastAsia"/>
        </w:rPr>
        <w:t>7</w:t>
      </w:r>
      <w:r w:rsidR="009E0EA7">
        <w:rPr>
          <w:rFonts w:hint="eastAsia"/>
        </w:rPr>
        <w:t>的</w:t>
      </w:r>
      <w:r w:rsidR="009E0EA7">
        <w:t>数据</w:t>
      </w:r>
      <w:r w:rsidR="00C4213C">
        <w:rPr>
          <w:rFonts w:hint="eastAsia"/>
        </w:rPr>
        <w:t>缺失</w:t>
      </w:r>
      <w:r w:rsidR="00C4213C">
        <w:t>了一半</w:t>
      </w:r>
      <w:r>
        <w:rPr>
          <w:rFonts w:hint="eastAsia"/>
        </w:rPr>
        <w:t>。</w:t>
      </w:r>
      <w:r w:rsidR="00514194">
        <w:rPr>
          <w:rFonts w:hint="eastAsia"/>
        </w:rPr>
        <w:t>其实验结果如图</w:t>
      </w:r>
      <w:r w:rsidR="00514194">
        <w:rPr>
          <w:rFonts w:hint="eastAsia"/>
        </w:rPr>
        <w:t>5</w:t>
      </w:r>
      <w:r w:rsidR="00514194">
        <w:t>-6</w:t>
      </w:r>
      <w:r w:rsidRPr="00C94DF9">
        <w:rPr>
          <w:rFonts w:hint="eastAsia"/>
        </w:rPr>
        <w:t>所示，每个方法的</w:t>
      </w:r>
      <w:r w:rsidR="00514194">
        <w:rPr>
          <w:rFonts w:hint="eastAsia"/>
        </w:rPr>
        <w:t>加权</w:t>
      </w:r>
      <w:r w:rsidRPr="00C94DF9">
        <w:rPr>
          <w:rFonts w:hint="eastAsia"/>
        </w:rPr>
        <w:t>准确率，</w:t>
      </w:r>
      <w:r w:rsidR="00514194">
        <w:rPr>
          <w:rFonts w:hint="eastAsia"/>
        </w:rPr>
        <w:t>加权</w:t>
      </w:r>
      <w:r w:rsidRPr="00C94DF9">
        <w:rPr>
          <w:rFonts w:hint="eastAsia"/>
        </w:rPr>
        <w:t>召回率和</w:t>
      </w:r>
      <w:r w:rsidR="00514194">
        <w:rPr>
          <w:rFonts w:hint="eastAsia"/>
        </w:rPr>
        <w:t>加权</w:t>
      </w:r>
      <w:r w:rsidR="00514194">
        <w:rPr>
          <w:rFonts w:hint="eastAsia"/>
        </w:rPr>
        <w:t>F</w:t>
      </w:r>
      <w:r w:rsidRPr="00C94DF9">
        <w:rPr>
          <w:rFonts w:hint="eastAsia"/>
        </w:rPr>
        <w:t>值都用不同颜色表示。根据实验结果，我们观察到</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Pr>
          <w:rFonts w:hint="eastAsia"/>
        </w:rPr>
        <w:t>的</w:t>
      </w:r>
      <w:r>
        <w:t>召回率</w:t>
      </w:r>
      <w:r w:rsidR="00C4213C">
        <w:rPr>
          <w:rFonts w:hint="eastAsia"/>
        </w:rPr>
        <w:t>和</w:t>
      </w:r>
      <w:r w:rsidR="00C4213C">
        <w:t>准确率</w:t>
      </w:r>
      <w:r>
        <w:t>要明显高于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C4213C">
        <w:rPr>
          <w:rFonts w:hint="eastAsia"/>
        </w:rPr>
        <w:t>，这是</w:t>
      </w:r>
      <w:r w:rsidR="00C4213C">
        <w:t>由于</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6</m:t>
            </m:r>
          </m:sub>
        </m:sSub>
      </m:oMath>
      <w:r w:rsidR="00C4213C">
        <w:rPr>
          <w:rFonts w:hint="eastAsia"/>
        </w:rPr>
        <w:t>在缺失</w:t>
      </w:r>
      <w:r w:rsidR="00C4213C">
        <w:t>instance-of</w:t>
      </w:r>
      <w:r w:rsidR="00C4213C">
        <w:t>关系</w:t>
      </w:r>
      <w:r w:rsidR="00C4213C">
        <w:rPr>
          <w:rFonts w:hint="eastAsia"/>
        </w:rPr>
        <w:t>的</w:t>
      </w:r>
      <w:r w:rsidR="00C4213C">
        <w:t>情况下，</w:t>
      </w:r>
      <w:r w:rsidR="00C4213C">
        <w:rPr>
          <w:rFonts w:hint="eastAsia"/>
        </w:rPr>
        <w:t>根据</w:t>
      </w:r>
      <w:r w:rsidR="00C4213C">
        <w:t>SDType</w:t>
      </w:r>
      <w:r w:rsidR="00C4213C">
        <w:t>算法</w:t>
      </w:r>
      <w:r w:rsidR="00C4213C">
        <w:rPr>
          <w:rFonts w:hint="eastAsia"/>
        </w:rPr>
        <w:t>和</w:t>
      </w:r>
      <w:r w:rsidR="00C4213C">
        <w:t>属性数据对</w:t>
      </w:r>
      <w:r w:rsidR="00C4213C">
        <w:t>instance-of</w:t>
      </w:r>
      <w:r w:rsidR="00C4213C">
        <w:t>进行了补全，</w:t>
      </w:r>
      <w:r w:rsidR="00C4213C">
        <w:rPr>
          <w:rFonts w:hint="eastAsia"/>
        </w:rPr>
        <w:t>从而</w:t>
      </w:r>
      <w:r w:rsidR="00C4213C">
        <w:t>提高了</w:t>
      </w:r>
      <w:r w:rsidR="00C4213C">
        <w:rPr>
          <w:rFonts w:hint="eastAsia"/>
        </w:rPr>
        <w:t>结果</w:t>
      </w:r>
      <w:r w:rsidR="00C4213C">
        <w:t>的</w:t>
      </w:r>
      <w:r w:rsidR="00514194">
        <w:rPr>
          <w:rFonts w:hint="eastAsia"/>
        </w:rPr>
        <w:t>加权</w:t>
      </w:r>
      <w:r w:rsidR="00C4213C">
        <w:t>准确率</w:t>
      </w:r>
      <w:r w:rsidR="00C4213C">
        <w:rPr>
          <w:rFonts w:hint="eastAsia"/>
        </w:rPr>
        <w:t>、</w:t>
      </w:r>
      <w:r w:rsidR="00514194">
        <w:rPr>
          <w:rFonts w:hint="eastAsia"/>
        </w:rPr>
        <w:t>加权</w:t>
      </w:r>
      <w:r w:rsidR="00C4213C">
        <w:t>召回率和</w:t>
      </w:r>
      <w:r w:rsidR="00514194">
        <w:rPr>
          <w:rFonts w:hint="eastAsia"/>
        </w:rPr>
        <w:t>加权</w:t>
      </w:r>
      <w:r w:rsidR="00C4213C">
        <w:t>F1</w:t>
      </w:r>
      <w:r w:rsidR="00C4213C">
        <w:t>值</w:t>
      </w:r>
      <w:r w:rsidR="00C4213C">
        <w:rPr>
          <w:rFonts w:hint="eastAsia"/>
        </w:rPr>
        <w:t>。</w:t>
      </w:r>
      <w:r w:rsidR="001E0C70">
        <w:rPr>
          <w:rFonts w:hint="eastAsia"/>
        </w:rPr>
        <w:t>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4</m:t>
            </m:r>
          </m:sub>
        </m:sSub>
      </m:oMath>
      <w:r w:rsidR="001E0C70">
        <w:t>和</w:t>
      </w:r>
      <m:oMath>
        <m:sSub>
          <m:sSubPr>
            <m:ctrlPr>
              <w:rPr>
                <w:rFonts w:ascii="Cambria Math" w:hAnsi="Cambria Math"/>
              </w:rPr>
            </m:ctrlPr>
          </m:sSubPr>
          <m:e>
            <m:r>
              <m:rPr>
                <m:sty m:val="p"/>
              </m:rPr>
              <w:rPr>
                <w:rFonts w:ascii="Cambria Math" w:hAnsi="Cambria Math"/>
              </w:rPr>
              <m:t>Method</m:t>
            </m:r>
          </m:e>
          <m:sub>
            <m:r>
              <m:rPr>
                <m:sty m:val="p"/>
              </m:rPr>
              <w:rPr>
                <w:rFonts w:ascii="Cambria Math" w:hAnsi="Cambria Math"/>
              </w:rPr>
              <m:t>5</m:t>
            </m:r>
          </m:sub>
        </m:sSub>
      </m:oMath>
      <w:r w:rsidR="00514194">
        <w:t>基于</w:t>
      </w:r>
      <w:r w:rsidR="00514194">
        <w:t>instance-of</w:t>
      </w:r>
      <w:r w:rsidR="00514194">
        <w:t>关系</w:t>
      </w:r>
      <w:r w:rsidR="00514194">
        <w:rPr>
          <w:rFonts w:hint="eastAsia"/>
        </w:rPr>
        <w:t>的</w:t>
      </w:r>
      <w:r w:rsidR="00514194">
        <w:t>subclass-of</w:t>
      </w:r>
      <w:r w:rsidR="00514194">
        <w:t>补全方法</w:t>
      </w:r>
      <w:r w:rsidR="00514194">
        <w:rPr>
          <w:rFonts w:hint="eastAsia"/>
        </w:rPr>
        <w:t>，</w:t>
      </w:r>
      <w:r w:rsidR="001E0C70">
        <w:rPr>
          <w:rFonts w:hint="eastAsia"/>
        </w:rPr>
        <w:t>在</w:t>
      </w:r>
      <w:r w:rsidR="001E0C70">
        <w:t>instanc-of</w:t>
      </w:r>
      <w:r w:rsidR="001E0C70">
        <w:t>关系的</w:t>
      </w:r>
      <w:r w:rsidR="001E0C70">
        <w:rPr>
          <w:rFonts w:hint="eastAsia"/>
        </w:rPr>
        <w:t>大量</w:t>
      </w:r>
      <w:r w:rsidR="001E0C70">
        <w:t>缺失的情况下</w:t>
      </w:r>
      <w:r w:rsidR="00514194">
        <w:rPr>
          <w:rFonts w:hint="eastAsia"/>
        </w:rPr>
        <w:t>错误率</w:t>
      </w:r>
      <w:r w:rsidR="00514194">
        <w:t>和召回率都</w:t>
      </w:r>
      <w:r w:rsidR="00514194">
        <w:rPr>
          <w:rFonts w:hint="eastAsia"/>
        </w:rPr>
        <w:t>比较低</w:t>
      </w:r>
      <w:r w:rsidR="001E0C70">
        <w:rPr>
          <w:rFonts w:hint="eastAsia"/>
        </w:rPr>
        <w:t>，</w:t>
      </w:r>
      <w:r w:rsidR="001E0C70">
        <w:t>而且由于</w:t>
      </w:r>
      <w:r w:rsidR="001E0C70">
        <w:t>instance-of</w:t>
      </w:r>
      <w:r w:rsidR="001E0C70">
        <w:t>关系</w:t>
      </w:r>
      <w:r w:rsidR="001E0C70">
        <w:rPr>
          <w:rFonts w:hint="eastAsia"/>
        </w:rPr>
        <w:t>稀少，</w:t>
      </w:r>
      <w:r w:rsidR="001E0C70">
        <w:t>补全</w:t>
      </w:r>
      <w:r w:rsidR="001E0C70">
        <w:rPr>
          <w:rFonts w:hint="eastAsia"/>
        </w:rPr>
        <w:t>效果</w:t>
      </w:r>
      <w:r w:rsidR="001E0C70">
        <w:t>容易被噪音数据影响，导致准确率</w:t>
      </w:r>
      <w:r w:rsidR="001E0C70">
        <w:rPr>
          <w:rFonts w:hint="eastAsia"/>
        </w:rPr>
        <w:t>较</w:t>
      </w:r>
      <w:r w:rsidR="001E0C70">
        <w:t>低。</w:t>
      </w:r>
    </w:p>
    <w:p w14:paraId="253ABCFA" w14:textId="7B2D0F6C" w:rsidR="001E0C70" w:rsidRDefault="003F4C55" w:rsidP="0074420F">
      <w:pPr>
        <w:ind w:firstLine="420"/>
        <w:jc w:val="center"/>
      </w:pPr>
      <w:r>
        <w:rPr>
          <w:noProof/>
        </w:rPr>
        <w:lastRenderedPageBreak/>
        <w:drawing>
          <wp:inline distT="0" distB="0" distL="0" distR="0" wp14:anchorId="0AB59062" wp14:editId="087106B0">
            <wp:extent cx="4959350" cy="2826327"/>
            <wp:effectExtent l="0" t="0" r="12700" b="1270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343A7FD" w14:textId="21A02A98" w:rsidR="00C36F33" w:rsidRPr="00C36F33" w:rsidRDefault="00C36F33" w:rsidP="00C36F33">
      <w:pPr>
        <w:ind w:firstLineChars="0" w:firstLine="0"/>
        <w:jc w:val="center"/>
      </w:pPr>
      <w:bookmarkStart w:id="86" w:name="_Toc440569893"/>
      <w:r w:rsidRPr="00693D49">
        <w:rPr>
          <w:rFonts w:hint="eastAsia"/>
        </w:rPr>
        <w:t>图</w:t>
      </w:r>
      <w:r w:rsidRPr="00693D49">
        <w:fldChar w:fldCharType="begin"/>
      </w:r>
      <w:r w:rsidRPr="00693D49">
        <w:instrText xml:space="preserve"> </w:instrText>
      </w:r>
      <w:r w:rsidRPr="00693D49">
        <w:rPr>
          <w:rFonts w:hint="eastAsia"/>
        </w:rPr>
        <w:instrText>QUOTE "</w:instrText>
      </w:r>
      <w:r w:rsidRPr="00693D49">
        <w:rPr>
          <w:rFonts w:hint="eastAsia"/>
        </w:rPr>
        <w:instrText>一九一一年一月</w:instrText>
      </w:r>
      <w:r w:rsidRPr="00693D49">
        <w:fldChar w:fldCharType="begin"/>
      </w:r>
      <w:r w:rsidRPr="00693D49">
        <w:instrText xml:space="preserve"> </w:instrText>
      </w:r>
      <w:r w:rsidRPr="00693D49">
        <w:rPr>
          <w:rFonts w:hint="eastAsia"/>
        </w:rPr>
        <w:instrText xml:space="preserve">STYLEREF </w:instrText>
      </w:r>
      <w:r w:rsidRPr="00693D49">
        <w:rPr>
          <w:rFonts w:hint="eastAsia"/>
        </w:rPr>
        <w:instrText>章标题</w:instrText>
      </w:r>
      <w:r w:rsidRPr="00693D49">
        <w:rPr>
          <w:rFonts w:hint="eastAsia"/>
        </w:rPr>
        <w:instrText xml:space="preserve"> \s</w:instrText>
      </w:r>
      <w:r w:rsidRPr="00693D49">
        <w:instrText xml:space="preserve"> </w:instrText>
      </w:r>
      <w:r w:rsidRPr="00693D49">
        <w:fldChar w:fldCharType="separate"/>
      </w:r>
      <w:r w:rsidR="00F7107E">
        <w:rPr>
          <w:rFonts w:hint="eastAsia"/>
          <w:noProof/>
        </w:rPr>
        <w:instrText>五</w:instrText>
      </w:r>
      <w:r w:rsidRPr="00693D49">
        <w:fldChar w:fldCharType="end"/>
      </w:r>
      <w:r w:rsidRPr="00693D49">
        <w:rPr>
          <w:rFonts w:hint="eastAsia"/>
        </w:rPr>
        <w:instrText>日</w:instrText>
      </w:r>
      <w:r w:rsidRPr="00693D49">
        <w:rPr>
          <w:rFonts w:hint="eastAsia"/>
        </w:rPr>
        <w:instrText>" \@"D"</w:instrText>
      </w:r>
      <w:r w:rsidRPr="00693D49">
        <w:instrText xml:space="preserve"> </w:instrText>
      </w:r>
      <w:r w:rsidRPr="00693D49">
        <w:fldChar w:fldCharType="separate"/>
      </w:r>
      <w:r w:rsidR="00F7107E">
        <w:t>5</w:t>
      </w:r>
      <w:r w:rsidRPr="00693D49">
        <w:fldChar w:fldCharType="end"/>
      </w:r>
      <w:r w:rsidRPr="00693D49">
        <w:rPr>
          <w:rFonts w:hint="eastAsia"/>
        </w:rPr>
        <w:t>-</w:t>
      </w:r>
      <w:r w:rsidRPr="00693D49">
        <w:fldChar w:fldCharType="begin"/>
      </w:r>
      <w:r w:rsidRPr="00693D49">
        <w:instrText xml:space="preserve"> </w:instrText>
      </w:r>
      <w:r w:rsidRPr="00693D49">
        <w:rPr>
          <w:rFonts w:hint="eastAsia"/>
        </w:rPr>
        <w:instrText xml:space="preserve">SEQ </w:instrText>
      </w:r>
      <w:r w:rsidRPr="00693D49">
        <w:rPr>
          <w:rFonts w:hint="eastAsia"/>
        </w:rPr>
        <w:instrText>图</w:instrText>
      </w:r>
      <w:r w:rsidRPr="00693D49">
        <w:rPr>
          <w:rFonts w:hint="eastAsia"/>
        </w:rPr>
        <w:instrText xml:space="preserve"> \* ARABIC</w:instrText>
      </w:r>
      <w:r w:rsidRPr="00693D49">
        <w:fldChar w:fldCharType="separate"/>
      </w:r>
      <w:r w:rsidR="00F7107E">
        <w:rPr>
          <w:noProof/>
        </w:rPr>
        <w:t>6</w:t>
      </w:r>
      <w:r w:rsidRPr="00693D49">
        <w:fldChar w:fldCharType="end"/>
      </w:r>
      <w:r>
        <w:t xml:space="preserve"> </w:t>
      </w:r>
      <w:r>
        <w:rPr>
          <w:rFonts w:cs="Times New Roman" w:hint="eastAsia"/>
          <w:szCs w:val="21"/>
        </w:rPr>
        <w:t>基于</w:t>
      </w:r>
      <w:r>
        <w:rPr>
          <w:rFonts w:cs="Times New Roman"/>
          <w:szCs w:val="21"/>
        </w:rPr>
        <w:t>SVD</w:t>
      </w:r>
      <w:r>
        <w:rPr>
          <w:rFonts w:cs="Times New Roman" w:hint="eastAsia"/>
          <w:szCs w:val="21"/>
        </w:rPr>
        <w:t>评估不同</w:t>
      </w:r>
      <w:r>
        <w:rPr>
          <w:rFonts w:cs="Times New Roman"/>
          <w:szCs w:val="21"/>
        </w:rPr>
        <w:t>方法</w:t>
      </w:r>
      <w:r>
        <w:rPr>
          <w:rFonts w:cs="Times New Roman" w:hint="eastAsia"/>
          <w:szCs w:val="21"/>
        </w:rPr>
        <w:t>补全</w:t>
      </w:r>
      <m:oMath>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6</m:t>
            </m:r>
          </m:sub>
        </m:sSub>
      </m:oMath>
      <w:r>
        <w:rPr>
          <w:rFonts w:cs="Times New Roman" w:hint="eastAsia"/>
          <w:color w:val="000000" w:themeColor="text1"/>
        </w:rPr>
        <w:t>的</w:t>
      </w:r>
      <w:r>
        <w:rPr>
          <w:rFonts w:cs="Times New Roman" w:hint="eastAsia"/>
          <w:szCs w:val="21"/>
        </w:rPr>
        <w:t>加权</w:t>
      </w:r>
      <w:r>
        <w:rPr>
          <w:rFonts w:cs="Times New Roman"/>
          <w:szCs w:val="21"/>
        </w:rPr>
        <w:t>准确率</w:t>
      </w:r>
      <w:r>
        <w:rPr>
          <w:rFonts w:cs="Times New Roman" w:hint="eastAsia"/>
          <w:szCs w:val="21"/>
        </w:rPr>
        <w:t>、加权</w:t>
      </w:r>
      <w:r>
        <w:rPr>
          <w:rFonts w:cs="Times New Roman"/>
          <w:szCs w:val="21"/>
        </w:rPr>
        <w:t>召回率和</w:t>
      </w:r>
      <w:r>
        <w:rPr>
          <w:rFonts w:cs="Times New Roman" w:hint="eastAsia"/>
          <w:szCs w:val="21"/>
        </w:rPr>
        <w:t>加权</w:t>
      </w:r>
      <w:r>
        <w:rPr>
          <w:rFonts w:cs="Times New Roman"/>
          <w:szCs w:val="21"/>
        </w:rPr>
        <w:t>F1</w:t>
      </w:r>
      <w:r>
        <w:rPr>
          <w:rFonts w:cs="Times New Roman" w:hint="eastAsia"/>
          <w:szCs w:val="21"/>
        </w:rPr>
        <w:t>值</w:t>
      </w:r>
      <w:r>
        <w:rPr>
          <w:rFonts w:cs="Times New Roman"/>
          <w:szCs w:val="21"/>
        </w:rPr>
        <w:t>图</w:t>
      </w:r>
      <w:bookmarkEnd w:id="86"/>
    </w:p>
    <w:p w14:paraId="36237D6D" w14:textId="261B8CB8" w:rsidR="00916BE4" w:rsidRDefault="00916BE4" w:rsidP="00916BE4">
      <w:pPr>
        <w:pStyle w:val="2"/>
      </w:pPr>
      <w:bookmarkStart w:id="87" w:name="_Toc437030200"/>
      <w:bookmarkStart w:id="88" w:name="_Toc444193583"/>
      <w:r>
        <w:rPr>
          <w:rFonts w:hint="eastAsia"/>
        </w:rPr>
        <w:t>本章</w:t>
      </w:r>
      <w:r>
        <w:t>小结</w:t>
      </w:r>
      <w:bookmarkEnd w:id="87"/>
      <w:bookmarkEnd w:id="88"/>
    </w:p>
    <w:p w14:paraId="1051A646" w14:textId="319BC68D" w:rsidR="0081524C" w:rsidRDefault="000709D0" w:rsidP="0081524C">
      <w:pPr>
        <w:ind w:firstLine="420"/>
      </w:pPr>
      <w:r>
        <w:t>本章</w:t>
      </w:r>
      <w:r>
        <w:rPr>
          <w:rFonts w:hint="eastAsia"/>
        </w:rPr>
        <w:t>针对</w:t>
      </w:r>
      <w:r>
        <w:t>第四章提出的</w:t>
      </w:r>
      <w:r w:rsidR="0081524C">
        <w:t>基于矩阵分解的</w:t>
      </w:r>
      <w:r w:rsidR="0081524C">
        <w:t>RDF</w:t>
      </w:r>
      <w:r w:rsidR="0081524C">
        <w:t>数据</w:t>
      </w:r>
      <w:r>
        <w:rPr>
          <w:rFonts w:hint="eastAsia"/>
        </w:rPr>
        <w:t>的</w:t>
      </w:r>
      <w:r w:rsidR="0081524C">
        <w:t>is-a</w:t>
      </w:r>
      <w:r>
        <w:t>关系</w:t>
      </w:r>
      <w:r>
        <w:rPr>
          <w:rFonts w:hint="eastAsia"/>
        </w:rPr>
        <w:t>补全</w:t>
      </w:r>
      <w:r>
        <w:t>方法</w:t>
      </w:r>
      <w:r w:rsidR="0081524C">
        <w:t>的评估</w:t>
      </w:r>
      <w:r w:rsidR="0081524C">
        <w:rPr>
          <w:rFonts w:hint="eastAsia"/>
        </w:rPr>
        <w:t>算法</w:t>
      </w:r>
      <w:r>
        <w:rPr>
          <w:rFonts w:hint="eastAsia"/>
        </w:rPr>
        <w:t>，设计了</w:t>
      </w:r>
      <w:r>
        <w:t>一系列对比和验证实验</w:t>
      </w:r>
      <w:r>
        <w:rPr>
          <w:rFonts w:hint="eastAsia"/>
        </w:rPr>
        <w:t>。实验</w:t>
      </w:r>
      <w:r>
        <w:t>结果表明</w:t>
      </w:r>
      <w:r>
        <w:rPr>
          <w:rFonts w:hint="eastAsia"/>
        </w:rPr>
        <w:t>以下</w:t>
      </w:r>
      <w:r>
        <w:t>几点：首先</w:t>
      </w:r>
      <w:r w:rsidR="004323D1">
        <w:rPr>
          <w:rFonts w:hint="eastAsia"/>
        </w:rPr>
        <w:t>该方法计算得出的准确率和召回率基本与真实值</w:t>
      </w:r>
      <w:r w:rsidR="004323D1">
        <w:t>误差较小</w:t>
      </w:r>
      <w:r w:rsidR="004323D1">
        <w:rPr>
          <w:rFonts w:hint="eastAsia"/>
        </w:rPr>
        <w:t>，</w:t>
      </w:r>
      <w:r w:rsidR="004323D1">
        <w:t>同时</w:t>
      </w:r>
      <w:r>
        <w:rPr>
          <w:rFonts w:hint="eastAsia"/>
        </w:rPr>
        <w:t>该方法与均值方法</w:t>
      </w:r>
      <w:r w:rsidR="004323D1">
        <w:rPr>
          <w:rFonts w:hint="eastAsia"/>
        </w:rPr>
        <w:t>相比结果</w:t>
      </w:r>
      <w:r w:rsidR="004323D1">
        <w:t>更加精确</w:t>
      </w:r>
      <w:r w:rsidR="004323D1">
        <w:rPr>
          <w:rFonts w:hint="eastAsia"/>
        </w:rPr>
        <w:t>。</w:t>
      </w:r>
      <w:r>
        <w:rPr>
          <w:rFonts w:hint="eastAsia"/>
        </w:rPr>
        <w:t>并且</w:t>
      </w:r>
      <w:r>
        <w:t>在不同密度情况</w:t>
      </w:r>
      <w:r>
        <w:rPr>
          <w:rFonts w:hint="eastAsia"/>
        </w:rPr>
        <w:t>下</w:t>
      </w:r>
      <w:r>
        <w:t>该</w:t>
      </w:r>
      <w:r>
        <w:rPr>
          <w:rFonts w:hint="eastAsia"/>
        </w:rPr>
        <w:t>方法也</w:t>
      </w:r>
      <w:r>
        <w:t>要优于</w:t>
      </w:r>
      <w:r w:rsidRPr="000709D0">
        <w:rPr>
          <w:rFonts w:hint="eastAsia"/>
        </w:rPr>
        <w:t>简单平均值方法的效果</w:t>
      </w:r>
      <w:r w:rsidR="004323D1">
        <w:rPr>
          <w:rFonts w:hint="eastAsia"/>
        </w:rPr>
        <w:t>。</w:t>
      </w:r>
      <w:r>
        <w:rPr>
          <w:rFonts w:hint="eastAsia"/>
        </w:rPr>
        <w:t>最后的</w:t>
      </w:r>
      <w:r>
        <w:t>四个实验</w:t>
      </w:r>
      <w:r>
        <w:rPr>
          <w:rFonts w:hint="eastAsia"/>
        </w:rPr>
        <w:t>表明</w:t>
      </w:r>
      <w:r>
        <w:t>了</w:t>
      </w:r>
      <w:r w:rsidR="004323D1">
        <w:rPr>
          <w:rFonts w:hint="eastAsia"/>
        </w:rPr>
        <w:t>该方法确实能为不同数据选择效果最好的方法，</w:t>
      </w:r>
      <w:r w:rsidR="004323D1">
        <w:t>不仅提高了评估</w:t>
      </w:r>
      <w:r w:rsidR="004323D1">
        <w:rPr>
          <w:rFonts w:hint="eastAsia"/>
        </w:rPr>
        <w:t>流程</w:t>
      </w:r>
      <w:r w:rsidR="004323D1">
        <w:t>的效率，而且具备较高精度。</w:t>
      </w:r>
    </w:p>
    <w:p w14:paraId="2C98A07A" w14:textId="6B8D8E10" w:rsidR="00B67027" w:rsidRDefault="000709D0" w:rsidP="000709D0">
      <w:pPr>
        <w:pStyle w:val="aff"/>
        <w:ind w:firstLine="420"/>
        <w:rPr>
          <w:rFonts w:cstheme="minorBidi"/>
          <w:szCs w:val="22"/>
        </w:rPr>
      </w:pPr>
      <w:bookmarkStart w:id="89" w:name="_Toc437030201"/>
      <w:r w:rsidRPr="000709D0">
        <w:rPr>
          <w:rFonts w:cstheme="minorBidi" w:hint="eastAsia"/>
          <w:szCs w:val="22"/>
        </w:rPr>
        <w:t>第六章将对本文的工作进行总结，并展望将来的研究工作。</w:t>
      </w:r>
    </w:p>
    <w:p w14:paraId="308FDE6B" w14:textId="77777777" w:rsidR="00B67027" w:rsidRDefault="00B67027">
      <w:pPr>
        <w:widowControl/>
        <w:spacing w:line="240" w:lineRule="auto"/>
        <w:ind w:firstLineChars="0" w:firstLine="0"/>
        <w:jc w:val="left"/>
      </w:pPr>
      <w:r>
        <w:br w:type="page"/>
      </w:r>
    </w:p>
    <w:p w14:paraId="12E16287" w14:textId="77777777" w:rsidR="000709D0" w:rsidRPr="000709D0" w:rsidRDefault="000709D0" w:rsidP="000709D0">
      <w:pPr>
        <w:pStyle w:val="aff"/>
        <w:ind w:firstLine="420"/>
        <w:rPr>
          <w:rFonts w:cstheme="minorBidi"/>
          <w:szCs w:val="22"/>
        </w:rPr>
        <w:sectPr w:rsidR="000709D0" w:rsidRPr="000709D0" w:rsidSect="00A929F2">
          <w:headerReference w:type="default" r:id="rId47"/>
          <w:headerReference w:type="first" r:id="rId48"/>
          <w:pgSz w:w="11906" w:h="16838" w:code="9"/>
          <w:pgMar w:top="1134" w:right="1418" w:bottom="1134" w:left="1418" w:header="851" w:footer="992" w:gutter="0"/>
          <w:cols w:space="425"/>
          <w:titlePg/>
          <w:docGrid w:type="lines" w:linePitch="312"/>
        </w:sectPr>
      </w:pPr>
    </w:p>
    <w:p w14:paraId="0A8F821D" w14:textId="77777777" w:rsidR="00916BE4" w:rsidRPr="00F92F09" w:rsidRDefault="00916BE4" w:rsidP="00F92F09">
      <w:pPr>
        <w:pStyle w:val="a0"/>
        <w:spacing w:before="156" w:after="312"/>
        <w:rPr>
          <w:rStyle w:val="Chara"/>
        </w:rPr>
      </w:pPr>
      <w:bookmarkStart w:id="90" w:name="_Toc444193584"/>
      <w:r w:rsidRPr="00F92F09">
        <w:rPr>
          <w:rStyle w:val="Chara"/>
          <w:rFonts w:hint="eastAsia"/>
        </w:rPr>
        <w:lastRenderedPageBreak/>
        <w:t>总结</w:t>
      </w:r>
      <w:r w:rsidRPr="00F92F09">
        <w:rPr>
          <w:rStyle w:val="Chara"/>
        </w:rPr>
        <w:t>与展望</w:t>
      </w:r>
      <w:bookmarkEnd w:id="89"/>
      <w:bookmarkEnd w:id="90"/>
    </w:p>
    <w:p w14:paraId="3823EBF9" w14:textId="598299D6" w:rsidR="004323D1" w:rsidRPr="004323D1" w:rsidRDefault="004323D1" w:rsidP="004323D1">
      <w:pPr>
        <w:autoSpaceDE w:val="0"/>
        <w:autoSpaceDN w:val="0"/>
        <w:adjustRightInd w:val="0"/>
        <w:spacing w:after="240"/>
        <w:ind w:firstLine="420"/>
        <w:rPr>
          <w:kern w:val="0"/>
        </w:rPr>
      </w:pPr>
      <w:r>
        <w:rPr>
          <w:rFonts w:hint="eastAsia"/>
          <w:kern w:val="0"/>
        </w:rPr>
        <w:t>本章对本文工作进行概括与总结，并对未来研究工作进行总结与展望。</w:t>
      </w:r>
    </w:p>
    <w:p w14:paraId="3E7F38E6" w14:textId="77777777" w:rsidR="00916BE4" w:rsidRDefault="00916BE4" w:rsidP="00916BE4">
      <w:pPr>
        <w:pStyle w:val="2"/>
      </w:pPr>
      <w:bookmarkStart w:id="91" w:name="_Toc437030202"/>
      <w:bookmarkStart w:id="92" w:name="_Toc444193585"/>
      <w:r w:rsidRPr="000C6E04">
        <w:rPr>
          <w:rFonts w:hint="eastAsia"/>
        </w:rPr>
        <w:t>工作总结</w:t>
      </w:r>
      <w:bookmarkEnd w:id="91"/>
      <w:bookmarkEnd w:id="92"/>
    </w:p>
    <w:p w14:paraId="76A15569" w14:textId="3AB43683" w:rsidR="004323D1" w:rsidRDefault="004323D1" w:rsidP="004323D1">
      <w:pPr>
        <w:ind w:firstLine="420"/>
      </w:pPr>
      <w:r>
        <w:rPr>
          <w:rFonts w:hint="eastAsia"/>
        </w:rPr>
        <w:t>近年来，</w:t>
      </w:r>
      <w:r>
        <w:rPr>
          <w:rFonts w:hint="eastAsia"/>
        </w:rPr>
        <w:t>RDF</w:t>
      </w:r>
      <w:r>
        <w:t>数据</w:t>
      </w:r>
      <w:r w:rsidRPr="00D4710E">
        <w:rPr>
          <w:rFonts w:hint="eastAsia"/>
        </w:rPr>
        <w:t>应用于很多领域，如数据集成、药物信息、生物医疗等领域，特别是在语义</w:t>
      </w:r>
      <w:r w:rsidRPr="00D4710E">
        <w:rPr>
          <w:rFonts w:hint="eastAsia"/>
        </w:rPr>
        <w:t>web</w:t>
      </w:r>
      <w:r w:rsidRPr="00D4710E">
        <w:rPr>
          <w:rFonts w:hint="eastAsia"/>
        </w:rPr>
        <w:t>中有广泛的实际应用。</w:t>
      </w:r>
      <w:r>
        <w:rPr>
          <w:rFonts w:hint="eastAsia"/>
        </w:rPr>
        <w:t>RDF</w:t>
      </w:r>
      <w:r>
        <w:t>数据</w:t>
      </w:r>
      <w:r w:rsidRPr="00946918">
        <w:rPr>
          <w:rFonts w:hint="eastAsia"/>
        </w:rPr>
        <w:t>中的</w:t>
      </w:r>
      <w:r w:rsidRPr="00946918">
        <w:rPr>
          <w:rFonts w:hint="eastAsia"/>
        </w:rPr>
        <w:t>is-a</w:t>
      </w:r>
      <w:r>
        <w:rPr>
          <w:rFonts w:hint="eastAsia"/>
        </w:rPr>
        <w:t>关系是这些</w:t>
      </w:r>
      <w:r>
        <w:t>应用中一些关键技术</w:t>
      </w:r>
      <w:r>
        <w:rPr>
          <w:rFonts w:hint="eastAsia"/>
        </w:rPr>
        <w:t>的</w:t>
      </w:r>
      <w:r>
        <w:t>基础，如：推理</w:t>
      </w:r>
      <w:r>
        <w:rPr>
          <w:rFonts w:hint="eastAsia"/>
        </w:rPr>
        <w:t>、</w:t>
      </w:r>
      <w:r>
        <w:t>一致性检测</w:t>
      </w:r>
      <w:r>
        <w:rPr>
          <w:rFonts w:hint="eastAsia"/>
        </w:rPr>
        <w:t>等。但</w:t>
      </w:r>
      <w:r>
        <w:t>由于各种原因，如导致</w:t>
      </w:r>
      <w:r>
        <w:rPr>
          <w:rFonts w:hint="eastAsia"/>
        </w:rPr>
        <w:t>大规模</w:t>
      </w:r>
      <w:r>
        <w:t>开放式连接知识库</w:t>
      </w:r>
      <w:r>
        <w:t>is-a</w:t>
      </w:r>
      <w:r>
        <w:t>关系</w:t>
      </w:r>
      <w:r>
        <w:rPr>
          <w:rFonts w:hint="eastAsia"/>
        </w:rPr>
        <w:t>不完整</w:t>
      </w:r>
      <w:r>
        <w:t>情况普遍存在</w:t>
      </w:r>
      <w:r>
        <w:rPr>
          <w:rFonts w:hint="eastAsia"/>
        </w:rPr>
        <w:t>，</w:t>
      </w:r>
      <w:r>
        <w:t>同时还存在噪音和不一致</w:t>
      </w:r>
      <w:r>
        <w:rPr>
          <w:rFonts w:hint="eastAsia"/>
        </w:rPr>
        <w:t>性</w:t>
      </w:r>
      <w:r>
        <w:t>数据</w:t>
      </w:r>
      <w:r>
        <w:rPr>
          <w:rFonts w:hint="eastAsia"/>
        </w:rPr>
        <w:t>。如</w:t>
      </w:r>
      <w:r>
        <w:t>部分</w:t>
      </w:r>
      <w:r>
        <w:rPr>
          <w:rFonts w:hint="eastAsia"/>
        </w:rPr>
        <w:t>知识</w:t>
      </w:r>
      <w:r>
        <w:t>库</w:t>
      </w:r>
      <w:r>
        <w:rPr>
          <w:rFonts w:hint="eastAsia"/>
        </w:rPr>
        <w:t>基本只有概念层</w:t>
      </w:r>
      <w:r>
        <w:t>信息组成，</w:t>
      </w:r>
      <w:r>
        <w:rPr>
          <w:rFonts w:hint="eastAsia"/>
        </w:rPr>
        <w:t>相反部分知识库很大程度基本</w:t>
      </w:r>
      <w:r>
        <w:t>只</w:t>
      </w:r>
      <w:r>
        <w:rPr>
          <w:rFonts w:hint="eastAsia"/>
        </w:rPr>
        <w:t>由实例</w:t>
      </w:r>
      <w:r>
        <w:t>层数据组成，缺乏清晰的结构</w:t>
      </w:r>
      <w:r>
        <w:rPr>
          <w:rFonts w:hint="eastAsia"/>
        </w:rPr>
        <w:t>。为了</w:t>
      </w:r>
      <w:r>
        <w:t>解决</w:t>
      </w:r>
      <w:r>
        <w:rPr>
          <w:rFonts w:hint="eastAsia"/>
        </w:rPr>
        <w:t>RDF</w:t>
      </w:r>
      <w:r>
        <w:rPr>
          <w:rFonts w:hint="eastAsia"/>
        </w:rPr>
        <w:t>数据</w:t>
      </w:r>
      <w:r>
        <w:t>中</w:t>
      </w:r>
      <w:r>
        <w:t>is-a</w:t>
      </w:r>
      <w:r>
        <w:t>关系的</w:t>
      </w:r>
      <w:r>
        <w:rPr>
          <w:rFonts w:hint="eastAsia"/>
        </w:rPr>
        <w:t>不完整问题</w:t>
      </w:r>
      <w:r>
        <w:t>，越来越多的研究者开始</w:t>
      </w:r>
      <w:r>
        <w:rPr>
          <w:rFonts w:hint="eastAsia"/>
        </w:rPr>
        <w:t>关注</w:t>
      </w:r>
      <w:r>
        <w:t>RDF</w:t>
      </w:r>
      <w:r>
        <w:t>中</w:t>
      </w:r>
      <w:r>
        <w:t>is-a</w:t>
      </w:r>
      <w:r>
        <w:t>关系的</w:t>
      </w:r>
      <w:r>
        <w:rPr>
          <w:rFonts w:hint="eastAsia"/>
        </w:rPr>
        <w:t>丰富</w:t>
      </w:r>
      <w:r>
        <w:t>补全问</w:t>
      </w:r>
      <w:r>
        <w:rPr>
          <w:rFonts w:hint="eastAsia"/>
        </w:rPr>
        <w:t>工作。</w:t>
      </w:r>
    </w:p>
    <w:p w14:paraId="2F99648D" w14:textId="026E8966" w:rsidR="00F51DC6" w:rsidRPr="00916BE4" w:rsidRDefault="00F51DC6" w:rsidP="00F51DC6">
      <w:pPr>
        <w:ind w:firstLine="420"/>
      </w:pPr>
      <w:r>
        <w:rPr>
          <w:rFonts w:hint="eastAsia"/>
        </w:rPr>
        <w:t>通</w:t>
      </w:r>
      <w:r>
        <w:t>过丰富概念层的</w:t>
      </w:r>
      <w:r>
        <w:rPr>
          <w:rFonts w:hint="eastAsia"/>
        </w:rPr>
        <w:t>概念</w:t>
      </w:r>
      <w:r>
        <w:t>与概念之间的隶属关系</w:t>
      </w:r>
      <w:r>
        <w:rPr>
          <w:rFonts w:hint="eastAsia"/>
        </w:rPr>
        <w:t>、实例</w:t>
      </w:r>
      <w:r>
        <w:t>和概念</w:t>
      </w:r>
      <w:r>
        <w:rPr>
          <w:rFonts w:hint="eastAsia"/>
        </w:rPr>
        <w:t>之间</w:t>
      </w:r>
      <w:r>
        <w:t>的属于关系</w:t>
      </w:r>
      <w:r>
        <w:rPr>
          <w:rFonts w:hint="eastAsia"/>
        </w:rPr>
        <w:t>，为更加强大</w:t>
      </w:r>
      <w:r>
        <w:t>的推理，一致性检查和</w:t>
      </w:r>
      <w:r>
        <w:rPr>
          <w:rFonts w:hint="eastAsia"/>
        </w:rPr>
        <w:t>改进</w:t>
      </w:r>
      <w:r>
        <w:t>查询结果</w:t>
      </w:r>
      <w:r>
        <w:rPr>
          <w:rFonts w:hint="eastAsia"/>
        </w:rPr>
        <w:t>提供</w:t>
      </w:r>
      <w:r>
        <w:t>了有力的支持。</w:t>
      </w:r>
      <w:r>
        <w:rPr>
          <w:rFonts w:hint="eastAsia"/>
        </w:rPr>
        <w:t>众多学者中提出了一些</w:t>
      </w:r>
      <w:r>
        <w:t>is-a</w:t>
      </w:r>
      <w:r>
        <w:t>关系补全</w:t>
      </w:r>
      <w:r>
        <w:rPr>
          <w:rFonts w:hint="eastAsia"/>
        </w:rPr>
        <w:t>方法，得到了不错的处理效果。但是</w:t>
      </w:r>
      <w:r>
        <w:t>由于</w:t>
      </w:r>
      <w:r>
        <w:rPr>
          <w:rFonts w:hint="eastAsia"/>
        </w:rPr>
        <w:t>各个</w:t>
      </w:r>
      <w:r>
        <w:t>方法各有其使用的场景</w:t>
      </w:r>
      <w:r>
        <w:rPr>
          <w:rFonts w:hint="eastAsia"/>
        </w:rPr>
        <w:t>，工作者不仅</w:t>
      </w:r>
      <w:r>
        <w:t>需要</w:t>
      </w:r>
      <w:r>
        <w:rPr>
          <w:rFonts w:hint="eastAsia"/>
        </w:rPr>
        <w:t>耗费</w:t>
      </w:r>
      <w:r>
        <w:t>大量的人力</w:t>
      </w:r>
      <w:r>
        <w:rPr>
          <w:rFonts w:hint="eastAsia"/>
        </w:rPr>
        <w:t>和</w:t>
      </w:r>
      <w:r>
        <w:t>时间分析各个方法</w:t>
      </w:r>
      <w:r>
        <w:rPr>
          <w:rFonts w:hint="eastAsia"/>
        </w:rPr>
        <w:t>的</w:t>
      </w:r>
      <w:r>
        <w:t>使用场景，</w:t>
      </w:r>
      <w:r>
        <w:rPr>
          <w:rFonts w:hint="eastAsia"/>
        </w:rPr>
        <w:t>还需分析</w:t>
      </w:r>
      <w:r>
        <w:t>其</w:t>
      </w:r>
      <w:r>
        <w:rPr>
          <w:rFonts w:hint="eastAsia"/>
        </w:rPr>
        <w:t>自身</w:t>
      </w:r>
      <w:r>
        <w:t>数据特点，</w:t>
      </w:r>
      <w:r>
        <w:rPr>
          <w:rFonts w:hint="eastAsia"/>
        </w:rPr>
        <w:t>才</w:t>
      </w:r>
      <w:r>
        <w:t>能</w:t>
      </w:r>
      <w:r>
        <w:rPr>
          <w:rFonts w:hint="eastAsia"/>
        </w:rPr>
        <w:t>挑选</w:t>
      </w:r>
      <w:r>
        <w:t>出一个</w:t>
      </w:r>
      <w:r>
        <w:rPr>
          <w:rFonts w:hint="eastAsia"/>
        </w:rPr>
        <w:t>最</w:t>
      </w:r>
      <w:r>
        <w:t>合适的</w:t>
      </w:r>
      <w:r>
        <w:rPr>
          <w:rFonts w:hint="eastAsia"/>
        </w:rPr>
        <w:t>其</w:t>
      </w:r>
      <w:r>
        <w:t>数据特点的方法</w:t>
      </w:r>
      <w:r>
        <w:rPr>
          <w:rFonts w:hint="eastAsia"/>
        </w:rPr>
        <w:t>。这个过程</w:t>
      </w:r>
      <w:r>
        <w:t>不仅工作量大</w:t>
      </w:r>
      <w:r>
        <w:rPr>
          <w:rFonts w:hint="eastAsia"/>
        </w:rPr>
        <w:t>、</w:t>
      </w:r>
      <w:r>
        <w:t>难以自动化</w:t>
      </w:r>
      <w:r>
        <w:rPr>
          <w:rFonts w:hint="eastAsia"/>
        </w:rPr>
        <w:t>、</w:t>
      </w:r>
      <w:r>
        <w:t>而且无法</w:t>
      </w:r>
      <w:r>
        <w:rPr>
          <w:rFonts w:hint="eastAsia"/>
        </w:rPr>
        <w:t>排除人为</w:t>
      </w:r>
      <w:r>
        <w:t>因素影响</w:t>
      </w:r>
      <w:r>
        <w:rPr>
          <w:rFonts w:hint="eastAsia"/>
        </w:rPr>
        <w:t>，</w:t>
      </w:r>
      <w:r>
        <w:t>做到精准</w:t>
      </w:r>
      <w:r>
        <w:rPr>
          <w:rFonts w:hint="eastAsia"/>
        </w:rPr>
        <w:t>选择</w:t>
      </w:r>
      <w:r>
        <w:t>。因此</w:t>
      </w:r>
      <w:r>
        <w:rPr>
          <w:rFonts w:hint="eastAsia"/>
        </w:rPr>
        <w:t>研究</w:t>
      </w:r>
      <w:r>
        <w:t>一个</w:t>
      </w:r>
      <w:r>
        <w:rPr>
          <w:rFonts w:hint="eastAsia"/>
        </w:rPr>
        <w:t>自动化</w:t>
      </w:r>
      <w:r>
        <w:t>的</w:t>
      </w:r>
      <w:r>
        <w:rPr>
          <w:rFonts w:hint="eastAsia"/>
        </w:rPr>
        <w:t>精确</w:t>
      </w:r>
      <w:r>
        <w:t>评估方法，帮助用户选择一个</w:t>
      </w:r>
      <w:r>
        <w:rPr>
          <w:rFonts w:hint="eastAsia"/>
        </w:rPr>
        <w:t>适合其</w:t>
      </w:r>
      <w:r>
        <w:t>数据的</w:t>
      </w:r>
      <w:r>
        <w:rPr>
          <w:rFonts w:hint="eastAsia"/>
        </w:rPr>
        <w:t>is-a</w:t>
      </w:r>
      <w:r>
        <w:t>关系补全方法</w:t>
      </w:r>
      <w:r>
        <w:rPr>
          <w:rFonts w:hint="eastAsia"/>
        </w:rPr>
        <w:t>，</w:t>
      </w:r>
      <w:r>
        <w:t>成为了一个比较重要的</w:t>
      </w:r>
      <w:r>
        <w:rPr>
          <w:rFonts w:hint="eastAsia"/>
        </w:rPr>
        <w:t>研究</w:t>
      </w:r>
      <w:r>
        <w:t>问题</w:t>
      </w:r>
      <w:r>
        <w:rPr>
          <w:rFonts w:hint="eastAsia"/>
        </w:rPr>
        <w:t>。</w:t>
      </w:r>
    </w:p>
    <w:p w14:paraId="2E9C0247" w14:textId="624E9541" w:rsidR="004323D1" w:rsidRDefault="00F51DC6" w:rsidP="004323D1">
      <w:pPr>
        <w:ind w:firstLine="420"/>
      </w:pPr>
      <w:r>
        <w:rPr>
          <w:rFonts w:hint="eastAsia"/>
        </w:rPr>
        <w:t>本文</w:t>
      </w:r>
      <w:r>
        <w:t>通过对</w:t>
      </w:r>
      <w:r>
        <w:rPr>
          <w:rFonts w:hint="eastAsia"/>
        </w:rPr>
        <w:t>RDF</w:t>
      </w:r>
      <w:r>
        <w:t>中</w:t>
      </w:r>
      <w:r>
        <w:t>is-a</w:t>
      </w:r>
      <w:r>
        <w:t>关系补全算法</w:t>
      </w:r>
      <w:r>
        <w:rPr>
          <w:rFonts w:hint="eastAsia"/>
        </w:rPr>
        <w:t>的</w:t>
      </w:r>
      <w:r>
        <w:t>分析，提出了一种基于</w:t>
      </w:r>
      <w:r>
        <w:rPr>
          <w:rFonts w:hint="eastAsia"/>
        </w:rPr>
        <w:t>矩阵</w:t>
      </w:r>
      <w:r>
        <w:t>分解的</w:t>
      </w:r>
      <w:r>
        <w:t>is-a</w:t>
      </w:r>
      <w:r>
        <w:t>关系</w:t>
      </w:r>
      <w:r>
        <w:rPr>
          <w:rFonts w:hint="eastAsia"/>
        </w:rPr>
        <w:t>补全方法</w:t>
      </w:r>
      <w:r>
        <w:t>评估算法</w:t>
      </w:r>
      <w:r>
        <w:rPr>
          <w:rFonts w:hint="eastAsia"/>
        </w:rPr>
        <w:t>，</w:t>
      </w:r>
      <w:r>
        <w:t>该算法一定程度上解决了上述问题。主要</w:t>
      </w:r>
      <w:r>
        <w:rPr>
          <w:rFonts w:hint="eastAsia"/>
        </w:rPr>
        <w:t>工作</w:t>
      </w:r>
      <w:r>
        <w:t>如下：</w:t>
      </w:r>
    </w:p>
    <w:p w14:paraId="4A502090" w14:textId="77777777" w:rsidR="00936D82" w:rsidRDefault="00936D82" w:rsidP="00936D82">
      <w:pPr>
        <w:pStyle w:val="ac"/>
        <w:numPr>
          <w:ilvl w:val="0"/>
          <w:numId w:val="35"/>
        </w:numPr>
        <w:ind w:firstLineChars="0"/>
      </w:pPr>
      <w:r w:rsidRPr="00F37988">
        <w:rPr>
          <w:rFonts w:hint="eastAsia"/>
        </w:rPr>
        <w:t>提出</w:t>
      </w:r>
      <w:r w:rsidRPr="00F37988">
        <w:t>了三个测度评估</w:t>
      </w:r>
      <w:r w:rsidRPr="00F37988">
        <w:rPr>
          <w:rFonts w:hint="eastAsia"/>
        </w:rPr>
        <w:t>RDF</w:t>
      </w:r>
      <w:r w:rsidRPr="00F37988">
        <w:t>中</w:t>
      </w:r>
      <w:r w:rsidRPr="00F37988">
        <w:t>is-a</w:t>
      </w:r>
      <w:r w:rsidRPr="00F37988">
        <w:t>关系评估</w:t>
      </w:r>
      <w:r w:rsidRPr="00F37988">
        <w:rPr>
          <w:rFonts w:hint="eastAsia"/>
        </w:rPr>
        <w:t>：</w:t>
      </w:r>
      <w:r w:rsidRPr="00F37988">
        <w:t>加权</w:t>
      </w:r>
      <w:r w:rsidRPr="00F37988">
        <w:rPr>
          <w:rFonts w:hint="eastAsia"/>
        </w:rPr>
        <w:t>准确率</w:t>
      </w:r>
      <w:r w:rsidRPr="00F37988">
        <w:t>，加权召回率和加权</w:t>
      </w:r>
      <w:r w:rsidRPr="00F37988">
        <w:t>F</w:t>
      </w:r>
      <w:r w:rsidRPr="00F37988">
        <w:rPr>
          <w:rFonts w:hint="eastAsia"/>
        </w:rPr>
        <w:t>值。加权准确率描述的是方法在整个本体补全的准确率，加权召回率描述的是方法在整个本体补全正例的覆盖</w:t>
      </w:r>
      <w:r w:rsidRPr="00F37988">
        <w:t>程度</w:t>
      </w:r>
      <w:r w:rsidRPr="00F37988">
        <w:rPr>
          <w:rFonts w:hint="eastAsia"/>
        </w:rPr>
        <w:t>，加权</w:t>
      </w:r>
      <w:r w:rsidRPr="00F37988">
        <w:rPr>
          <w:rFonts w:hint="eastAsia"/>
        </w:rPr>
        <w:t>F</w:t>
      </w:r>
      <w:r w:rsidRPr="00F37988">
        <w:rPr>
          <w:rFonts w:hint="eastAsia"/>
        </w:rPr>
        <w:t>值是对加权准确率和加权召回率的综合考虑。</w:t>
      </w:r>
      <w:r>
        <w:rPr>
          <w:rFonts w:hint="eastAsia"/>
        </w:rPr>
        <w:t>通过这</w:t>
      </w:r>
      <w:r>
        <w:t>三</w:t>
      </w:r>
      <w:r>
        <w:rPr>
          <w:rFonts w:hint="eastAsia"/>
        </w:rPr>
        <w:t>个</w:t>
      </w:r>
      <w:r>
        <w:t>测度</w:t>
      </w:r>
      <w:r>
        <w:rPr>
          <w:rFonts w:hint="eastAsia"/>
        </w:rPr>
        <w:t>方</w:t>
      </w:r>
      <w:r w:rsidRPr="00F37988">
        <w:rPr>
          <w:rFonts w:hint="eastAsia"/>
        </w:rPr>
        <w:t>便用</w:t>
      </w:r>
      <w:r>
        <w:rPr>
          <w:rFonts w:hint="eastAsia"/>
        </w:rPr>
        <w:t>户从补全的准确度，覆盖率上综合评估方法的优劣，从而帮助用户和知识库</w:t>
      </w:r>
      <w:r w:rsidRPr="00F37988">
        <w:rPr>
          <w:rFonts w:hint="eastAsia"/>
        </w:rPr>
        <w:t>构建者选择一个适合其数据</w:t>
      </w:r>
      <w:r>
        <w:rPr>
          <w:rFonts w:hint="eastAsia"/>
        </w:rPr>
        <w:t>特点、</w:t>
      </w:r>
      <w:r w:rsidRPr="00F37988">
        <w:rPr>
          <w:rFonts w:hint="eastAsia"/>
        </w:rPr>
        <w:t>达到其应用指标的补全算法。</w:t>
      </w:r>
    </w:p>
    <w:p w14:paraId="7EFDFDF7" w14:textId="77777777" w:rsidR="00936D82" w:rsidRPr="00F37988" w:rsidRDefault="00936D82" w:rsidP="00936D82">
      <w:pPr>
        <w:numPr>
          <w:ilvl w:val="0"/>
          <w:numId w:val="35"/>
        </w:numPr>
        <w:ind w:firstLineChars="0"/>
        <w:contextualSpacing/>
      </w:pPr>
      <w:r w:rsidRPr="00F37988">
        <w:rPr>
          <w:rFonts w:hint="eastAsia"/>
        </w:rPr>
        <w:t>提出了一个自动化、精准化的</w:t>
      </w:r>
      <w:r w:rsidRPr="00F37988">
        <w:rPr>
          <w:rFonts w:hint="eastAsia"/>
        </w:rPr>
        <w:t>is-a</w:t>
      </w:r>
      <w:r w:rsidRPr="00F37988">
        <w:rPr>
          <w:rFonts w:hint="eastAsia"/>
        </w:rPr>
        <w:t>关系补全方法评估算法，该方法通过采样的方式使不同的方法得到少量的结果，然后</w:t>
      </w:r>
      <w:r w:rsidRPr="00F37988">
        <w:t>基于</w:t>
      </w:r>
      <w:r w:rsidRPr="00F37988">
        <w:rPr>
          <w:rFonts w:hint="eastAsia"/>
        </w:rPr>
        <w:t>矩阵</w:t>
      </w:r>
      <w:r w:rsidRPr="00F37988">
        <w:t>分解</w:t>
      </w:r>
      <w:r w:rsidRPr="00F37988">
        <w:rPr>
          <w:rFonts w:hint="eastAsia"/>
        </w:rPr>
        <w:t>预测</w:t>
      </w:r>
      <w:r w:rsidRPr="00F37988">
        <w:t>剩余部分的</w:t>
      </w:r>
      <w:r w:rsidRPr="00F37988">
        <w:rPr>
          <w:rFonts w:hint="eastAsia"/>
        </w:rPr>
        <w:t>结果</w:t>
      </w:r>
      <w:r w:rsidRPr="00F37988">
        <w:t>，</w:t>
      </w:r>
      <w:r w:rsidRPr="00F37988">
        <w:rPr>
          <w:rFonts w:hint="eastAsia"/>
        </w:rPr>
        <w:t>进而得到每个方法在整个数据集下的完整表现，</w:t>
      </w:r>
      <w:r w:rsidRPr="00F37988">
        <w:t>解决了</w:t>
      </w:r>
      <w:r w:rsidRPr="00F37988">
        <w:rPr>
          <w:rFonts w:hint="eastAsia"/>
        </w:rPr>
        <w:t>RDF</w:t>
      </w:r>
      <w:r>
        <w:rPr>
          <w:rFonts w:hint="eastAsia"/>
        </w:rPr>
        <w:t>中</w:t>
      </w:r>
      <w:r>
        <w:t>数据量大带来的评估</w:t>
      </w:r>
      <w:r w:rsidRPr="00F37988">
        <w:t>效率低下的问题。</w:t>
      </w:r>
    </w:p>
    <w:p w14:paraId="7104DBC6" w14:textId="77777777" w:rsidR="00936D82" w:rsidRPr="00DA6808" w:rsidRDefault="00936D82" w:rsidP="00936D82">
      <w:pPr>
        <w:numPr>
          <w:ilvl w:val="0"/>
          <w:numId w:val="35"/>
        </w:numPr>
        <w:ind w:firstLineChars="0"/>
        <w:contextualSpacing/>
      </w:pPr>
      <w:r w:rsidRPr="00F37988">
        <w:rPr>
          <w:rFonts w:hint="eastAsia"/>
        </w:rPr>
        <w:t>本文通过大量的实验对比评估了</w:t>
      </w:r>
      <w:r w:rsidRPr="00F37988">
        <w:rPr>
          <w:rFonts w:hint="eastAsia"/>
        </w:rPr>
        <w:t>6</w:t>
      </w:r>
      <w:r w:rsidRPr="00F37988">
        <w:rPr>
          <w:rFonts w:hint="eastAsia"/>
        </w:rPr>
        <w:t>个</w:t>
      </w:r>
      <w:r w:rsidRPr="00F37988">
        <w:t>is-a</w:t>
      </w:r>
      <w:r w:rsidRPr="00F37988">
        <w:t>关系补全</w:t>
      </w:r>
      <w:r w:rsidRPr="00F37988">
        <w:rPr>
          <w:rFonts w:hint="eastAsia"/>
        </w:rPr>
        <w:t>方法在</w:t>
      </w:r>
      <w:r w:rsidRPr="00F37988">
        <w:t>不同数据上的补全</w:t>
      </w:r>
      <w:r w:rsidRPr="00F37988">
        <w:rPr>
          <w:rFonts w:hint="eastAsia"/>
        </w:rPr>
        <w:t>效果，</w:t>
      </w:r>
      <w:r>
        <w:rPr>
          <w:rFonts w:hint="eastAsia"/>
        </w:rPr>
        <w:t>验证</w:t>
      </w:r>
      <w:r>
        <w:t>了该方法确实</w:t>
      </w:r>
      <w:r>
        <w:rPr>
          <w:rFonts w:hint="eastAsia"/>
        </w:rPr>
        <w:t>能高效、精确</w:t>
      </w:r>
      <w:r>
        <w:t>、</w:t>
      </w:r>
      <w:r>
        <w:rPr>
          <w:rFonts w:hint="eastAsia"/>
        </w:rPr>
        <w:t>准确地评估</w:t>
      </w:r>
      <w:r>
        <w:t>is-a</w:t>
      </w:r>
      <w:r>
        <w:t>关系</w:t>
      </w:r>
      <w:r>
        <w:rPr>
          <w:rFonts w:hint="eastAsia"/>
        </w:rPr>
        <w:t>补全</w:t>
      </w:r>
      <w:r>
        <w:t>算法</w:t>
      </w:r>
      <w:r>
        <w:rPr>
          <w:rFonts w:hint="eastAsia"/>
        </w:rPr>
        <w:t>的效果，</w:t>
      </w:r>
      <w:r>
        <w:t>且</w:t>
      </w:r>
      <w:r>
        <w:rPr>
          <w:rFonts w:hint="eastAsia"/>
        </w:rPr>
        <w:t>该方法得到的</w:t>
      </w:r>
      <w:r>
        <w:t>结果</w:t>
      </w:r>
      <w:r>
        <w:rPr>
          <w:rFonts w:hint="eastAsia"/>
        </w:rPr>
        <w:t>与真实值的误差较小，与</w:t>
      </w:r>
      <w:r w:rsidRPr="00E16561">
        <w:rPr>
          <w:rFonts w:hint="eastAsia"/>
        </w:rPr>
        <w:t>均值方法</w:t>
      </w:r>
      <w:r>
        <w:rPr>
          <w:rFonts w:hint="eastAsia"/>
        </w:rPr>
        <w:t>相对</w:t>
      </w:r>
      <w:r>
        <w:t>，</w:t>
      </w:r>
      <w:r>
        <w:rPr>
          <w:rFonts w:hint="eastAsia"/>
        </w:rPr>
        <w:t>效果</w:t>
      </w:r>
      <w:r>
        <w:t>更优</w:t>
      </w:r>
      <w:r>
        <w:rPr>
          <w:rFonts w:hint="eastAsia"/>
        </w:rPr>
        <w:t>。最后实验</w:t>
      </w:r>
      <w:r>
        <w:t>还分析不同</w:t>
      </w:r>
      <w:r>
        <w:rPr>
          <w:rFonts w:hint="eastAsia"/>
        </w:rPr>
        <w:t>矩阵</w:t>
      </w:r>
      <w:r>
        <w:t>密度下</w:t>
      </w:r>
      <w:r>
        <w:rPr>
          <w:rFonts w:hint="eastAsia"/>
        </w:rPr>
        <w:t>该</w:t>
      </w:r>
      <w:r>
        <w:t>方法的</w:t>
      </w:r>
      <w:r>
        <w:rPr>
          <w:rFonts w:hint="eastAsia"/>
        </w:rPr>
        <w:t>效果，</w:t>
      </w:r>
      <w:r>
        <w:t>实验结果表明，密度越大</w:t>
      </w:r>
      <w:r w:rsidRPr="00E16561">
        <w:rPr>
          <w:rFonts w:hint="eastAsia"/>
        </w:rPr>
        <w:t>该方法的预测误差越小。</w:t>
      </w:r>
    </w:p>
    <w:p w14:paraId="31B6A965" w14:textId="576E45D0" w:rsidR="00916BE4" w:rsidRDefault="00916BE4" w:rsidP="00916BE4">
      <w:pPr>
        <w:pStyle w:val="2"/>
      </w:pPr>
      <w:bookmarkStart w:id="93" w:name="_Toc437030203"/>
      <w:bookmarkStart w:id="94" w:name="_Toc444193586"/>
      <w:r w:rsidRPr="000C6E04">
        <w:rPr>
          <w:rFonts w:hint="eastAsia"/>
        </w:rPr>
        <w:t>未来展望</w:t>
      </w:r>
      <w:bookmarkEnd w:id="93"/>
      <w:bookmarkEnd w:id="94"/>
    </w:p>
    <w:p w14:paraId="2CFD402E" w14:textId="632AED19" w:rsidR="003A0E6A" w:rsidRDefault="003A0E6A" w:rsidP="003A0E6A">
      <w:pPr>
        <w:ind w:firstLine="420"/>
      </w:pPr>
      <w:r>
        <w:rPr>
          <w:rFonts w:hint="eastAsia"/>
        </w:rPr>
        <w:t>本文在</w:t>
      </w:r>
      <w:r>
        <w:t>利用矩阵分解</w:t>
      </w:r>
      <w:r>
        <w:rPr>
          <w:rFonts w:hint="eastAsia"/>
        </w:rPr>
        <w:t>评估</w:t>
      </w:r>
      <w:r>
        <w:t>RDF</w:t>
      </w:r>
      <w:r>
        <w:t>数据中</w:t>
      </w:r>
      <w:r>
        <w:t>is-a</w:t>
      </w:r>
      <w:r>
        <w:t>关系</w:t>
      </w:r>
      <w:r>
        <w:rPr>
          <w:rFonts w:hint="eastAsia"/>
        </w:rPr>
        <w:t>算法</w:t>
      </w:r>
      <w:r>
        <w:t>补全</w:t>
      </w:r>
      <w:r>
        <w:rPr>
          <w:rFonts w:hint="eastAsia"/>
        </w:rPr>
        <w:t>效果，主要</w:t>
      </w:r>
      <w:r>
        <w:t>解决了</w:t>
      </w:r>
      <w:r>
        <w:rPr>
          <w:rFonts w:hint="eastAsia"/>
        </w:rPr>
        <w:t>多个</w:t>
      </w:r>
      <w:r>
        <w:t>is-a</w:t>
      </w:r>
      <w:r>
        <w:t>算法</w:t>
      </w:r>
      <w:r>
        <w:rPr>
          <w:rFonts w:hint="eastAsia"/>
        </w:rPr>
        <w:t>下</w:t>
      </w:r>
      <w:r>
        <w:t>如何</w:t>
      </w:r>
      <w:r>
        <w:rPr>
          <w:rFonts w:hint="eastAsia"/>
        </w:rPr>
        <w:lastRenderedPageBreak/>
        <w:t>高效</w:t>
      </w:r>
      <w:r>
        <w:t>精准的选择一个</w:t>
      </w:r>
      <w:r>
        <w:rPr>
          <w:rFonts w:hint="eastAsia"/>
        </w:rPr>
        <w:t>效果</w:t>
      </w:r>
      <w:r>
        <w:t>最佳算法的问题</w:t>
      </w:r>
      <w:r>
        <w:rPr>
          <w:rFonts w:hint="eastAsia"/>
        </w:rPr>
        <w:t>，</w:t>
      </w:r>
      <w:r>
        <w:t>进一步</w:t>
      </w:r>
      <w:r>
        <w:rPr>
          <w:rFonts w:hint="eastAsia"/>
        </w:rPr>
        <w:t>的</w:t>
      </w:r>
      <w:r>
        <w:t>工作可以在</w:t>
      </w:r>
      <w:r>
        <w:rPr>
          <w:rFonts w:hint="eastAsia"/>
        </w:rPr>
        <w:t>以</w:t>
      </w:r>
      <w:r>
        <w:t>下一个</w:t>
      </w:r>
      <w:r>
        <w:rPr>
          <w:rFonts w:hint="eastAsia"/>
        </w:rPr>
        <w:t>方面</w:t>
      </w:r>
      <w:r>
        <w:t>展开：</w:t>
      </w:r>
    </w:p>
    <w:p w14:paraId="3BC463E5" w14:textId="7D27E687" w:rsidR="00F15EA8" w:rsidRPr="00F15EA8" w:rsidRDefault="00F15EA8" w:rsidP="00F15EA8">
      <w:pPr>
        <w:pStyle w:val="aff"/>
        <w:ind w:firstLine="420"/>
        <w:rPr>
          <w:szCs w:val="21"/>
        </w:rPr>
      </w:pPr>
      <w:r>
        <w:rPr>
          <w:rFonts w:hint="eastAsia"/>
          <w:szCs w:val="21"/>
        </w:rPr>
        <w:t>（</w:t>
      </w:r>
      <w:r>
        <w:rPr>
          <w:rFonts w:hint="eastAsia"/>
          <w:szCs w:val="21"/>
        </w:rPr>
        <w:t>1</w:t>
      </w:r>
      <w:r>
        <w:rPr>
          <w:rFonts w:hint="eastAsia"/>
          <w:szCs w:val="21"/>
        </w:rPr>
        <w:t>）本文仅</w:t>
      </w:r>
      <w:r>
        <w:rPr>
          <w:szCs w:val="21"/>
        </w:rPr>
        <w:t>分别评估了</w:t>
      </w:r>
      <w:r w:rsidR="0049275D">
        <w:rPr>
          <w:szCs w:val="21"/>
        </w:rPr>
        <w:t>RDF</w:t>
      </w:r>
      <w:r w:rsidR="0049275D">
        <w:rPr>
          <w:szCs w:val="21"/>
        </w:rPr>
        <w:t>中</w:t>
      </w:r>
      <w:r>
        <w:rPr>
          <w:szCs w:val="21"/>
        </w:rPr>
        <w:t>instance-of</w:t>
      </w:r>
      <w:r>
        <w:rPr>
          <w:szCs w:val="21"/>
        </w:rPr>
        <w:t>和</w:t>
      </w:r>
      <w:r>
        <w:rPr>
          <w:szCs w:val="21"/>
        </w:rPr>
        <w:t>subclass-of</w:t>
      </w:r>
      <w:r>
        <w:rPr>
          <w:szCs w:val="21"/>
        </w:rPr>
        <w:t>补全算法</w:t>
      </w:r>
      <w:r>
        <w:rPr>
          <w:rFonts w:hint="eastAsia"/>
          <w:szCs w:val="21"/>
        </w:rPr>
        <w:t>，</w:t>
      </w:r>
      <w:r w:rsidR="0049275D">
        <w:rPr>
          <w:rFonts w:hint="eastAsia"/>
          <w:szCs w:val="21"/>
        </w:rPr>
        <w:t>在</w:t>
      </w:r>
      <w:r w:rsidR="0049275D">
        <w:rPr>
          <w:szCs w:val="21"/>
        </w:rPr>
        <w:t>此基础上</w:t>
      </w:r>
      <w:r w:rsidR="0049275D">
        <w:rPr>
          <w:rFonts w:hint="eastAsia"/>
          <w:szCs w:val="21"/>
        </w:rPr>
        <w:t>，</w:t>
      </w:r>
      <w:r>
        <w:rPr>
          <w:rFonts w:hint="eastAsia"/>
          <w:szCs w:val="21"/>
        </w:rPr>
        <w:t>可以</w:t>
      </w:r>
      <w:r w:rsidR="0049275D">
        <w:rPr>
          <w:rFonts w:hint="eastAsia"/>
          <w:szCs w:val="21"/>
        </w:rPr>
        <w:t>完善</w:t>
      </w:r>
      <w:r w:rsidR="0049275D">
        <w:rPr>
          <w:szCs w:val="21"/>
        </w:rPr>
        <w:t>RDF</w:t>
      </w:r>
      <w:r w:rsidR="0049275D">
        <w:rPr>
          <w:szCs w:val="21"/>
        </w:rPr>
        <w:t>中</w:t>
      </w:r>
      <w:r w:rsidR="0049275D">
        <w:rPr>
          <w:rFonts w:hint="eastAsia"/>
          <w:szCs w:val="21"/>
        </w:rPr>
        <w:t>其它</w:t>
      </w:r>
      <w:r w:rsidR="0049275D">
        <w:rPr>
          <w:szCs w:val="21"/>
        </w:rPr>
        <w:t>关系补全</w:t>
      </w:r>
      <w:r w:rsidR="0049275D">
        <w:rPr>
          <w:rFonts w:hint="eastAsia"/>
          <w:szCs w:val="21"/>
        </w:rPr>
        <w:t>方法</w:t>
      </w:r>
      <w:r w:rsidR="0049275D">
        <w:rPr>
          <w:szCs w:val="21"/>
        </w:rPr>
        <w:t>评估。</w:t>
      </w:r>
    </w:p>
    <w:p w14:paraId="16ACEAD0" w14:textId="6AF8F398" w:rsidR="00E40B70" w:rsidRDefault="00E40B70" w:rsidP="00E40B70">
      <w:pPr>
        <w:pStyle w:val="aff"/>
        <w:ind w:firstLine="420"/>
        <w:rPr>
          <w:szCs w:val="21"/>
        </w:rPr>
      </w:pPr>
      <w:r>
        <w:rPr>
          <w:rFonts w:hint="eastAsia"/>
          <w:szCs w:val="21"/>
        </w:rPr>
        <w:t>（</w:t>
      </w:r>
      <w:r w:rsidR="003A09A8">
        <w:rPr>
          <w:rFonts w:hint="eastAsia"/>
          <w:szCs w:val="21"/>
        </w:rPr>
        <w:t>2</w:t>
      </w:r>
      <w:r>
        <w:rPr>
          <w:rFonts w:hint="eastAsia"/>
          <w:szCs w:val="21"/>
        </w:rPr>
        <w:t>）本文中的工作的</w:t>
      </w:r>
      <w:r>
        <w:rPr>
          <w:szCs w:val="21"/>
        </w:rPr>
        <w:t>矩阵分解算法使用的</w:t>
      </w:r>
      <w:r>
        <w:rPr>
          <w:szCs w:val="21"/>
        </w:rPr>
        <w:t>SVD</w:t>
      </w:r>
      <w:r>
        <w:rPr>
          <w:rFonts w:hint="eastAsia"/>
          <w:szCs w:val="21"/>
        </w:rPr>
        <w:t>，而</w:t>
      </w:r>
      <w:r>
        <w:rPr>
          <w:szCs w:val="21"/>
        </w:rPr>
        <w:t>矩阵分解算法还有</w:t>
      </w:r>
      <w:r w:rsidR="00A84E31" w:rsidRPr="00A84E31">
        <w:rPr>
          <w:rFonts w:hint="eastAsia"/>
          <w:szCs w:val="21"/>
        </w:rPr>
        <w:t>基于概率的矩阵分解算法</w:t>
      </w:r>
      <w:r w:rsidR="00A84E31">
        <w:rPr>
          <w:rFonts w:hint="eastAsia"/>
          <w:szCs w:val="21"/>
        </w:rPr>
        <w:t>（</w:t>
      </w:r>
      <w:r w:rsidR="00A84E31" w:rsidRPr="00A84E31">
        <w:rPr>
          <w:szCs w:val="21"/>
        </w:rPr>
        <w:t>Probabilistic Matrix Factorization</w:t>
      </w:r>
      <w:r w:rsidR="00A84E31" w:rsidRPr="00A84E31">
        <w:rPr>
          <w:rFonts w:hint="eastAsia"/>
          <w:szCs w:val="21"/>
        </w:rPr>
        <w:t>，</w:t>
      </w:r>
      <w:r w:rsidR="00A84E31" w:rsidRPr="00A84E31">
        <w:rPr>
          <w:szCs w:val="21"/>
        </w:rPr>
        <w:t>PMF</w:t>
      </w:r>
      <w:r w:rsidR="00A84E31">
        <w:rPr>
          <w:szCs w:val="21"/>
        </w:rPr>
        <w:t>）</w:t>
      </w:r>
      <w:r w:rsidR="006C71B0" w:rsidRPr="00A84E31">
        <w:rPr>
          <w:szCs w:val="21"/>
          <w:vertAlign w:val="superscript"/>
        </w:rPr>
        <w:fldChar w:fldCharType="begin"/>
      </w:r>
      <w:r w:rsidR="006C71B0" w:rsidRPr="00A84E31">
        <w:rPr>
          <w:szCs w:val="21"/>
          <w:vertAlign w:val="superscript"/>
        </w:rPr>
        <w:instrText xml:space="preserve"> </w:instrText>
      </w:r>
      <w:r w:rsidR="006C71B0" w:rsidRPr="00A84E31">
        <w:rPr>
          <w:rFonts w:hint="eastAsia"/>
          <w:szCs w:val="21"/>
          <w:vertAlign w:val="superscript"/>
        </w:rPr>
        <w:instrText>REF _Ref440377271 \r \h</w:instrText>
      </w:r>
      <w:r w:rsidR="006C71B0" w:rsidRPr="00A84E31">
        <w:rPr>
          <w:szCs w:val="21"/>
          <w:vertAlign w:val="superscript"/>
        </w:rPr>
        <w:instrText xml:space="preserve"> </w:instrText>
      </w:r>
      <w:r w:rsidR="006C71B0">
        <w:rPr>
          <w:szCs w:val="21"/>
          <w:vertAlign w:val="superscript"/>
        </w:rPr>
        <w:instrText xml:space="preserve"> \* MERGEFORMAT </w:instrText>
      </w:r>
      <w:r w:rsidR="006C71B0" w:rsidRPr="00A84E31">
        <w:rPr>
          <w:szCs w:val="21"/>
          <w:vertAlign w:val="superscript"/>
        </w:rPr>
      </w:r>
      <w:r w:rsidR="006C71B0" w:rsidRPr="00A84E31">
        <w:rPr>
          <w:szCs w:val="21"/>
          <w:vertAlign w:val="superscript"/>
        </w:rPr>
        <w:fldChar w:fldCharType="separate"/>
      </w:r>
      <w:r w:rsidR="00F7107E">
        <w:rPr>
          <w:szCs w:val="21"/>
          <w:vertAlign w:val="superscript"/>
        </w:rPr>
        <w:t>[53]</w:t>
      </w:r>
      <w:r w:rsidR="006C71B0" w:rsidRPr="00A84E31">
        <w:rPr>
          <w:szCs w:val="21"/>
          <w:vertAlign w:val="superscript"/>
        </w:rPr>
        <w:fldChar w:fldCharType="end"/>
      </w:r>
      <w:r>
        <w:rPr>
          <w:szCs w:val="21"/>
        </w:rPr>
        <w:t>等等，可以进一步对比不同矩阵分解算法</w:t>
      </w:r>
      <w:r>
        <w:rPr>
          <w:rFonts w:hint="eastAsia"/>
          <w:szCs w:val="21"/>
        </w:rPr>
        <w:t>对</w:t>
      </w:r>
      <w:r>
        <w:rPr>
          <w:rFonts w:hint="eastAsia"/>
          <w:szCs w:val="21"/>
        </w:rPr>
        <w:t>RDF</w:t>
      </w:r>
      <w:r>
        <w:rPr>
          <w:szCs w:val="21"/>
        </w:rPr>
        <w:t>数据的</w:t>
      </w:r>
      <w:r>
        <w:rPr>
          <w:szCs w:val="21"/>
        </w:rPr>
        <w:t>is-a</w:t>
      </w:r>
      <w:r>
        <w:rPr>
          <w:szCs w:val="21"/>
        </w:rPr>
        <w:t>关系</w:t>
      </w:r>
      <w:r>
        <w:rPr>
          <w:rFonts w:hint="eastAsia"/>
          <w:szCs w:val="21"/>
        </w:rPr>
        <w:t>补全</w:t>
      </w:r>
      <w:r>
        <w:rPr>
          <w:szCs w:val="21"/>
        </w:rPr>
        <w:t>评估</w:t>
      </w:r>
      <w:r>
        <w:rPr>
          <w:rFonts w:hint="eastAsia"/>
          <w:szCs w:val="21"/>
        </w:rPr>
        <w:t>效果。</w:t>
      </w:r>
    </w:p>
    <w:p w14:paraId="6FF584F1" w14:textId="3A138B63" w:rsidR="00916BE4" w:rsidRPr="003532CD" w:rsidRDefault="00E40B70" w:rsidP="003532CD">
      <w:pPr>
        <w:pStyle w:val="aff"/>
        <w:ind w:firstLine="420"/>
        <w:rPr>
          <w:szCs w:val="21"/>
        </w:rPr>
      </w:pPr>
      <w:r>
        <w:rPr>
          <w:rFonts w:hint="eastAsia"/>
          <w:szCs w:val="21"/>
        </w:rPr>
        <w:t>（</w:t>
      </w:r>
      <w:r w:rsidR="003A09A8">
        <w:rPr>
          <w:rFonts w:hint="eastAsia"/>
          <w:szCs w:val="21"/>
        </w:rPr>
        <w:t>3</w:t>
      </w:r>
      <w:r>
        <w:rPr>
          <w:rFonts w:hint="eastAsia"/>
          <w:szCs w:val="21"/>
        </w:rPr>
        <w:t>）本文主要是将</w:t>
      </w:r>
      <w:r>
        <w:rPr>
          <w:szCs w:val="21"/>
        </w:rPr>
        <w:t>矩阵分解</w:t>
      </w:r>
      <w:r>
        <w:rPr>
          <w:rFonts w:hint="eastAsia"/>
          <w:szCs w:val="21"/>
        </w:rPr>
        <w:t>算法应用</w:t>
      </w:r>
      <w:r>
        <w:rPr>
          <w:szCs w:val="21"/>
        </w:rPr>
        <w:t>在</w:t>
      </w:r>
      <w:r>
        <w:rPr>
          <w:rFonts w:hint="eastAsia"/>
          <w:szCs w:val="21"/>
        </w:rPr>
        <w:t>RDF</w:t>
      </w:r>
      <w:r>
        <w:rPr>
          <w:szCs w:val="21"/>
        </w:rPr>
        <w:t>数据的</w:t>
      </w:r>
      <w:r>
        <w:rPr>
          <w:szCs w:val="21"/>
        </w:rPr>
        <w:t>is-a</w:t>
      </w:r>
      <w:r>
        <w:rPr>
          <w:szCs w:val="21"/>
        </w:rPr>
        <w:t>关系</w:t>
      </w:r>
      <w:r>
        <w:rPr>
          <w:rFonts w:hint="eastAsia"/>
          <w:szCs w:val="21"/>
        </w:rPr>
        <w:t>补全</w:t>
      </w:r>
      <w:r>
        <w:rPr>
          <w:szCs w:val="21"/>
        </w:rPr>
        <w:t>评估</w:t>
      </w:r>
      <w:r>
        <w:rPr>
          <w:rFonts w:hint="eastAsia"/>
          <w:szCs w:val="21"/>
        </w:rPr>
        <w:t>中，可以</w:t>
      </w:r>
      <w:r w:rsidR="00C36F33">
        <w:rPr>
          <w:rFonts w:hint="eastAsia"/>
          <w:szCs w:val="21"/>
        </w:rPr>
        <w:t>尝试</w:t>
      </w:r>
      <w:r w:rsidR="00AB5649">
        <w:rPr>
          <w:szCs w:val="21"/>
        </w:rPr>
        <w:t>将该方法</w:t>
      </w:r>
      <w:r w:rsidR="00AB5649">
        <w:rPr>
          <w:rFonts w:hint="eastAsia"/>
          <w:szCs w:val="21"/>
        </w:rPr>
        <w:t>应用</w:t>
      </w:r>
      <w:r w:rsidRPr="00C36F33">
        <w:rPr>
          <w:rFonts w:hint="eastAsia"/>
          <w:szCs w:val="21"/>
        </w:rPr>
        <w:t>到</w:t>
      </w:r>
      <w:r w:rsidR="00C36F33" w:rsidRPr="00C36F33">
        <w:rPr>
          <w:rFonts w:hint="eastAsia"/>
          <w:szCs w:val="21"/>
        </w:rPr>
        <w:t>实体</w:t>
      </w:r>
      <w:r w:rsidR="00C36F33" w:rsidRPr="00C36F33">
        <w:rPr>
          <w:szCs w:val="21"/>
        </w:rPr>
        <w:t>连接</w:t>
      </w:r>
      <w:r w:rsidR="00C36F33" w:rsidRPr="00C36F33">
        <w:rPr>
          <w:rFonts w:hint="eastAsia"/>
          <w:szCs w:val="21"/>
        </w:rPr>
        <w:t>工作</w:t>
      </w:r>
      <w:r w:rsidRPr="00C36F33">
        <w:rPr>
          <w:rFonts w:hint="eastAsia"/>
          <w:szCs w:val="21"/>
        </w:rPr>
        <w:t>中</w:t>
      </w:r>
      <w:r>
        <w:rPr>
          <w:szCs w:val="21"/>
        </w:rPr>
        <w:t>。</w:t>
      </w:r>
    </w:p>
    <w:p w14:paraId="38FA02FE" w14:textId="77777777" w:rsidR="00916BE4" w:rsidRDefault="00916BE4" w:rsidP="00202532">
      <w:pPr>
        <w:ind w:firstLineChars="83" w:firstLine="174"/>
        <w:sectPr w:rsidR="00916BE4" w:rsidSect="0008703D">
          <w:headerReference w:type="even" r:id="rId49"/>
          <w:headerReference w:type="default" r:id="rId50"/>
          <w:headerReference w:type="first" r:id="rId51"/>
          <w:type w:val="continuous"/>
          <w:pgSz w:w="11906" w:h="16838" w:code="9"/>
          <w:pgMar w:top="1134" w:right="1418" w:bottom="1134" w:left="1418" w:header="850" w:footer="992" w:gutter="0"/>
          <w:cols w:space="720"/>
          <w:titlePg/>
          <w:docGrid w:type="linesAndChars" w:linePitch="312"/>
        </w:sectPr>
      </w:pPr>
    </w:p>
    <w:p w14:paraId="46A352A2" w14:textId="77777777" w:rsidR="001B3853" w:rsidRDefault="001B3853" w:rsidP="001B3853">
      <w:pPr>
        <w:pStyle w:val="1"/>
        <w:ind w:left="0"/>
      </w:pPr>
      <w:bookmarkStart w:id="95" w:name="_Toc410069303"/>
      <w:bookmarkStart w:id="96" w:name="_Toc444193587"/>
      <w:bookmarkEnd w:id="7"/>
      <w:r>
        <w:lastRenderedPageBreak/>
        <w:t>致谢</w:t>
      </w:r>
      <w:bookmarkEnd w:id="95"/>
      <w:bookmarkEnd w:id="96"/>
    </w:p>
    <w:p w14:paraId="475AFF8B" w14:textId="5C723967" w:rsidR="005805D6" w:rsidRDefault="005805D6" w:rsidP="005805D6">
      <w:pPr>
        <w:ind w:firstLine="420"/>
      </w:pPr>
      <w:r>
        <w:rPr>
          <w:rFonts w:hint="eastAsia"/>
        </w:rPr>
        <w:t>时光荏苒如白驹过隙，东大已经陪伴我走过了两年半的美好时光，在研究生的学习过程中，最需要感谢的是我的导师漆桂林教授。您治学严谨，为人谦和。在苏州任课的时候开始便常常给予我们指导，即使人不在苏州也通过邮件跟我们交流，我们有时候晚上十点多发邮件，您还会回邮件指导我们，这里边是您对我们殷切的关心和为人师的强烈责任感。到再后来的我们回到南京的实验室学习和科研，更加感受到了您对学术严谨态度的和对学生的关怀。在您的交流中，学到不仅仅是知识，更多的是一种进取精神，感染我们不断努力，我想对漆老师致以最崇高的敬意和衷心的感谢！</w:t>
      </w:r>
    </w:p>
    <w:p w14:paraId="090A6559" w14:textId="77777777" w:rsidR="005805D6" w:rsidRDefault="005805D6" w:rsidP="005805D6">
      <w:pPr>
        <w:ind w:firstLine="420"/>
      </w:pPr>
      <w:r>
        <w:rPr>
          <w:rFonts w:hint="eastAsia"/>
        </w:rPr>
        <w:t>另外还要感谢知识科学与工程实验室的全体同学，非常有爱的实验室，做项目积极认真，平日里相互逗乐关心，有时也会敞开胸怀地交流谈心聊前程与烦恼，这些美好的回忆，都深深地印在我的脑海里。一起走过得日子，历历在目，与你们相识，青春无悔。特别要感谢实验室的高桓博士，无论是在生活上还是学习中，他都给予我莫大的鼓励和帮助。</w:t>
      </w:r>
    </w:p>
    <w:p w14:paraId="6EDEB662" w14:textId="77777777" w:rsidR="005805D6" w:rsidRDefault="005805D6" w:rsidP="005805D6">
      <w:pPr>
        <w:ind w:firstLine="420"/>
      </w:pPr>
      <w:r>
        <w:rPr>
          <w:rFonts w:hint="eastAsia"/>
        </w:rPr>
        <w:t>还要十分感谢东南大学</w:t>
      </w:r>
      <w:r>
        <w:rPr>
          <w:rFonts w:hint="eastAsia"/>
        </w:rPr>
        <w:t>-</w:t>
      </w:r>
      <w:r>
        <w:rPr>
          <w:rFonts w:hint="eastAsia"/>
        </w:rPr>
        <w:t>蒙纳什大学联合研究生院，尤其是所有为之诞生为努力的老师们。感谢</w:t>
      </w:r>
      <w:r>
        <w:rPr>
          <w:rFonts w:hint="eastAsia"/>
        </w:rPr>
        <w:t>Ben</w:t>
      </w:r>
      <w:r>
        <w:rPr>
          <w:rFonts w:hint="eastAsia"/>
        </w:rPr>
        <w:t>，</w:t>
      </w:r>
      <w:r>
        <w:rPr>
          <w:rFonts w:hint="eastAsia"/>
        </w:rPr>
        <w:t>Fred</w:t>
      </w:r>
      <w:r>
        <w:rPr>
          <w:rFonts w:hint="eastAsia"/>
        </w:rPr>
        <w:t>，</w:t>
      </w:r>
      <w:r>
        <w:rPr>
          <w:rFonts w:hint="eastAsia"/>
        </w:rPr>
        <w:t>Grace</w:t>
      </w:r>
      <w:r>
        <w:rPr>
          <w:rFonts w:hint="eastAsia"/>
        </w:rPr>
        <w:t>，</w:t>
      </w:r>
      <w:r>
        <w:rPr>
          <w:rFonts w:hint="eastAsia"/>
        </w:rPr>
        <w:t>Hsing</w:t>
      </w:r>
      <w:r>
        <w:rPr>
          <w:rFonts w:hint="eastAsia"/>
        </w:rPr>
        <w:t>等等从澳洲远道而来的老师为我们带来了大洋彼岸的教育理念和教学方法，你们严谨的态度和敬业的精神让我获益匪浅。</w:t>
      </w:r>
    </w:p>
    <w:p w14:paraId="7107D080" w14:textId="77777777" w:rsidR="005805D6" w:rsidRDefault="005805D6" w:rsidP="005805D6">
      <w:pPr>
        <w:ind w:firstLine="420"/>
      </w:pPr>
      <w:r>
        <w:rPr>
          <w:rFonts w:hint="eastAsia"/>
        </w:rPr>
        <w:t>最崇高的敬意我要献给我的父母。正是你们无私地支持和帮助，我才能敢于面对学习和生活中的种种困难与挫折，才能昂首阔步地走到今天。你们既是我坚强的后盾，也是我前进的动力。</w:t>
      </w:r>
    </w:p>
    <w:p w14:paraId="53D6A4ED" w14:textId="77777777" w:rsidR="005805D6" w:rsidRDefault="005805D6" w:rsidP="005805D6">
      <w:pPr>
        <w:ind w:firstLine="420"/>
      </w:pPr>
      <w:r>
        <w:rPr>
          <w:rFonts w:hint="eastAsia"/>
        </w:rPr>
        <w:t>最后感谢评阅论文的各位专家</w:t>
      </w:r>
      <w:r>
        <w:rPr>
          <w:rFonts w:hint="eastAsia"/>
        </w:rPr>
        <w:t>,</w:t>
      </w:r>
      <w:r>
        <w:rPr>
          <w:rFonts w:hint="eastAsia"/>
        </w:rPr>
        <w:t>对你们付出的辛勤劳动表示诚挚的谢意！</w:t>
      </w:r>
    </w:p>
    <w:p w14:paraId="3C38A03D" w14:textId="51EBC1AF" w:rsidR="00DD3460" w:rsidRDefault="005805D6" w:rsidP="005805D6">
      <w:pPr>
        <w:ind w:firstLine="420"/>
      </w:pPr>
      <w:r>
        <w:rPr>
          <w:rFonts w:hint="eastAsia"/>
        </w:rPr>
        <w:t>千言万语道不尽自己的不舍和感激，谨以此文献给那些关心我学习、生活的每一位老师、同学和家人，并向他们表达我衷心的感谢。</w:t>
      </w:r>
    </w:p>
    <w:p w14:paraId="65F3FB3E" w14:textId="77777777" w:rsidR="000C0E41" w:rsidRDefault="000C0E41" w:rsidP="000C0E41">
      <w:pPr>
        <w:ind w:firstLineChars="95" w:firstLine="199"/>
        <w:sectPr w:rsidR="000C0E41" w:rsidSect="000C0E41">
          <w:headerReference w:type="even" r:id="rId52"/>
          <w:headerReference w:type="default" r:id="rId53"/>
          <w:pgSz w:w="11906" w:h="16838" w:code="9"/>
          <w:pgMar w:top="1134" w:right="1418" w:bottom="1134" w:left="1418" w:header="850" w:footer="992" w:gutter="0"/>
          <w:cols w:space="720"/>
          <w:docGrid w:type="linesAndChars" w:linePitch="312"/>
        </w:sectPr>
      </w:pPr>
    </w:p>
    <w:p w14:paraId="2AA652DA" w14:textId="77777777" w:rsidR="000C6E04" w:rsidRDefault="000C6E04" w:rsidP="000C6E04">
      <w:pPr>
        <w:pStyle w:val="1"/>
        <w:ind w:left="0"/>
      </w:pPr>
      <w:bookmarkStart w:id="97" w:name="_Toc437029497"/>
      <w:bookmarkStart w:id="98" w:name="_Toc444193588"/>
      <w:r>
        <w:lastRenderedPageBreak/>
        <w:t>参考文献</w:t>
      </w:r>
      <w:bookmarkEnd w:id="97"/>
      <w:bookmarkEnd w:id="98"/>
    </w:p>
    <w:p w14:paraId="264CAF05" w14:textId="77777777" w:rsidR="00C60528" w:rsidRDefault="000434FE" w:rsidP="00C60528">
      <w:pPr>
        <w:tabs>
          <w:tab w:val="left" w:pos="377"/>
        </w:tabs>
        <w:spacing w:line="360" w:lineRule="auto"/>
        <w:ind w:left="420" w:hangingChars="200" w:hanging="420"/>
        <w:textAlignment w:val="baseline"/>
        <w:rPr>
          <w:rFonts w:cs="Times New Roman"/>
          <w:color w:val="222222"/>
          <w:szCs w:val="21"/>
          <w:shd w:val="clear" w:color="auto" w:fill="FFFFFF"/>
        </w:rPr>
      </w:pPr>
      <w:hyperlink r:id="rId54" w:history="1">
        <w:r w:rsidR="00C60528">
          <w:rPr>
            <w:rStyle w:val="a8"/>
            <w:rFonts w:cs="Times New Roman"/>
            <w:szCs w:val="21"/>
            <w:shd w:val="clear" w:color="auto" w:fill="FFFFFF"/>
          </w:rPr>
          <w:t>http://www.wtoutiao.com/p/13dlBdu.html</w:t>
        </w:r>
      </w:hyperlink>
    </w:p>
    <w:p w14:paraId="66E32A8E" w14:textId="77777777" w:rsidR="00C60528" w:rsidRDefault="00C60528" w:rsidP="00C60528">
      <w:pPr>
        <w:tabs>
          <w:tab w:val="left" w:pos="377"/>
        </w:tabs>
        <w:spacing w:line="360" w:lineRule="auto"/>
        <w:ind w:left="420" w:hangingChars="200" w:hanging="420"/>
        <w:textAlignment w:val="baseline"/>
        <w:rPr>
          <w:rFonts w:cs="Times New Roman"/>
          <w:color w:val="222222"/>
          <w:szCs w:val="21"/>
          <w:shd w:val="clear" w:color="auto" w:fill="FFFFFF"/>
        </w:rPr>
      </w:pPr>
      <w:r>
        <w:rPr>
          <w:rFonts w:cs="Times New Roman"/>
          <w:color w:val="222222"/>
          <w:szCs w:val="21"/>
          <w:shd w:val="clear" w:color="auto" w:fill="FFFFFF"/>
        </w:rPr>
        <w:t xml:space="preserve">[2] </w:t>
      </w:r>
      <w:r>
        <w:rPr>
          <w:rFonts w:cs="Times New Roman"/>
          <w:color w:val="000000"/>
          <w:szCs w:val="21"/>
          <w:shd w:val="clear" w:color="auto" w:fill="FFFFFF"/>
        </w:rPr>
        <w:t>Rosen, S. (1974). Hedonic prices and implicit markets: product differentiation in pure competition. </w:t>
      </w:r>
      <w:r>
        <w:rPr>
          <w:rFonts w:cs="Times New Roman"/>
          <w:i/>
          <w:color w:val="000000"/>
          <w:szCs w:val="21"/>
          <w:shd w:val="clear" w:color="auto" w:fill="FFFFFF"/>
        </w:rPr>
        <w:t>Upsala Journal of Medical Sciences,82</w:t>
      </w:r>
      <w:r>
        <w:rPr>
          <w:rFonts w:cs="Times New Roman"/>
          <w:color w:val="000000"/>
          <w:szCs w:val="21"/>
          <w:shd w:val="clear" w:color="auto" w:fill="FFFFFF"/>
        </w:rPr>
        <w:t>(2), 134-137.</w:t>
      </w:r>
    </w:p>
    <w:p w14:paraId="33E47E53" w14:textId="77777777" w:rsidR="00C60528" w:rsidRDefault="00C60528" w:rsidP="00C60528">
      <w:pPr>
        <w:tabs>
          <w:tab w:val="left" w:pos="377"/>
        </w:tabs>
        <w:spacing w:line="360" w:lineRule="auto"/>
        <w:ind w:left="420" w:hangingChars="200" w:hanging="420"/>
        <w:textAlignment w:val="baseline"/>
        <w:rPr>
          <w:rFonts w:cs="Times New Roman"/>
          <w:color w:val="222222"/>
          <w:szCs w:val="21"/>
          <w:shd w:val="clear" w:color="auto" w:fill="FFFFFF"/>
        </w:rPr>
      </w:pPr>
      <w:r>
        <w:rPr>
          <w:rFonts w:cs="Times New Roman"/>
          <w:color w:val="222222"/>
          <w:szCs w:val="21"/>
          <w:shd w:val="clear" w:color="auto" w:fill="FFFFFF"/>
        </w:rPr>
        <w:t xml:space="preserve">[3] </w:t>
      </w:r>
      <w:r>
        <w:rPr>
          <w:rFonts w:cs="Times New Roman"/>
          <w:color w:val="000000"/>
          <w:szCs w:val="21"/>
          <w:shd w:val="clear" w:color="auto" w:fill="FFFFFF"/>
        </w:rPr>
        <w:t>Kisilevich, S., Keim, D., &amp; Rokach, L. (2013). A gis-based decision support system for hotel room rate estimation and temporal price prediction: the hotel brokers' context. </w:t>
      </w:r>
      <w:r>
        <w:rPr>
          <w:rFonts w:cs="Times New Roman"/>
          <w:i/>
          <w:color w:val="000000"/>
          <w:szCs w:val="21"/>
          <w:shd w:val="clear" w:color="auto" w:fill="FFFFFF"/>
        </w:rPr>
        <w:t>Decision Support Systems,</w:t>
      </w:r>
      <w:r>
        <w:rPr>
          <w:rFonts w:cs="Times New Roman"/>
          <w:color w:val="000000"/>
          <w:szCs w:val="21"/>
          <w:shd w:val="clear" w:color="auto" w:fill="FFFFFF"/>
        </w:rPr>
        <w:t> </w:t>
      </w:r>
      <w:r>
        <w:rPr>
          <w:rFonts w:cs="Times New Roman"/>
          <w:i/>
          <w:color w:val="000000"/>
          <w:szCs w:val="21"/>
          <w:shd w:val="clear" w:color="auto" w:fill="FFFFFF"/>
        </w:rPr>
        <w:t>54</w:t>
      </w:r>
      <w:r>
        <w:rPr>
          <w:rFonts w:cs="Times New Roman"/>
          <w:color w:val="000000"/>
          <w:szCs w:val="21"/>
          <w:shd w:val="clear" w:color="auto" w:fill="FFFFFF"/>
        </w:rPr>
        <w:t>(2), 1119-1133.</w:t>
      </w:r>
    </w:p>
    <w:p w14:paraId="5FCF0FD7" w14:textId="77777777" w:rsidR="00C60528" w:rsidRDefault="00C60528" w:rsidP="00C60528">
      <w:pPr>
        <w:spacing w:line="440" w:lineRule="exact"/>
        <w:ind w:firstLine="420"/>
        <w:rPr>
          <w:rFonts w:cs="Times New Roman"/>
          <w:color w:val="000000"/>
          <w:szCs w:val="21"/>
          <w:shd w:val="clear" w:color="auto" w:fill="FFFFFF"/>
        </w:rPr>
      </w:pPr>
      <w:r>
        <w:rPr>
          <w:rFonts w:cs="Times New Roman"/>
          <w:color w:val="222222"/>
          <w:szCs w:val="21"/>
          <w:shd w:val="clear" w:color="auto" w:fill="FFFFFF"/>
        </w:rPr>
        <w:t xml:space="preserve">[4] </w:t>
      </w:r>
      <w:r>
        <w:rPr>
          <w:rFonts w:cs="Times New Roman"/>
          <w:color w:val="000000"/>
          <w:szCs w:val="21"/>
          <w:shd w:val="clear" w:color="auto" w:fill="FFFFFF"/>
        </w:rPr>
        <w:t>Sirmans, G. S., Macpherson, D. A., &amp; Zietz, E. N. (2005). The composition of hedonic pricing</w:t>
      </w:r>
    </w:p>
    <w:p w14:paraId="259F9535" w14:textId="77777777" w:rsidR="00C60528" w:rsidRPr="0070314B" w:rsidRDefault="00C60528" w:rsidP="00C60528">
      <w:pPr>
        <w:spacing w:line="440" w:lineRule="exact"/>
        <w:ind w:firstLine="420"/>
        <w:rPr>
          <w:rFonts w:cs="Times New Roman"/>
          <w:color w:val="000000"/>
          <w:szCs w:val="21"/>
          <w:shd w:val="clear" w:color="auto" w:fill="FFFFFF"/>
        </w:rPr>
      </w:pPr>
      <w:r>
        <w:rPr>
          <w:rFonts w:cs="Times New Roman"/>
          <w:color w:val="000000"/>
          <w:szCs w:val="21"/>
          <w:shd w:val="clear" w:color="auto" w:fill="FFFFFF"/>
        </w:rPr>
        <w:t xml:space="preserve"> </w:t>
      </w:r>
      <w:r>
        <w:rPr>
          <w:rFonts w:cs="Times New Roman" w:hint="eastAsia"/>
          <w:color w:val="000000"/>
          <w:szCs w:val="21"/>
          <w:shd w:val="clear" w:color="auto" w:fill="FFFFFF"/>
        </w:rPr>
        <w:t xml:space="preserve">  </w:t>
      </w:r>
      <w:r>
        <w:rPr>
          <w:rFonts w:cs="Times New Roman"/>
          <w:color w:val="000000"/>
          <w:szCs w:val="21"/>
          <w:shd w:val="clear" w:color="auto" w:fill="FFFFFF"/>
        </w:rPr>
        <w:t>models. </w:t>
      </w:r>
      <w:r>
        <w:rPr>
          <w:rFonts w:cs="Times New Roman"/>
          <w:i/>
          <w:color w:val="000000"/>
          <w:szCs w:val="21"/>
          <w:shd w:val="clear" w:color="auto" w:fill="FFFFFF"/>
        </w:rPr>
        <w:t>Journal of Real Estate Literature,13</w:t>
      </w:r>
      <w:r>
        <w:rPr>
          <w:rFonts w:cs="Times New Roman"/>
          <w:color w:val="000000"/>
          <w:szCs w:val="21"/>
          <w:shd w:val="clear" w:color="auto" w:fill="FFFFFF"/>
        </w:rPr>
        <w:t>(1), 3-43.</w:t>
      </w:r>
    </w:p>
    <w:p w14:paraId="762BCD85"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222222"/>
          <w:szCs w:val="21"/>
          <w:shd w:val="clear" w:color="auto" w:fill="FFFFFF"/>
        </w:rPr>
        <w:t xml:space="preserve">[5] </w:t>
      </w:r>
      <w:r>
        <w:rPr>
          <w:rFonts w:cs="Times New Roman"/>
          <w:color w:val="000000"/>
          <w:szCs w:val="21"/>
          <w:shd w:val="clear" w:color="auto" w:fill="FFFFFF"/>
        </w:rPr>
        <w:t>Bull, A. O. (1994). Pricing a motel’s location. </w:t>
      </w:r>
      <w:r>
        <w:rPr>
          <w:rFonts w:cs="Times New Roman"/>
          <w:i/>
          <w:color w:val="000000"/>
          <w:szCs w:val="21"/>
          <w:shd w:val="clear" w:color="auto" w:fill="FFFFFF"/>
        </w:rPr>
        <w:t>International Journal of Contemporary Hospitality Management,</w:t>
      </w:r>
      <w:r>
        <w:rPr>
          <w:rFonts w:cs="Times New Roman"/>
          <w:color w:val="000000"/>
          <w:szCs w:val="21"/>
          <w:shd w:val="clear" w:color="auto" w:fill="FFFFFF"/>
        </w:rPr>
        <w:t> </w:t>
      </w:r>
      <w:r>
        <w:rPr>
          <w:rFonts w:cs="Times New Roman"/>
          <w:i/>
          <w:color w:val="000000"/>
          <w:szCs w:val="21"/>
          <w:shd w:val="clear" w:color="auto" w:fill="FFFFFF"/>
        </w:rPr>
        <w:t>6</w:t>
      </w:r>
      <w:r>
        <w:rPr>
          <w:rFonts w:cs="Times New Roman"/>
          <w:color w:val="000000"/>
          <w:szCs w:val="21"/>
          <w:shd w:val="clear" w:color="auto" w:fill="FFFFFF"/>
        </w:rPr>
        <w:t>(6), 10-15.</w:t>
      </w:r>
    </w:p>
    <w:p w14:paraId="09785B29"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[6] Monty, B., &amp; Skidmore, M. (2003). Hedonic pricing and willingness to pay for bed and breakfast amenities in southeast wisconsin. </w:t>
      </w:r>
      <w:r>
        <w:rPr>
          <w:rFonts w:cs="Times New Roman"/>
          <w:i/>
          <w:color w:val="000000"/>
          <w:szCs w:val="21"/>
          <w:shd w:val="clear" w:color="auto" w:fill="FFFFFF"/>
        </w:rPr>
        <w:t>Journal of Travel Research,</w:t>
      </w:r>
      <w:r>
        <w:rPr>
          <w:rFonts w:cs="Times New Roman"/>
          <w:color w:val="000000"/>
          <w:szCs w:val="21"/>
          <w:shd w:val="clear" w:color="auto" w:fill="FFFFFF"/>
        </w:rPr>
        <w:t> </w:t>
      </w:r>
      <w:r>
        <w:rPr>
          <w:rFonts w:cs="Times New Roman"/>
          <w:i/>
          <w:color w:val="000000"/>
          <w:szCs w:val="21"/>
          <w:shd w:val="clear" w:color="auto" w:fill="FFFFFF"/>
        </w:rPr>
        <w:t>42</w:t>
      </w:r>
      <w:r>
        <w:rPr>
          <w:rFonts w:cs="Times New Roman"/>
          <w:color w:val="000000"/>
          <w:szCs w:val="21"/>
          <w:shd w:val="clear" w:color="auto" w:fill="FFFFFF"/>
        </w:rPr>
        <w:t>(2), 195-199.</w:t>
      </w:r>
    </w:p>
    <w:p w14:paraId="694DE07A"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[7] Israeli, A. A. (2002). Star rating and corporate affiliation: their influence on room price and performance of hotels in israel.</w:t>
      </w:r>
      <w:r>
        <w:rPr>
          <w:rStyle w:val="apple-converted-space"/>
          <w:rFonts w:cs="Times New Roman"/>
          <w:color w:val="000000"/>
          <w:szCs w:val="21"/>
          <w:shd w:val="clear" w:color="auto" w:fill="FFFFFF"/>
        </w:rPr>
        <w:t> </w:t>
      </w:r>
      <w:r>
        <w:rPr>
          <w:rFonts w:cs="Times New Roman"/>
          <w:i/>
          <w:iCs/>
          <w:color w:val="000000"/>
          <w:szCs w:val="21"/>
          <w:shd w:val="clear" w:color="auto" w:fill="FFFFFF"/>
        </w:rPr>
        <w:t>International Journal of Hospitality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21</w:t>
      </w:r>
      <w:r>
        <w:rPr>
          <w:rFonts w:cs="Times New Roman"/>
          <w:color w:val="000000"/>
          <w:szCs w:val="21"/>
          <w:shd w:val="clear" w:color="auto" w:fill="FFFFFF"/>
        </w:rPr>
        <w:t>(4), 405-424.</w:t>
      </w:r>
    </w:p>
    <w:p w14:paraId="6BA98514"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[8] Thrane, C. (2007). Examining the determinants of room rates for hotels in capital cities: the oslo experience.</w:t>
      </w:r>
      <w:r>
        <w:rPr>
          <w:rStyle w:val="apple-converted-space"/>
          <w:rFonts w:cs="Times New Roman"/>
          <w:color w:val="000000"/>
          <w:szCs w:val="21"/>
          <w:shd w:val="clear" w:color="auto" w:fill="FFFFFF"/>
        </w:rPr>
        <w:t> </w:t>
      </w:r>
      <w:r>
        <w:rPr>
          <w:rFonts w:cs="Times New Roman"/>
          <w:i/>
          <w:iCs/>
          <w:color w:val="000000"/>
          <w:szCs w:val="21"/>
          <w:shd w:val="clear" w:color="auto" w:fill="FFFFFF"/>
        </w:rPr>
        <w:t>Journal of Revenue &amp; Pricing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5</w:t>
      </w:r>
      <w:r>
        <w:rPr>
          <w:rFonts w:cs="Times New Roman"/>
          <w:color w:val="000000"/>
          <w:szCs w:val="21"/>
          <w:shd w:val="clear" w:color="auto" w:fill="FFFFFF"/>
        </w:rPr>
        <w:t>(5), 315-323.</w:t>
      </w:r>
    </w:p>
    <w:p w14:paraId="61634B85"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[9 Hung, W. T., Shang, J. K., &amp; Wang, F. C. (2010). Pricing determinants in the hotel industry: quantile regression analysis.</w:t>
      </w:r>
      <w:r>
        <w:rPr>
          <w:rStyle w:val="apple-converted-space"/>
          <w:rFonts w:cs="Times New Roman"/>
          <w:color w:val="000000"/>
          <w:szCs w:val="21"/>
          <w:shd w:val="clear" w:color="auto" w:fill="FFFFFF"/>
        </w:rPr>
        <w:t> </w:t>
      </w:r>
      <w:r>
        <w:rPr>
          <w:rFonts w:cs="Times New Roman"/>
          <w:i/>
          <w:iCs/>
          <w:color w:val="000000"/>
          <w:szCs w:val="21"/>
          <w:shd w:val="clear" w:color="auto" w:fill="FFFFFF"/>
        </w:rPr>
        <w:t>International Journal of Hospitality Management,</w:t>
      </w:r>
      <w:r>
        <w:rPr>
          <w:rStyle w:val="apple-converted-space"/>
          <w:rFonts w:cs="Times New Roman"/>
          <w:color w:val="000000"/>
          <w:szCs w:val="21"/>
          <w:shd w:val="clear" w:color="auto" w:fill="FFFFFF"/>
        </w:rPr>
        <w:t> </w:t>
      </w:r>
      <w:r>
        <w:rPr>
          <w:rFonts w:cs="Times New Roman"/>
          <w:i/>
          <w:iCs/>
          <w:color w:val="000000"/>
          <w:szCs w:val="21"/>
          <w:shd w:val="clear" w:color="auto" w:fill="FFFFFF"/>
        </w:rPr>
        <w:t>29</w:t>
      </w:r>
      <w:r>
        <w:rPr>
          <w:rFonts w:cs="Times New Roman"/>
          <w:color w:val="000000"/>
          <w:szCs w:val="21"/>
          <w:shd w:val="clear" w:color="auto" w:fill="FFFFFF"/>
        </w:rPr>
        <w:t>(3), 378-384.]</w:t>
      </w:r>
    </w:p>
    <w:p w14:paraId="395525E0"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[10] Lee, S. K., &amp; Jang, S. C. (2010). Room rates of u.s. airport hotels: examining the dual effects of proximities.</w:t>
      </w:r>
      <w:r>
        <w:rPr>
          <w:rStyle w:val="apple-converted-space"/>
          <w:rFonts w:cs="Times New Roman"/>
          <w:color w:val="000000"/>
          <w:szCs w:val="21"/>
          <w:shd w:val="clear" w:color="auto" w:fill="FFFFFF"/>
        </w:rPr>
        <w:t> </w:t>
      </w:r>
      <w:r>
        <w:rPr>
          <w:rFonts w:cs="Times New Roman"/>
          <w:i/>
          <w:iCs/>
          <w:color w:val="000000"/>
          <w:szCs w:val="21"/>
          <w:shd w:val="clear" w:color="auto" w:fill="FFFFFF"/>
        </w:rPr>
        <w:t>Journal of Travel Research,49</w:t>
      </w:r>
      <w:r>
        <w:rPr>
          <w:rFonts w:cs="Times New Roman"/>
          <w:color w:val="000000"/>
          <w:szCs w:val="21"/>
          <w:shd w:val="clear" w:color="auto" w:fill="FFFFFF"/>
        </w:rPr>
        <w:t>(3), 186-197.</w:t>
      </w:r>
    </w:p>
    <w:p w14:paraId="129AE62F" w14:textId="77777777" w:rsidR="00C60528" w:rsidRDefault="00C60528" w:rsidP="00C60528">
      <w:pPr>
        <w:tabs>
          <w:tab w:val="left" w:pos="377"/>
        </w:tabs>
        <w:spacing w:line="360" w:lineRule="auto"/>
        <w:ind w:left="420" w:hangingChars="200" w:hanging="420"/>
        <w:textAlignment w:val="baseline"/>
        <w:rPr>
          <w:rFonts w:cs="Times New Roman"/>
          <w:color w:val="000000"/>
          <w:szCs w:val="21"/>
          <w:shd w:val="clear" w:color="auto" w:fill="FFFFFF"/>
        </w:rPr>
      </w:pPr>
      <w:r>
        <w:rPr>
          <w:rFonts w:cs="Times New Roman"/>
          <w:color w:val="000000"/>
          <w:szCs w:val="21"/>
          <w:shd w:val="clear" w:color="auto" w:fill="FFFFFF"/>
        </w:rPr>
        <w:t>[11] Etzioni, Oren, Tuchinda, Rattapoom, Knoblock, Craig A., &amp; Yates, Alexander. (2003). To buy or not to buy: mining airfare data to minimize ticket purchase price.</w:t>
      </w:r>
      <w:r>
        <w:rPr>
          <w:rStyle w:val="apple-converted-space"/>
          <w:rFonts w:cs="Times New Roman"/>
          <w:color w:val="000000"/>
          <w:szCs w:val="21"/>
          <w:shd w:val="clear" w:color="auto" w:fill="FFFFFF"/>
        </w:rPr>
        <w:t> </w:t>
      </w:r>
      <w:r>
        <w:rPr>
          <w:rFonts w:cs="Times New Roman"/>
          <w:i/>
          <w:color w:val="000000"/>
          <w:szCs w:val="21"/>
          <w:shd w:val="clear" w:color="auto" w:fill="FFFFFF"/>
        </w:rPr>
        <w:t>ACM SIGKDD International Conference on Knowledge Discovery and Data Mining, Washington, Dc, Usa, August</w:t>
      </w:r>
      <w:r>
        <w:rPr>
          <w:rFonts w:cs="Times New Roman"/>
          <w:color w:val="000000"/>
          <w:szCs w:val="21"/>
          <w:shd w:val="clear" w:color="auto" w:fill="FFFFFF"/>
        </w:rPr>
        <w:t>(pp.119--128).</w:t>
      </w:r>
    </w:p>
    <w:p w14:paraId="5B7D4A73"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[12] Groves, W., &amp; Gini, M. (2013). Optimal Airline Ticket Purchasing Using Automated User-Guided Feature Selection.</w:t>
      </w:r>
      <w:r>
        <w:rPr>
          <w:rStyle w:val="apple-converted-space"/>
          <w:rFonts w:cs="Times New Roman"/>
          <w:color w:val="000000"/>
          <w:szCs w:val="21"/>
          <w:shd w:val="clear" w:color="auto" w:fill="FFFFFF"/>
        </w:rPr>
        <w:t> </w:t>
      </w:r>
      <w:r>
        <w:rPr>
          <w:rFonts w:cs="Times New Roman"/>
          <w:i/>
          <w:color w:val="000000"/>
          <w:szCs w:val="21"/>
          <w:shd w:val="clear" w:color="auto" w:fill="FFFFFF"/>
        </w:rPr>
        <w:t>IJCAI '13: Proceedings of the, International Joint Conference on Artificial Intelligence</w:t>
      </w:r>
      <w:r>
        <w:rPr>
          <w:rFonts w:cs="Times New Roman"/>
          <w:color w:val="000000"/>
          <w:szCs w:val="21"/>
          <w:shd w:val="clear" w:color="auto" w:fill="FFFFFF"/>
        </w:rPr>
        <w:t>.</w:t>
      </w:r>
    </w:p>
    <w:p w14:paraId="709E1283" w14:textId="77777777" w:rsidR="00C60528" w:rsidRDefault="00C60528" w:rsidP="00C60528">
      <w:pPr>
        <w:tabs>
          <w:tab w:val="left" w:pos="377"/>
        </w:tabs>
        <w:spacing w:line="360" w:lineRule="auto"/>
        <w:ind w:left="315" w:hangingChars="150" w:hanging="315"/>
        <w:textAlignment w:val="baseline"/>
        <w:rPr>
          <w:rFonts w:cs="Times New Roman"/>
          <w:color w:val="000000"/>
          <w:szCs w:val="21"/>
          <w:shd w:val="clear" w:color="auto" w:fill="FFFFFF"/>
        </w:rPr>
      </w:pPr>
      <w:r>
        <w:rPr>
          <w:rFonts w:cs="Times New Roman"/>
          <w:color w:val="000000"/>
          <w:szCs w:val="21"/>
          <w:shd w:val="clear" w:color="auto" w:fill="FFFFFF"/>
        </w:rPr>
        <w:t xml:space="preserve">[13] Popescu, A. M., &amp; Etzioni, O. (2007). Extracting Product Features and Opinions from Reviews. Natural </w:t>
      </w:r>
      <w:r>
        <w:rPr>
          <w:rFonts w:cs="Times New Roman" w:hint="eastAsia"/>
          <w:color w:val="000000"/>
          <w:szCs w:val="21"/>
          <w:shd w:val="clear" w:color="auto" w:fill="FFFFFF"/>
        </w:rPr>
        <w:t xml:space="preserve">  </w:t>
      </w:r>
    </w:p>
    <w:p w14:paraId="63FDFADC" w14:textId="5B4C1CC0" w:rsidR="00A84E31" w:rsidRDefault="00C60528" w:rsidP="00C60528">
      <w:pPr>
        <w:ind w:left="420" w:firstLineChars="0" w:firstLine="0"/>
        <w:rPr>
          <w:rFonts w:cs="Times New Roman"/>
          <w:color w:val="000000"/>
          <w:szCs w:val="21"/>
          <w:shd w:val="clear" w:color="auto" w:fill="FFFFFF"/>
        </w:rPr>
      </w:pPr>
      <w:r>
        <w:rPr>
          <w:rFonts w:cs="Times New Roman"/>
          <w:color w:val="000000"/>
          <w:szCs w:val="21"/>
          <w:shd w:val="clear" w:color="auto" w:fill="FFFFFF"/>
        </w:rPr>
        <w:t>Language Processing and Text Mining. Springer London.</w:t>
      </w:r>
    </w:p>
    <w:p w14:paraId="05D0C7CA" w14:textId="76F98A78" w:rsidR="00C60528" w:rsidRDefault="00C60528" w:rsidP="00C60528">
      <w:pPr>
        <w:ind w:firstLineChars="0" w:firstLine="0"/>
        <w:rPr>
          <w:rFonts w:ascii="Arial" w:hAnsi="Arial" w:cs="Arial"/>
          <w:color w:val="000000"/>
          <w:sz w:val="20"/>
          <w:szCs w:val="20"/>
          <w:shd w:val="clear" w:color="auto" w:fill="FFFFFF"/>
        </w:rPr>
      </w:pPr>
      <w:r>
        <w:rPr>
          <w:rFonts w:cs="Times New Roman"/>
          <w:color w:val="000000"/>
          <w:szCs w:val="21"/>
          <w:shd w:val="clear" w:color="auto" w:fill="FFFFFF"/>
        </w:rPr>
        <w:t xml:space="preserve">[14] </w:t>
      </w:r>
      <w:r>
        <w:rPr>
          <w:rFonts w:ascii="Arial" w:hAnsi="Arial" w:cs="Arial"/>
          <w:color w:val="000000"/>
          <w:sz w:val="20"/>
          <w:szCs w:val="20"/>
          <w:shd w:val="clear" w:color="auto" w:fill="FFFFFF"/>
        </w:rPr>
        <w:t>Frechtling, D. C. (2001). Forecasting tourism demand: methods and strategies.</w:t>
      </w:r>
      <w:r>
        <w:rPr>
          <w:rFonts w:ascii="Arial" w:hAnsi="Arial" w:cs="Arial"/>
          <w:i/>
          <w:iCs/>
          <w:color w:val="000000"/>
          <w:sz w:val="20"/>
          <w:szCs w:val="20"/>
          <w:shd w:val="clear" w:color="auto" w:fill="FFFFFF"/>
        </w:rPr>
        <w:t>Forecasting Tourism Demand Methods &amp; Strategies</w:t>
      </w:r>
      <w:r>
        <w:rPr>
          <w:rFonts w:ascii="Arial" w:hAnsi="Arial" w:cs="Arial"/>
          <w:color w:val="000000"/>
          <w:sz w:val="20"/>
          <w:szCs w:val="20"/>
          <w:shd w:val="clear" w:color="auto" w:fill="FFFFFF"/>
        </w:rPr>
        <w:t>.</w:t>
      </w:r>
    </w:p>
    <w:p w14:paraId="3334E71F" w14:textId="7188A23F" w:rsidR="00C60528" w:rsidRDefault="00C60528" w:rsidP="00C60528">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[15] Gang, L., Song, H. Y., &amp; Witt, S. F. (2005). Recent developments in econometric modeling and forecasting.</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Travel Research,44</w:t>
      </w:r>
      <w:r>
        <w:rPr>
          <w:rFonts w:ascii="Arial" w:hAnsi="Arial" w:cs="Arial"/>
          <w:color w:val="000000"/>
          <w:sz w:val="20"/>
          <w:szCs w:val="20"/>
          <w:shd w:val="clear" w:color="auto" w:fill="FFFFFF"/>
        </w:rPr>
        <w:t>(1), 82-99.</w:t>
      </w:r>
    </w:p>
    <w:p w14:paraId="21C54ACB" w14:textId="78D2BE9C" w:rsidR="00C60528" w:rsidRDefault="00C60528" w:rsidP="00C60528">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[16] Haiyan Song, &amp; Gang Li. (2008). Tourism demand modelling and forecasting—a review of recent research.</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Tourism Management,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29</w:t>
      </w:r>
      <w:r>
        <w:rPr>
          <w:rFonts w:ascii="Arial" w:hAnsi="Arial" w:cs="Arial"/>
          <w:color w:val="000000"/>
          <w:sz w:val="20"/>
          <w:szCs w:val="20"/>
          <w:shd w:val="clear" w:color="auto" w:fill="FFFFFF"/>
        </w:rPr>
        <w:t>, 203–220.</w:t>
      </w:r>
    </w:p>
    <w:p w14:paraId="3F67592E" w14:textId="22952419" w:rsidR="00A80645" w:rsidRDefault="00A80645" w:rsidP="00C60528">
      <w:pPr>
        <w:ind w:firstLineChars="0" w:firstLine="0"/>
        <w:rPr>
          <w:rFonts w:cs="Times New Roman"/>
          <w:color w:val="000000"/>
          <w:szCs w:val="21"/>
          <w:shd w:val="clear" w:color="auto" w:fill="FFFFFF"/>
        </w:rPr>
      </w:pPr>
      <w:r>
        <w:rPr>
          <w:rFonts w:ascii="Arial" w:hAnsi="Arial" w:cs="Arial"/>
          <w:color w:val="000000"/>
          <w:sz w:val="20"/>
          <w:szCs w:val="20"/>
          <w:shd w:val="clear" w:color="auto" w:fill="FFFFFF"/>
        </w:rPr>
        <w:t>[17] Bing, P., Chenguang [Wu, C. G. D. W., &amp; Song, H. Y. (2012). Forecasting hotel room demand using search engine data.</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Journal of Hospitality and Tourism Technology,</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3</w:t>
      </w:r>
      <w:r>
        <w:rPr>
          <w:rFonts w:ascii="Arial" w:hAnsi="Arial" w:cs="Arial"/>
          <w:color w:val="000000"/>
          <w:sz w:val="20"/>
          <w:szCs w:val="20"/>
          <w:shd w:val="clear" w:color="auto" w:fill="FFFFFF"/>
        </w:rPr>
        <w:t>(3), 196-210.</w:t>
      </w:r>
    </w:p>
    <w:p w14:paraId="11F7DA6E" w14:textId="5196F9ED" w:rsidR="00C60528" w:rsidRDefault="00A80645" w:rsidP="00A80645">
      <w:pPr>
        <w:ind w:firstLineChars="0" w:firstLine="0"/>
        <w:rPr>
          <w:rFonts w:ascii="Arial" w:hAnsi="Arial" w:cs="Arial"/>
          <w:color w:val="000000"/>
          <w:sz w:val="20"/>
          <w:szCs w:val="20"/>
          <w:shd w:val="clear" w:color="auto" w:fill="FFFFFF"/>
        </w:rPr>
      </w:pPr>
      <w:r>
        <w:rPr>
          <w:rFonts w:cs="Times New Roman" w:hint="eastAsia"/>
          <w:color w:val="000000"/>
          <w:szCs w:val="21"/>
          <w:shd w:val="clear" w:color="auto" w:fill="FFFFFF"/>
        </w:rPr>
        <w:t>[</w:t>
      </w:r>
      <w:r>
        <w:rPr>
          <w:rFonts w:cs="Times New Roman"/>
          <w:color w:val="000000"/>
          <w:szCs w:val="21"/>
          <w:shd w:val="clear" w:color="auto" w:fill="FFFFFF"/>
        </w:rPr>
        <w:t>18</w:t>
      </w:r>
      <w:r>
        <w:rPr>
          <w:rFonts w:cs="Times New Roman" w:hint="eastAsia"/>
          <w:color w:val="000000"/>
          <w:szCs w:val="21"/>
          <w:shd w:val="clear" w:color="auto" w:fill="FFFFFF"/>
        </w:rPr>
        <w:t>]</w:t>
      </w:r>
      <w:r w:rsidR="00D22465">
        <w:rPr>
          <w:rFonts w:cs="Times New Roman"/>
          <w:color w:val="000000"/>
          <w:szCs w:val="21"/>
          <w:shd w:val="clear" w:color="auto" w:fill="FFFFFF"/>
        </w:rPr>
        <w:t xml:space="preserve"> </w:t>
      </w:r>
      <w:r>
        <w:rPr>
          <w:rFonts w:ascii="Arial" w:hAnsi="Arial" w:cs="Arial"/>
          <w:color w:val="000000"/>
          <w:sz w:val="20"/>
          <w:szCs w:val="20"/>
          <w:shd w:val="clear" w:color="auto" w:fill="FFFFFF"/>
        </w:rPr>
        <w:t>Choi, H., &amp; Varian, H. (2012). Predicting the present with google trends.</w:t>
      </w:r>
      <w:r>
        <w:rPr>
          <w:rFonts w:ascii="Arial" w:hAnsi="Arial" w:cs="Arial"/>
          <w:i/>
          <w:iCs/>
          <w:color w:val="000000"/>
          <w:sz w:val="20"/>
          <w:szCs w:val="20"/>
          <w:shd w:val="clear" w:color="auto" w:fill="FFFFFF"/>
        </w:rPr>
        <w:t>Economic Record,88</w:t>
      </w:r>
      <w:r>
        <w:rPr>
          <w:rFonts w:ascii="Arial" w:hAnsi="Arial" w:cs="Arial"/>
          <w:color w:val="000000"/>
          <w:sz w:val="20"/>
          <w:szCs w:val="20"/>
          <w:shd w:val="clear" w:color="auto" w:fill="FFFFFF"/>
        </w:rPr>
        <w:t>(Supplement), 2–9.</w:t>
      </w:r>
    </w:p>
    <w:p w14:paraId="3C888769" w14:textId="0C2FD214" w:rsidR="00BF1CA3" w:rsidRDefault="00BF1CA3"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[19]</w:t>
      </w:r>
      <w:r w:rsidR="00D22465">
        <w:rPr>
          <w:rFonts w:ascii="Arial" w:hAnsi="Arial" w:cs="Arial"/>
          <w:color w:val="000000"/>
          <w:sz w:val="20"/>
          <w:szCs w:val="20"/>
          <w:shd w:val="clear" w:color="auto" w:fill="FFFFFF"/>
        </w:rPr>
        <w:t xml:space="preserve"> </w:t>
      </w:r>
      <w:r w:rsidR="00D22465">
        <w:rPr>
          <w:rFonts w:ascii="Arial" w:hAnsi="Arial" w:cs="Arial"/>
          <w:color w:val="000000"/>
          <w:sz w:val="20"/>
          <w:szCs w:val="20"/>
          <w:shd w:val="clear" w:color="auto" w:fill="FFFFFF"/>
        </w:rPr>
        <w:t>周志华</w:t>
      </w:r>
      <w:r w:rsidR="00D22465">
        <w:rPr>
          <w:rFonts w:ascii="Arial" w:hAnsi="Arial" w:cs="Arial"/>
          <w:color w:val="000000"/>
          <w:sz w:val="20"/>
          <w:szCs w:val="20"/>
          <w:shd w:val="clear" w:color="auto" w:fill="FFFFFF"/>
        </w:rPr>
        <w:t>. (2016).</w:t>
      </w:r>
      <w:r w:rsidR="00D22465">
        <w:rPr>
          <w:rStyle w:val="apple-converted-space"/>
          <w:rFonts w:ascii="Arial" w:hAnsi="Arial" w:cs="Arial"/>
          <w:color w:val="000000"/>
          <w:sz w:val="20"/>
          <w:szCs w:val="20"/>
          <w:shd w:val="clear" w:color="auto" w:fill="FFFFFF"/>
        </w:rPr>
        <w:t> </w:t>
      </w:r>
      <w:r w:rsidR="00D22465">
        <w:rPr>
          <w:rFonts w:ascii="Arial" w:hAnsi="Arial" w:cs="Arial"/>
          <w:i/>
          <w:iCs/>
          <w:color w:val="000000"/>
          <w:sz w:val="20"/>
          <w:szCs w:val="20"/>
          <w:shd w:val="clear" w:color="auto" w:fill="FFFFFF"/>
        </w:rPr>
        <w:t>机器学习</w:t>
      </w:r>
      <w:r w:rsidR="00D22465">
        <w:rPr>
          <w:rFonts w:ascii="Arial" w:hAnsi="Arial" w:cs="Arial"/>
          <w:i/>
          <w:iCs/>
          <w:color w:val="000000"/>
          <w:sz w:val="20"/>
          <w:szCs w:val="20"/>
          <w:shd w:val="clear" w:color="auto" w:fill="FFFFFF"/>
        </w:rPr>
        <w:t xml:space="preserve"> : = Machine learning</w:t>
      </w:r>
      <w:r w:rsidR="00D22465">
        <w:rPr>
          <w:rFonts w:ascii="Arial" w:hAnsi="Arial" w:cs="Arial"/>
          <w:color w:val="000000"/>
          <w:sz w:val="20"/>
          <w:szCs w:val="20"/>
          <w:shd w:val="clear" w:color="auto" w:fill="FFFFFF"/>
        </w:rPr>
        <w:t xml:space="preserve">. </w:t>
      </w:r>
      <w:r w:rsidR="00D22465">
        <w:rPr>
          <w:rFonts w:ascii="Arial" w:hAnsi="Arial" w:cs="Arial"/>
          <w:color w:val="000000"/>
          <w:sz w:val="20"/>
          <w:szCs w:val="20"/>
          <w:shd w:val="clear" w:color="auto" w:fill="FFFFFF"/>
        </w:rPr>
        <w:t>清华大学出版社</w:t>
      </w:r>
      <w:r w:rsidR="00D22465">
        <w:rPr>
          <w:rFonts w:ascii="Arial" w:hAnsi="Arial" w:cs="Arial"/>
          <w:color w:val="000000"/>
          <w:sz w:val="20"/>
          <w:szCs w:val="20"/>
          <w:shd w:val="clear" w:color="auto" w:fill="FFFFFF"/>
        </w:rPr>
        <w:t>.</w:t>
      </w:r>
    </w:p>
    <w:p w14:paraId="0A76D147" w14:textId="5B1A9566" w:rsidR="00F652AD" w:rsidRDefault="00F652AD"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[20] </w:t>
      </w:r>
      <w:r>
        <w:rPr>
          <w:rFonts w:ascii="Arial" w:hAnsi="Arial" w:cs="Arial"/>
          <w:color w:val="000000"/>
          <w:sz w:val="20"/>
          <w:szCs w:val="20"/>
          <w:shd w:val="clear" w:color="auto" w:fill="FFFFFF"/>
        </w:rPr>
        <w:t>李航</w:t>
      </w:r>
      <w:r>
        <w:rPr>
          <w:rFonts w:ascii="Arial" w:hAnsi="Arial" w:cs="Arial"/>
          <w:color w:val="000000"/>
          <w:sz w:val="20"/>
          <w:szCs w:val="20"/>
          <w:shd w:val="clear" w:color="auto" w:fill="FFFFFF"/>
        </w:rPr>
        <w:t>. (2012).</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统计学习方法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清华大学出版社</w:t>
      </w:r>
      <w:r>
        <w:rPr>
          <w:rFonts w:ascii="Arial" w:hAnsi="Arial" w:cs="Arial"/>
          <w:color w:val="000000"/>
          <w:sz w:val="20"/>
          <w:szCs w:val="20"/>
          <w:shd w:val="clear" w:color="auto" w:fill="FFFFFF"/>
        </w:rPr>
        <w:t>.</w:t>
      </w:r>
    </w:p>
    <w:p w14:paraId="15DC542E" w14:textId="6955CC8A"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[21]</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Quinlan, J. R. (1986). Induction of decision trees" machine learning.</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in Data: Goals and General Description of the IN L.EN System." in</w:t>
      </w:r>
      <w:r>
        <w:rPr>
          <w:rFonts w:ascii="Arial" w:hAnsi="Arial" w:cs="Arial"/>
          <w:color w:val="000000"/>
          <w:sz w:val="20"/>
          <w:szCs w:val="20"/>
          <w:shd w:val="clear" w:color="auto" w:fill="FFFFFF"/>
        </w:rPr>
        <w:t>, 257--264.</w:t>
      </w:r>
    </w:p>
    <w:p w14:paraId="7F77F6F8" w14:textId="7BED62E9"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[22]</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Quinlan, J. R. (1993).</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C4.5: programs for machine learning</w:t>
      </w:r>
      <w:r>
        <w:rPr>
          <w:rFonts w:ascii="Arial" w:hAnsi="Arial" w:cs="Arial"/>
          <w:color w:val="000000"/>
          <w:sz w:val="20"/>
          <w:szCs w:val="20"/>
          <w:shd w:val="clear" w:color="auto" w:fill="FFFFFF"/>
        </w:rPr>
        <w:t>. Morgan Kaufmann Publishers Inc.</w:t>
      </w:r>
    </w:p>
    <w:p w14:paraId="3804C144" w14:textId="3792BA5B" w:rsidR="003564C6" w:rsidRDefault="003564C6"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[23]</w:t>
      </w:r>
      <w:r w:rsidRPr="003564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Breiman, L. I., Friedman, J. H., Olshen, R. A., &amp; Stone, C. J. (1984). Classification and regression trees (cart).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40</w:t>
      </w:r>
      <w:r>
        <w:rPr>
          <w:rFonts w:ascii="Arial" w:hAnsi="Arial" w:cs="Arial"/>
          <w:color w:val="000000"/>
          <w:sz w:val="20"/>
          <w:szCs w:val="20"/>
          <w:shd w:val="clear" w:color="auto" w:fill="FFFFFF"/>
        </w:rPr>
        <w:t>(3), 358.</w:t>
      </w:r>
    </w:p>
    <w:p w14:paraId="12EA6EB9" w14:textId="1EEE3EF1" w:rsidR="00B943FD" w:rsidRDefault="00B943FD" w:rsidP="00A80645">
      <w:pPr>
        <w:ind w:firstLineChars="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[24]</w:t>
      </w:r>
      <w:r w:rsidRPr="00B943F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Chen, T., &amp; Guestrin, C. (2016). Xgboost: a scalable tree boosting system. 785-794.</w:t>
      </w:r>
    </w:p>
    <w:p w14:paraId="354AEFA2" w14:textId="725C174C" w:rsidR="0078389F" w:rsidRDefault="0078389F" w:rsidP="00A80645">
      <w:pPr>
        <w:ind w:firstLineChars="0" w:firstLine="0"/>
        <w:rPr>
          <w:rFonts w:cs="Times New Roman"/>
          <w:color w:val="000000"/>
          <w:szCs w:val="21"/>
          <w:shd w:val="clear" w:color="auto" w:fill="FFFFFF"/>
        </w:rPr>
      </w:pPr>
      <w:r>
        <w:rPr>
          <w:rFonts w:ascii="Arial" w:hAnsi="Arial" w:cs="Arial"/>
          <w:color w:val="000000"/>
          <w:sz w:val="20"/>
          <w:szCs w:val="20"/>
          <w:shd w:val="clear" w:color="auto" w:fill="FFFFFF"/>
        </w:rPr>
        <w:t>[25] Hastie, T., Tibshirani, R., &amp; Friedman, J. (2009).</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Elements of Statistical Learning Data Mining, Inference, and Prediction, Second Edition</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世界图书出版公司</w:t>
      </w:r>
      <w:r>
        <w:rPr>
          <w:rFonts w:ascii="Arial" w:hAnsi="Arial" w:cs="Arial"/>
          <w:color w:val="000000"/>
          <w:sz w:val="20"/>
          <w:szCs w:val="20"/>
          <w:shd w:val="clear" w:color="auto" w:fill="FFFFFF"/>
        </w:rPr>
        <w:t>.</w:t>
      </w:r>
    </w:p>
    <w:p w14:paraId="6C8357EB" w14:textId="77777777" w:rsidR="00C60528" w:rsidRDefault="00C60528" w:rsidP="00C60528">
      <w:pPr>
        <w:ind w:left="420" w:firstLineChars="0" w:firstLine="0"/>
        <w:rPr>
          <w:rFonts w:cs="Times New Roman"/>
        </w:rPr>
      </w:pPr>
    </w:p>
    <w:p w14:paraId="79A9863B" w14:textId="77777777" w:rsidR="006704D1" w:rsidRDefault="006704D1" w:rsidP="006704D1">
      <w:pPr>
        <w:ind w:firstLine="420"/>
        <w:sectPr w:rsidR="006704D1" w:rsidSect="000C0E41">
          <w:headerReference w:type="even" r:id="rId55"/>
          <w:headerReference w:type="default" r:id="rId56"/>
          <w:pgSz w:w="11906" w:h="16838" w:code="9"/>
          <w:pgMar w:top="1134" w:right="1418" w:bottom="1134" w:left="1418" w:header="850" w:footer="992" w:gutter="0"/>
          <w:cols w:space="720"/>
          <w:docGrid w:type="linesAndChars" w:linePitch="312"/>
        </w:sectPr>
      </w:pPr>
    </w:p>
    <w:p w14:paraId="71C87F03" w14:textId="77777777" w:rsidR="006704D1" w:rsidRDefault="006704D1" w:rsidP="006704D1">
      <w:pPr>
        <w:pStyle w:val="aff0"/>
        <w:spacing w:before="156" w:after="312"/>
      </w:pPr>
      <w:bookmarkStart w:id="99" w:name="_Toc377990849"/>
      <w:bookmarkStart w:id="100" w:name="_Toc444193589"/>
      <w:r>
        <w:rPr>
          <w:rFonts w:hint="eastAsia"/>
        </w:rPr>
        <w:lastRenderedPageBreak/>
        <w:t>作者简介</w:t>
      </w:r>
      <w:bookmarkEnd w:id="99"/>
      <w:bookmarkEnd w:id="100"/>
    </w:p>
    <w:p w14:paraId="54DF6750" w14:textId="77777777" w:rsidR="005805D6" w:rsidRDefault="005805D6" w:rsidP="005805D6">
      <w:pPr>
        <w:ind w:firstLineChars="0" w:firstLine="0"/>
      </w:pPr>
      <w:r>
        <w:rPr>
          <w:rFonts w:hint="eastAsia"/>
        </w:rPr>
        <w:t>何彬彬</w:t>
      </w:r>
      <w:r>
        <w:t>（</w:t>
      </w:r>
      <w:r>
        <w:t>19</w:t>
      </w:r>
      <w:r>
        <w:rPr>
          <w:rFonts w:hint="eastAsia"/>
        </w:rPr>
        <w:t>91</w:t>
      </w:r>
      <w:r>
        <w:rPr>
          <w:rFonts w:hint="eastAsia"/>
        </w:rPr>
        <w:t>—</w:t>
      </w:r>
      <w:r>
        <w:t>），</w:t>
      </w:r>
      <w:r>
        <w:rPr>
          <w:rFonts w:hint="eastAsia"/>
        </w:rPr>
        <w:t>女</w:t>
      </w:r>
      <w:r>
        <w:t>，汉族，</w:t>
      </w:r>
      <w:r>
        <w:rPr>
          <w:rFonts w:hint="eastAsia"/>
        </w:rPr>
        <w:t>湖南</w:t>
      </w:r>
      <w:r>
        <w:t>长沙人，现为东南大</w:t>
      </w:r>
      <w:r>
        <w:rPr>
          <w:rFonts w:hint="eastAsia"/>
        </w:rPr>
        <w:t>学</w:t>
      </w:r>
      <w:r>
        <w:t>知识</w:t>
      </w:r>
      <w:r w:rsidRPr="00F337A6">
        <w:rPr>
          <w:rFonts w:hint="eastAsia"/>
        </w:rPr>
        <w:t>知识科学与工程实验室</w:t>
      </w:r>
      <w:r>
        <w:t>硕士研究生，研究方向为</w:t>
      </w:r>
      <w:r>
        <w:rPr>
          <w:rFonts w:hint="eastAsia"/>
        </w:rPr>
        <w:t>语义</w:t>
      </w:r>
      <w:r>
        <w:t>web</w:t>
      </w:r>
      <w:r>
        <w:rPr>
          <w:rFonts w:hint="eastAsia"/>
        </w:rPr>
        <w:t>。</w:t>
      </w:r>
    </w:p>
    <w:p w14:paraId="198B5982" w14:textId="77777777" w:rsidR="005805D6" w:rsidRPr="00F337A6" w:rsidRDefault="005805D6" w:rsidP="005805D6">
      <w:pPr>
        <w:numPr>
          <w:ilvl w:val="0"/>
          <w:numId w:val="30"/>
        </w:numPr>
        <w:spacing w:line="240" w:lineRule="auto"/>
        <w:ind w:firstLineChars="0"/>
        <w:rPr>
          <w:rFonts w:ascii="黑体" w:eastAsia="黑体" w:hAnsi="黑体" w:cs="Times New Roman"/>
        </w:rPr>
      </w:pPr>
      <w:r w:rsidRPr="00F337A6">
        <w:rPr>
          <w:rFonts w:ascii="黑体" w:eastAsia="黑体" w:hAnsi="黑体" w:cs="Times New Roman" w:hint="eastAsia"/>
        </w:rPr>
        <w:t>攻读硕士学位</w:t>
      </w:r>
      <w:r w:rsidRPr="00F337A6">
        <w:rPr>
          <w:rFonts w:ascii="黑体" w:eastAsia="黑体" w:hAnsi="黑体" w:cs="Times New Roman"/>
        </w:rPr>
        <w:t>期间发表</w:t>
      </w:r>
      <w:r w:rsidRPr="00F337A6">
        <w:rPr>
          <w:rFonts w:ascii="黑体" w:eastAsia="黑体" w:hAnsi="黑体" w:cs="Times New Roman" w:hint="eastAsia"/>
        </w:rPr>
        <w:t>的论文</w:t>
      </w:r>
    </w:p>
    <w:p w14:paraId="11F583DB" w14:textId="77777777" w:rsidR="005805D6" w:rsidRPr="00F337A6" w:rsidRDefault="005805D6" w:rsidP="005805D6">
      <w:pPr>
        <w:numPr>
          <w:ilvl w:val="0"/>
          <w:numId w:val="31"/>
        </w:numPr>
        <w:spacing w:line="240" w:lineRule="auto"/>
        <w:ind w:firstLineChars="0"/>
        <w:rPr>
          <w:rFonts w:cs="Times New Roman"/>
        </w:rPr>
      </w:pPr>
      <w:r w:rsidRPr="001D2520">
        <w:rPr>
          <w:rFonts w:cs="Times New Roman" w:hint="eastAsia"/>
          <w:b/>
        </w:rPr>
        <w:t>何彬彬</w:t>
      </w:r>
      <w:r w:rsidRPr="00F337A6">
        <w:rPr>
          <w:rFonts w:cs="Times New Roman" w:hint="eastAsia"/>
        </w:rPr>
        <w:t>. RDF</w:t>
      </w:r>
      <w:r w:rsidRPr="00F337A6">
        <w:rPr>
          <w:rFonts w:cs="Times New Roman" w:hint="eastAsia"/>
        </w:rPr>
        <w:t>中</w:t>
      </w:r>
      <w:r w:rsidRPr="00F337A6">
        <w:rPr>
          <w:rFonts w:cs="Times New Roman" w:hint="eastAsia"/>
        </w:rPr>
        <w:t>Is-a</w:t>
      </w:r>
      <w:r w:rsidRPr="00F337A6">
        <w:rPr>
          <w:rFonts w:cs="Times New Roman" w:hint="eastAsia"/>
        </w:rPr>
        <w:t>关系的质量评估</w:t>
      </w:r>
      <w:r w:rsidRPr="00F337A6">
        <w:rPr>
          <w:rFonts w:cs="Times New Roman" w:hint="eastAsia"/>
        </w:rPr>
        <w:t xml:space="preserve">[J]. </w:t>
      </w:r>
      <w:r w:rsidRPr="00F337A6">
        <w:rPr>
          <w:rFonts w:cs="Times New Roman" w:hint="eastAsia"/>
        </w:rPr>
        <w:t>东南大学校庆论文集</w:t>
      </w:r>
      <w:r w:rsidRPr="00F337A6">
        <w:rPr>
          <w:rFonts w:cs="Times New Roman" w:hint="eastAsia"/>
        </w:rPr>
        <w:t>, 201</w:t>
      </w:r>
      <w:r>
        <w:rPr>
          <w:rFonts w:cs="Times New Roman"/>
        </w:rPr>
        <w:t>5</w:t>
      </w:r>
      <w:r w:rsidRPr="00F337A6">
        <w:rPr>
          <w:rFonts w:cs="Times New Roman" w:hint="eastAsia"/>
        </w:rPr>
        <w:t xml:space="preserve">(5). </w:t>
      </w:r>
    </w:p>
    <w:p w14:paraId="6294659C" w14:textId="07897A53" w:rsidR="00F337A6" w:rsidRPr="005805D6" w:rsidRDefault="00F337A6" w:rsidP="005805D6">
      <w:pPr>
        <w:spacing w:line="240" w:lineRule="auto"/>
        <w:ind w:firstLineChars="0" w:firstLine="0"/>
        <w:rPr>
          <w:rFonts w:cs="Times New Roman"/>
        </w:rPr>
      </w:pPr>
    </w:p>
    <w:p w14:paraId="6F03A9F1" w14:textId="77777777" w:rsidR="006704D1" w:rsidRPr="005805D6" w:rsidRDefault="006704D1" w:rsidP="00F337A6">
      <w:pPr>
        <w:ind w:firstLineChars="0" w:firstLine="0"/>
      </w:pPr>
    </w:p>
    <w:p w14:paraId="33F4CC31" w14:textId="55996AF8" w:rsidR="006704D1" w:rsidRPr="00A3280A" w:rsidRDefault="006704D1" w:rsidP="006704D1">
      <w:pPr>
        <w:ind w:firstLine="420"/>
      </w:pPr>
    </w:p>
    <w:sectPr w:rsidR="006704D1" w:rsidRPr="00A3280A" w:rsidSect="006704D1">
      <w:headerReference w:type="even" r:id="rId57"/>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1B039" w14:textId="77777777" w:rsidR="009B3658" w:rsidRDefault="009B3658" w:rsidP="0054154F">
      <w:pPr>
        <w:ind w:firstLine="420"/>
      </w:pPr>
      <w:r>
        <w:separator/>
      </w:r>
    </w:p>
    <w:p w14:paraId="64C240FD" w14:textId="77777777" w:rsidR="009B3658" w:rsidRDefault="009B3658">
      <w:pPr>
        <w:ind w:firstLine="420"/>
      </w:pPr>
    </w:p>
  </w:endnote>
  <w:endnote w:type="continuationSeparator" w:id="0">
    <w:p w14:paraId="4D7E5555" w14:textId="77777777" w:rsidR="009B3658" w:rsidRDefault="009B3658" w:rsidP="0054154F">
      <w:pPr>
        <w:ind w:firstLine="420"/>
      </w:pPr>
      <w:r>
        <w:continuationSeparator/>
      </w:r>
    </w:p>
    <w:p w14:paraId="029C7D6B" w14:textId="77777777" w:rsidR="009B3658" w:rsidRDefault="009B3658">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024EC" w14:textId="32A6F68B" w:rsidR="00E07CFE" w:rsidRDefault="00E07CFE" w:rsidP="007464C6">
    <w:pPr>
      <w:pStyle w:val="a7"/>
    </w:pPr>
    <w:r>
      <w:fldChar w:fldCharType="begin"/>
    </w:r>
    <w:r>
      <w:instrText>PAGE   \* MERGEFORMAT</w:instrText>
    </w:r>
    <w:r>
      <w:fldChar w:fldCharType="separate"/>
    </w:r>
    <w:r w:rsidR="00906ACE" w:rsidRPr="00906ACE">
      <w:rPr>
        <w:noProof/>
        <w:lang w:val="zh-CN"/>
      </w:rPr>
      <w:t>29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9EE8" w14:textId="77777777" w:rsidR="00E07CFE" w:rsidRDefault="00E07CFE">
    <w:pPr>
      <w:pStyle w:val="a7"/>
    </w:pPr>
    <w:r>
      <w:fldChar w:fldCharType="begin"/>
    </w:r>
    <w:r>
      <w:instrText>PAGE   \* MERGEFORMAT</w:instrText>
    </w:r>
    <w:r>
      <w:fldChar w:fldCharType="separate"/>
    </w:r>
    <w:r>
      <w:rPr>
        <w:noProof/>
      </w:rPr>
      <w:t>II</w:t>
    </w:r>
    <w:r>
      <w:fldChar w:fldCharType="end"/>
    </w:r>
  </w:p>
  <w:p w14:paraId="788DFD76" w14:textId="77777777" w:rsidR="00E07CFE" w:rsidRDefault="00E07CFE">
    <w:pPr>
      <w:ind w:firstLine="420"/>
    </w:pPr>
  </w:p>
  <w:p w14:paraId="21CC29D1" w14:textId="77777777" w:rsidR="00E07CFE" w:rsidRDefault="00E07CFE">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9C083" w14:textId="77777777" w:rsidR="00E07CFE" w:rsidRDefault="00E07CFE">
    <w:pPr>
      <w:ind w:firstLine="420"/>
    </w:pPr>
  </w:p>
  <w:p w14:paraId="11BE6F7C" w14:textId="77777777" w:rsidR="00E07CFE" w:rsidRDefault="00E07CFE">
    <w:pPr>
      <w:ind w:firstLine="420"/>
    </w:pPr>
  </w:p>
  <w:p w14:paraId="5F35F926" w14:textId="77777777" w:rsidR="00E07CFE" w:rsidRDefault="00E07CFE">
    <w:pPr>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D420C" w14:textId="3C23AB39" w:rsidR="00E07CFE" w:rsidRDefault="00E07CFE" w:rsidP="00B171A9">
    <w:pPr>
      <w:pStyle w:val="a7"/>
    </w:pPr>
    <w:r>
      <w:fldChar w:fldCharType="begin"/>
    </w:r>
    <w:r>
      <w:instrText>PAGE   \* MERGEFORMAT</w:instrText>
    </w:r>
    <w:r>
      <w:fldChar w:fldCharType="separate"/>
    </w:r>
    <w:r w:rsidR="00E51341" w:rsidRPr="00E51341">
      <w:rPr>
        <w:noProof/>
        <w:lang w:val="zh-CN"/>
      </w:rPr>
      <w:t>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83E08" w14:textId="5C62BC51" w:rsidR="00E07CFE" w:rsidRDefault="00E07CFE" w:rsidP="00495057">
    <w:pPr>
      <w:pStyle w:val="a7"/>
    </w:pPr>
    <w:r>
      <w:fldChar w:fldCharType="begin"/>
    </w:r>
    <w:r>
      <w:instrText>PAGE   \* MERGEFORMAT</w:instrText>
    </w:r>
    <w:r>
      <w:fldChar w:fldCharType="separate"/>
    </w:r>
    <w:r w:rsidR="00906ACE" w:rsidRPr="00906ACE">
      <w:rPr>
        <w:noProof/>
        <w:lang w:val="zh-CN"/>
      </w:rPr>
      <w:t>27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2D11E" w14:textId="39F7AED7" w:rsidR="00E07CFE" w:rsidRDefault="00E07CFE" w:rsidP="00B171A9">
    <w:pPr>
      <w:pStyle w:val="a7"/>
    </w:pPr>
    <w:r>
      <w:fldChar w:fldCharType="begin"/>
    </w:r>
    <w:r>
      <w:instrText>PAGE   \* MERGEFORMAT</w:instrText>
    </w:r>
    <w:r>
      <w:fldChar w:fldCharType="separate"/>
    </w:r>
    <w:r w:rsidR="00906ACE" w:rsidRPr="00906ACE">
      <w:rPr>
        <w:noProof/>
        <w:lang w:val="zh-CN"/>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BFB84" w14:textId="77777777" w:rsidR="009B3658" w:rsidRDefault="009B3658" w:rsidP="005C3B37">
      <w:pPr>
        <w:ind w:firstLine="420"/>
      </w:pPr>
      <w:r>
        <w:separator/>
      </w:r>
    </w:p>
  </w:footnote>
  <w:footnote w:type="continuationSeparator" w:id="0">
    <w:p w14:paraId="25D2BEC4" w14:textId="77777777" w:rsidR="009B3658" w:rsidRDefault="009B3658" w:rsidP="0054154F">
      <w:pPr>
        <w:ind w:firstLine="420"/>
      </w:pPr>
      <w:r>
        <w:continuationSeparator/>
      </w:r>
    </w:p>
    <w:p w14:paraId="20ED2E1C" w14:textId="77777777" w:rsidR="009B3658" w:rsidRDefault="009B3658">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CD779" w14:textId="703F120B" w:rsidR="00E07CFE" w:rsidRDefault="00E07CFE" w:rsidP="006A616D">
    <w:pPr>
      <w:pStyle w:val="a6"/>
    </w:pPr>
    <w:r>
      <w:rPr>
        <w:rFonts w:hint="eastAsia"/>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759AB" w14:textId="77777777" w:rsidR="00E07CFE" w:rsidRDefault="00E07CFE" w:rsidP="006A616D">
    <w:pPr>
      <w:pStyle w:val="a6"/>
    </w:pPr>
    <w:r>
      <w:rPr>
        <w:rFonts w:hint="eastAsia"/>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A4FC0" w14:textId="68A3DC06" w:rsidR="00E07CFE" w:rsidRPr="00495057" w:rsidRDefault="00E07CFE" w:rsidP="00495057">
    <w:pPr>
      <w:pStyle w:val="a6"/>
    </w:pPr>
    <w:r w:rsidRPr="00A929F2">
      <w:rPr>
        <w:rFonts w:cs="Times New Roman" w:hint="eastAsia"/>
        <w:szCs w:val="18"/>
      </w:rPr>
      <w:t>东南大学硕士学位</w:t>
    </w:r>
    <w:r>
      <w:rPr>
        <w:rFonts w:cs="Times New Roman" w:hint="eastAsia"/>
        <w:szCs w:val="18"/>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BE582" w14:textId="24E0E1E1" w:rsidR="00E07CFE" w:rsidRPr="003B7B8F" w:rsidRDefault="00E07CFE" w:rsidP="003B7B8F">
    <w:pPr>
      <w:pStyle w:val="a6"/>
    </w:pPr>
    <w:r>
      <w:rPr>
        <w:rFonts w:hint="eastAsia"/>
      </w:rPr>
      <w:t>第一章</w:t>
    </w:r>
    <w:r>
      <w:rPr>
        <w:rFonts w:hint="eastAsia"/>
      </w:rPr>
      <w:t xml:space="preserve"> </w:t>
    </w:r>
    <w:r w:rsidRPr="005A0089">
      <w:t>绪论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CFDA" w14:textId="28BA0920" w:rsidR="00E07CFE" w:rsidRPr="00495057" w:rsidRDefault="00E07CFE" w:rsidP="00495057">
    <w:pPr>
      <w:pStyle w:val="a6"/>
    </w:pPr>
    <w:r>
      <w:rPr>
        <w:rFonts w:hint="eastAsia"/>
      </w:rPr>
      <w:t>第一章</w:t>
    </w:r>
    <w:r>
      <w:rPr>
        <w:rFonts w:hint="eastAsia"/>
      </w:rPr>
      <w:t xml:space="preserve"> </w:t>
    </w:r>
    <w:r w:rsidRPr="005A0089">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F23B2" w14:textId="746866A8" w:rsidR="00E07CFE" w:rsidRPr="003B7B8F" w:rsidRDefault="00E07CFE" w:rsidP="003B7B8F">
    <w:pPr>
      <w:pStyle w:val="a6"/>
    </w:pPr>
    <w:r>
      <w:rPr>
        <w:rFonts w:hint="eastAsia"/>
      </w:rPr>
      <w:t>第二</w:t>
    </w:r>
    <w:r w:rsidRPr="00F92F09">
      <w:rPr>
        <w:rFonts w:hint="eastAsia"/>
      </w:rPr>
      <w:t>章</w:t>
    </w:r>
    <w:r>
      <w:rPr>
        <w:rFonts w:hint="eastAsia"/>
      </w:rPr>
      <w:t xml:space="preserve"> </w:t>
    </w:r>
    <w:r w:rsidRPr="00495057">
      <w:rPr>
        <w:rFonts w:hint="eastAsia"/>
      </w:rPr>
      <w:t>背景知识</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182BE" w14:textId="15B7E127" w:rsidR="00E07CFE" w:rsidRPr="00F92F09" w:rsidRDefault="00E07CFE" w:rsidP="00F92F09">
    <w:pPr>
      <w:pStyle w:val="a6"/>
    </w:pPr>
    <w:r>
      <w:rPr>
        <w:rFonts w:hint="eastAsia"/>
      </w:rPr>
      <w:t>第二</w:t>
    </w:r>
    <w:r w:rsidRPr="00F92F09">
      <w:rPr>
        <w:rFonts w:hint="eastAsia"/>
      </w:rPr>
      <w:t>章</w:t>
    </w:r>
    <w:r>
      <w:rPr>
        <w:rFonts w:hint="eastAsia"/>
      </w:rPr>
      <w:t xml:space="preserve"> </w:t>
    </w:r>
    <w:r w:rsidRPr="00495057">
      <w:rPr>
        <w:rFonts w:hint="eastAsia"/>
      </w:rPr>
      <w:t>背景知识</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E23AE" w14:textId="28C668F6" w:rsidR="00E07CFE" w:rsidRPr="00495057" w:rsidRDefault="00E07CFE" w:rsidP="00495057">
    <w:pPr>
      <w:pStyle w:val="a6"/>
    </w:pPr>
    <w:r w:rsidRPr="00A929F2">
      <w:rPr>
        <w:rFonts w:cs="Times New Roman" w:hint="eastAsia"/>
        <w:szCs w:val="18"/>
      </w:rPr>
      <w:t>东南大学硕士学位</w:t>
    </w:r>
    <w:r>
      <w:rPr>
        <w:rFonts w:cs="Times New Roman" w:hint="eastAsia"/>
        <w:szCs w:val="18"/>
      </w:rPr>
      <w:t>论文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832" w14:textId="0C04D296" w:rsidR="00E07CFE" w:rsidRPr="003B7B8F" w:rsidRDefault="00E07CFE" w:rsidP="003B7B8F">
    <w:pPr>
      <w:pStyle w:val="a6"/>
    </w:pPr>
    <w:r>
      <w:rPr>
        <w:rFonts w:hint="eastAsia"/>
      </w:rPr>
      <w:t>第四</w:t>
    </w:r>
    <w:r w:rsidRPr="000C0E41">
      <w:rPr>
        <w:rFonts w:hint="eastAsia"/>
      </w:rPr>
      <w:t>章</w:t>
    </w:r>
    <w:r w:rsidRPr="000C0E41">
      <w:rPr>
        <w:rFonts w:hint="eastAsia"/>
      </w:rPr>
      <w:t xml:space="preserve"> </w:t>
    </w:r>
    <w:r w:rsidRPr="000C0E41">
      <w:rPr>
        <w:rFonts w:hint="eastAsia"/>
      </w:rPr>
      <w:t>基于矩阵分解的</w:t>
    </w:r>
    <w:r w:rsidRPr="000C0E41">
      <w:rPr>
        <w:rFonts w:hint="eastAsia"/>
      </w:rPr>
      <w:t>is-a</w:t>
    </w:r>
    <w:r w:rsidRPr="000C0E41">
      <w:rPr>
        <w:rFonts w:hint="eastAsia"/>
      </w:rPr>
      <w:t>关系补全方法的评估算法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7E8BC" w14:textId="77777777" w:rsidR="00E07CFE" w:rsidRPr="00F92F09" w:rsidRDefault="00E07CFE" w:rsidP="00F92F09">
    <w:pPr>
      <w:pStyle w:val="a6"/>
    </w:pPr>
    <w:r w:rsidRPr="00F92F09">
      <w:rPr>
        <w:rFonts w:hint="eastAsia"/>
      </w:rPr>
      <w:t>第三章</w:t>
    </w:r>
    <w:r w:rsidRPr="00F92F09">
      <w:rPr>
        <w:rFonts w:hint="eastAsia"/>
      </w:rPr>
      <w:t xml:space="preserve"> </w:t>
    </w:r>
    <w:r w:rsidRPr="00F92F09">
      <w:rPr>
        <w:rFonts w:hint="eastAsia"/>
      </w:rPr>
      <w:t>待评估的</w:t>
    </w:r>
    <w:r w:rsidRPr="00F92F09">
      <w:rPr>
        <w:rFonts w:hint="eastAsia"/>
      </w:rPr>
      <w:t>is-a</w:t>
    </w:r>
    <w:r w:rsidRPr="00F92F09">
      <w:rPr>
        <w:rFonts w:hint="eastAsia"/>
      </w:rPr>
      <w:t>关系补全方法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91F37" w14:textId="49F36FD5" w:rsidR="00E07CFE" w:rsidRPr="000C0E41" w:rsidRDefault="00E07CFE" w:rsidP="000C0E41">
    <w:pPr>
      <w:pStyle w:val="a6"/>
    </w:pPr>
    <w:r>
      <w:rPr>
        <w:rFonts w:hint="eastAsia"/>
      </w:rPr>
      <w:t>第四</w:t>
    </w:r>
    <w:r w:rsidRPr="000C0E41">
      <w:rPr>
        <w:rFonts w:hint="eastAsia"/>
      </w:rPr>
      <w:t>章</w:t>
    </w:r>
    <w:r w:rsidRPr="000C0E41">
      <w:rPr>
        <w:rFonts w:hint="eastAsia"/>
      </w:rPr>
      <w:t xml:space="preserve"> </w:t>
    </w:r>
    <w:r w:rsidRPr="000C0E41">
      <w:rPr>
        <w:rFonts w:hint="eastAsia"/>
      </w:rPr>
      <w:t>基于矩阵分解的</w:t>
    </w:r>
    <w:r w:rsidRPr="000C0E41">
      <w:rPr>
        <w:rFonts w:hint="eastAsia"/>
      </w:rPr>
      <w:t>is-a</w:t>
    </w:r>
    <w:r w:rsidRPr="000C0E41">
      <w:rPr>
        <w:rFonts w:hint="eastAsia"/>
      </w:rPr>
      <w:t>关系补全方法的评估算法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D02E9" w14:textId="123ACF20" w:rsidR="00E07CFE" w:rsidRPr="005A30C3" w:rsidRDefault="00E07CFE" w:rsidP="005A30C3">
    <w:pPr>
      <w:pStyle w:val="a6"/>
    </w:pPr>
    <w:r w:rsidRPr="005A30C3">
      <w:t>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FEB9E" w14:textId="2A19516B" w:rsidR="00E07CFE" w:rsidRPr="00495057" w:rsidRDefault="00E07CFE" w:rsidP="00495057">
    <w:pPr>
      <w:pStyle w:val="a6"/>
    </w:pPr>
    <w:r>
      <w:rPr>
        <w:rFonts w:hint="eastAsia"/>
      </w:rPr>
      <w:t>第五</w:t>
    </w:r>
    <w:r w:rsidRPr="000C0E41">
      <w:rPr>
        <w:rFonts w:hint="eastAsia"/>
      </w:rPr>
      <w:t>章</w:t>
    </w:r>
    <w:r w:rsidRPr="000C0E41">
      <w:rPr>
        <w:rFonts w:hint="eastAsia"/>
      </w:rPr>
      <w:t xml:space="preserve"> </w:t>
    </w:r>
    <w:r w:rsidRPr="000C0E41">
      <w:rPr>
        <w:rFonts w:hint="eastAsia"/>
      </w:rPr>
      <w:t>实验设计及结果分析</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1F05B" w14:textId="40722A19" w:rsidR="00E07CFE" w:rsidRPr="000C0E41" w:rsidRDefault="00E07CFE" w:rsidP="000C0E41">
    <w:pPr>
      <w:pStyle w:val="a6"/>
    </w:pPr>
    <w:r>
      <w:rPr>
        <w:rFonts w:hint="eastAsia"/>
      </w:rPr>
      <w:t>第五</w:t>
    </w:r>
    <w:r w:rsidRPr="000C0E41">
      <w:rPr>
        <w:rFonts w:hint="eastAsia"/>
      </w:rPr>
      <w:t>章</w:t>
    </w:r>
    <w:r w:rsidRPr="000C0E41">
      <w:rPr>
        <w:rFonts w:hint="eastAsia"/>
      </w:rPr>
      <w:t xml:space="preserve"> </w:t>
    </w:r>
    <w:r w:rsidRPr="000C0E41">
      <w:rPr>
        <w:rFonts w:hint="eastAsia"/>
      </w:rPr>
      <w:t>实验设计及结果分析</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A9FCA" w14:textId="371FDCCF" w:rsidR="00E07CFE" w:rsidRPr="0008703D" w:rsidRDefault="00E07CFE" w:rsidP="0008703D">
    <w:pPr>
      <w:pStyle w:val="a6"/>
    </w:pPr>
    <w:r w:rsidRPr="0008703D">
      <w:rPr>
        <w:rFonts w:cs="Times New Roman" w:hint="eastAsia"/>
        <w:szCs w:val="18"/>
      </w:rPr>
      <w:t>第六章</w:t>
    </w:r>
    <w:r w:rsidRPr="0008703D">
      <w:rPr>
        <w:rFonts w:cs="Times New Roman" w:hint="eastAsia"/>
        <w:szCs w:val="18"/>
      </w:rPr>
      <w:t xml:space="preserve"> </w:t>
    </w:r>
    <w:r w:rsidRPr="0008703D">
      <w:rPr>
        <w:rFonts w:cs="Times New Roman" w:hint="eastAsia"/>
        <w:szCs w:val="18"/>
      </w:rPr>
      <w:t>总结与展望</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2BC3" w14:textId="43EAE883" w:rsidR="00E07CFE" w:rsidRPr="0008703D" w:rsidRDefault="00E07CFE" w:rsidP="0008703D">
    <w:pPr>
      <w:pStyle w:val="a6"/>
    </w:pPr>
    <w:r w:rsidRPr="0008703D">
      <w:rPr>
        <w:rFonts w:cs="Times New Roman" w:hint="eastAsia"/>
        <w:szCs w:val="18"/>
      </w:rPr>
      <w:t>东南大学硕士学位论文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482EB" w14:textId="566A55B5" w:rsidR="00E07CFE" w:rsidRPr="0008703D" w:rsidRDefault="00E07CFE" w:rsidP="0008703D">
    <w:pPr>
      <w:pStyle w:val="a6"/>
    </w:pPr>
    <w:r>
      <w:rPr>
        <w:rFonts w:hint="eastAsia"/>
      </w:rPr>
      <w:t>第六</w:t>
    </w:r>
    <w:r w:rsidRPr="0008703D">
      <w:rPr>
        <w:rFonts w:hint="eastAsia"/>
      </w:rPr>
      <w:t>章</w:t>
    </w:r>
    <w:r w:rsidRPr="0008703D">
      <w:rPr>
        <w:rFonts w:hint="eastAsia"/>
      </w:rPr>
      <w:t xml:space="preserve"> </w:t>
    </w:r>
    <w:r w:rsidRPr="0008703D">
      <w:rPr>
        <w:rFonts w:hint="eastAsia"/>
      </w:rPr>
      <w:t>总结与展望</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B2AEF" w14:textId="2EA535EF" w:rsidR="00E07CFE" w:rsidRPr="0008703D" w:rsidRDefault="00E07CFE" w:rsidP="0008703D">
    <w:pPr>
      <w:pStyle w:val="a6"/>
    </w:pPr>
    <w:r>
      <w:rPr>
        <w:rFonts w:cs="Times New Roman" w:hint="eastAsia"/>
        <w:szCs w:val="18"/>
      </w:rPr>
      <w:t>致谢</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4BE0B" w14:textId="60E8BF4C" w:rsidR="00E07CFE" w:rsidRPr="000C0E41" w:rsidRDefault="00E07CFE" w:rsidP="000C0E41">
    <w:pPr>
      <w:pBdr>
        <w:bottom w:val="single" w:sz="6" w:space="1" w:color="auto"/>
      </w:pBdr>
      <w:tabs>
        <w:tab w:val="center" w:pos="4153"/>
        <w:tab w:val="right" w:pos="8306"/>
      </w:tabs>
      <w:snapToGrid w:val="0"/>
      <w:spacing w:line="240" w:lineRule="auto"/>
      <w:ind w:firstLineChars="0" w:firstLine="0"/>
      <w:jc w:val="center"/>
      <w:rPr>
        <w:rFonts w:cs="Times New Roman"/>
        <w:sz w:val="18"/>
        <w:szCs w:val="18"/>
      </w:rPr>
    </w:pPr>
    <w:r>
      <w:rPr>
        <w:rFonts w:hint="eastAsia"/>
      </w:rPr>
      <w:t>致谢</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9FD1" w14:textId="6E920848" w:rsidR="00E07CFE" w:rsidRDefault="00E07CFE" w:rsidP="000C0E41">
    <w:pPr>
      <w:pStyle w:val="a6"/>
    </w:pPr>
    <w:r w:rsidRPr="000C0E41">
      <w:rPr>
        <w:rFonts w:cs="Times New Roman" w:hint="eastAsia"/>
        <w:szCs w:val="18"/>
      </w:rPr>
      <w:t>参考文献</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07DD9" w14:textId="05E94283" w:rsidR="00E07CFE" w:rsidRPr="0008703D" w:rsidRDefault="00E07CFE" w:rsidP="000C0E41">
    <w:pPr>
      <w:pStyle w:val="a6"/>
      <w:rPr>
        <w:szCs w:val="18"/>
      </w:rPr>
    </w:pPr>
    <w:r w:rsidRPr="0008703D">
      <w:rPr>
        <w:rFonts w:hint="eastAsia"/>
        <w:szCs w:val="18"/>
      </w:rPr>
      <w:t>参考</w:t>
    </w:r>
    <w:r w:rsidRPr="0008703D">
      <w:rPr>
        <w:szCs w:val="18"/>
      </w:rPr>
      <w:t>文献</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4B8F6" w14:textId="48B59AF5" w:rsidR="00E07CFE" w:rsidRPr="006704D1" w:rsidRDefault="00E07CFE" w:rsidP="006704D1">
    <w:pPr>
      <w:pStyle w:val="a6"/>
    </w:pPr>
    <w:r w:rsidRPr="006704D1">
      <w:rPr>
        <w:rFonts w:cs="Times New Roman" w:hint="eastAsia"/>
        <w:szCs w:val="18"/>
      </w:rPr>
      <w:t>作者简介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981CD" w14:textId="575FDDFC" w:rsidR="00E07CFE" w:rsidRPr="00EB1AFB" w:rsidRDefault="00E07CFE" w:rsidP="00A929F2">
    <w:pPr>
      <w:pStyle w:val="a6"/>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AB95" w14:textId="45CFA21D" w:rsidR="00E07CFE" w:rsidRDefault="00E07CFE" w:rsidP="006A616D">
    <w:pPr>
      <w:pStyle w:val="a6"/>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79C99" w14:textId="33200834" w:rsidR="00E07CFE" w:rsidRPr="00495057" w:rsidRDefault="00E07CFE" w:rsidP="00C8129D">
    <w:pPr>
      <w:pStyle w:val="a6"/>
    </w:pPr>
    <w:r>
      <w:rPr>
        <w:rFonts w:cs="Times New Roman"/>
        <w:szCs w:val="18"/>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CA8AA" w14:textId="23F48CCF" w:rsidR="00E07CFE" w:rsidRPr="00374F3C" w:rsidRDefault="00E07CFE" w:rsidP="003B7B8F">
    <w:pPr>
      <w:pStyle w:val="a6"/>
    </w:pPr>
    <w:r>
      <w:rPr>
        <w:rFonts w:hint="eastAsia"/>
      </w:rPr>
      <w:t>缩略</w:t>
    </w:r>
    <w:r>
      <w:t>词表</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79FA6" w14:textId="4875BD8B" w:rsidR="00E07CFE" w:rsidRDefault="00E07CFE" w:rsidP="006A616D">
    <w:pPr>
      <w:pStyle w:val="a6"/>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D17CE" w14:textId="78870DFA" w:rsidR="00E07CFE" w:rsidRPr="00495057" w:rsidRDefault="00E07CFE" w:rsidP="00C8129D">
    <w:pPr>
      <w:pStyle w:val="a6"/>
    </w:pPr>
    <w:r>
      <w:rPr>
        <w:rFonts w:cs="Times New Roman" w:hint="eastAsia"/>
        <w:szCs w:val="18"/>
      </w:rPr>
      <w:t>表</w:t>
    </w:r>
    <w:r>
      <w:rPr>
        <w:rFonts w:cs="Times New Roman"/>
        <w:szCs w:val="18"/>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4B663" w14:textId="77777777" w:rsidR="00E07CFE" w:rsidRPr="00374F3C" w:rsidRDefault="00E07CFE" w:rsidP="003B7B8F">
    <w:pPr>
      <w:pStyle w:val="a6"/>
    </w:pPr>
    <w:r>
      <w:rPr>
        <w:rFonts w:hint="eastAsia"/>
      </w:rPr>
      <w:t>缩略</w:t>
    </w:r>
    <w:r>
      <w:t>词表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E8400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33CA"/>
    <w:multiLevelType w:val="multilevel"/>
    <w:tmpl w:val="016233C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8571D3E"/>
    <w:multiLevelType w:val="hybridMultilevel"/>
    <w:tmpl w:val="163C5810"/>
    <w:lvl w:ilvl="0" w:tplc="C7E41212">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826CF2"/>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DB92853"/>
    <w:multiLevelType w:val="multilevel"/>
    <w:tmpl w:val="D4E4DFCA"/>
    <w:lvl w:ilvl="0">
      <w:start w:val="1"/>
      <w:numFmt w:val="chineseCountingThousand"/>
      <w:pStyle w:val="a0"/>
      <w:suff w:val="space"/>
      <w:lvlText w:val="第%1章"/>
      <w:lvlJc w:val="left"/>
      <w:pPr>
        <w:ind w:left="3119" w:firstLine="0"/>
      </w:pPr>
      <w:rPr>
        <w:rFonts w:hint="eastAsia"/>
        <w:lang w:val="en-US"/>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nsid w:val="0ED94AAF"/>
    <w:multiLevelType w:val="multilevel"/>
    <w:tmpl w:val="0ED94AA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1C093C88"/>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44401B3"/>
    <w:multiLevelType w:val="hybridMultilevel"/>
    <w:tmpl w:val="A81EF58A"/>
    <w:lvl w:ilvl="0" w:tplc="532880FE">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026F6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A8163C9"/>
    <w:multiLevelType w:val="hybridMultilevel"/>
    <w:tmpl w:val="28720AF8"/>
    <w:lvl w:ilvl="0" w:tplc="67A0FA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D00180B"/>
    <w:multiLevelType w:val="hybridMultilevel"/>
    <w:tmpl w:val="56A8C980"/>
    <w:lvl w:ilvl="0" w:tplc="5E38EA0C">
      <w:start w:val="74"/>
      <w:numFmt w:val="bullet"/>
      <w:lvlText w:val=""/>
      <w:lvlJc w:val="left"/>
      <w:pPr>
        <w:ind w:left="672" w:hanging="360"/>
      </w:pPr>
      <w:rPr>
        <w:rFonts w:ascii="Wingdings" w:eastAsia="宋体" w:hAnsi="Wingdings" w:cstheme="minorBidi"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11">
    <w:nsid w:val="30752991"/>
    <w:multiLevelType w:val="hybridMultilevel"/>
    <w:tmpl w:val="675CA40A"/>
    <w:lvl w:ilvl="0" w:tplc="5CC0B9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0AA2ED7"/>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38DE6972"/>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9BB0A8D"/>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3A61659C"/>
    <w:multiLevelType w:val="multilevel"/>
    <w:tmpl w:val="4C2202D6"/>
    <w:lvl w:ilvl="0">
      <w:start w:val="1"/>
      <w:numFmt w:val="decimal"/>
      <w:pStyle w:val="Abstract"/>
      <w:lvlText w:val="%1"/>
      <w:lvlJc w:val="left"/>
      <w:pPr>
        <w:ind w:left="425" w:hanging="425"/>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2AF75A9"/>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nsid w:val="4ED1771A"/>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4F3975E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58AA3834"/>
    <w:multiLevelType w:val="hybridMultilevel"/>
    <w:tmpl w:val="A852DAD8"/>
    <w:lvl w:ilvl="0" w:tplc="FD0A026E">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20">
    <w:nsid w:val="5BF1053D"/>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nsid w:val="5C1022C6"/>
    <w:multiLevelType w:val="multilevel"/>
    <w:tmpl w:val="26BE98F0"/>
    <w:lvl w:ilvl="0">
      <w:start w:val="1"/>
      <w:numFmt w:val="decimal"/>
      <w:lvlText w:val="[%1]"/>
      <w:lvlJc w:val="left"/>
      <w:pPr>
        <w:ind w:left="420" w:hanging="420"/>
      </w:pPr>
      <w:rPr>
        <w:rFonts w:hint="eastAsia"/>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DA25DBD"/>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5ECF07DF"/>
    <w:multiLevelType w:val="multilevel"/>
    <w:tmpl w:val="5ECF07D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F215213"/>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60FB4796"/>
    <w:multiLevelType w:val="hybridMultilevel"/>
    <w:tmpl w:val="A86E3762"/>
    <w:lvl w:ilvl="0" w:tplc="3C8E9E8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A77AD9"/>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67DF15EA"/>
    <w:multiLevelType w:val="hybridMultilevel"/>
    <w:tmpl w:val="E42CF142"/>
    <w:lvl w:ilvl="0" w:tplc="E2F21270">
      <w:start w:val="1"/>
      <w:numFmt w:val="decimal"/>
      <w:lvlText w:val="%1."/>
      <w:lvlJc w:val="left"/>
      <w:pPr>
        <w:ind w:left="436" w:hanging="360"/>
      </w:pPr>
      <w:rPr>
        <w:rFonts w:hint="default"/>
        <w:b w:val="0"/>
      </w:rPr>
    </w:lvl>
    <w:lvl w:ilvl="1" w:tplc="04090019" w:tentative="1">
      <w:start w:val="1"/>
      <w:numFmt w:val="lowerLetter"/>
      <w:lvlText w:val="%2)"/>
      <w:lvlJc w:val="left"/>
      <w:pPr>
        <w:ind w:left="916" w:hanging="420"/>
      </w:pPr>
    </w:lvl>
    <w:lvl w:ilvl="2" w:tplc="0409001B" w:tentative="1">
      <w:start w:val="1"/>
      <w:numFmt w:val="lowerRoman"/>
      <w:lvlText w:val="%3."/>
      <w:lvlJc w:val="right"/>
      <w:pPr>
        <w:ind w:left="1336" w:hanging="420"/>
      </w:pPr>
    </w:lvl>
    <w:lvl w:ilvl="3" w:tplc="0409000F" w:tentative="1">
      <w:start w:val="1"/>
      <w:numFmt w:val="decimal"/>
      <w:lvlText w:val="%4."/>
      <w:lvlJc w:val="left"/>
      <w:pPr>
        <w:ind w:left="1756" w:hanging="420"/>
      </w:pPr>
    </w:lvl>
    <w:lvl w:ilvl="4" w:tplc="04090019" w:tentative="1">
      <w:start w:val="1"/>
      <w:numFmt w:val="lowerLetter"/>
      <w:lvlText w:val="%5)"/>
      <w:lvlJc w:val="left"/>
      <w:pPr>
        <w:ind w:left="2176" w:hanging="420"/>
      </w:pPr>
    </w:lvl>
    <w:lvl w:ilvl="5" w:tplc="0409001B" w:tentative="1">
      <w:start w:val="1"/>
      <w:numFmt w:val="lowerRoman"/>
      <w:lvlText w:val="%6."/>
      <w:lvlJc w:val="right"/>
      <w:pPr>
        <w:ind w:left="2596" w:hanging="420"/>
      </w:pPr>
    </w:lvl>
    <w:lvl w:ilvl="6" w:tplc="0409000F" w:tentative="1">
      <w:start w:val="1"/>
      <w:numFmt w:val="decimal"/>
      <w:lvlText w:val="%7."/>
      <w:lvlJc w:val="left"/>
      <w:pPr>
        <w:ind w:left="3016" w:hanging="420"/>
      </w:pPr>
    </w:lvl>
    <w:lvl w:ilvl="7" w:tplc="04090019" w:tentative="1">
      <w:start w:val="1"/>
      <w:numFmt w:val="lowerLetter"/>
      <w:lvlText w:val="%8)"/>
      <w:lvlJc w:val="left"/>
      <w:pPr>
        <w:ind w:left="3436" w:hanging="420"/>
      </w:pPr>
    </w:lvl>
    <w:lvl w:ilvl="8" w:tplc="0409001B" w:tentative="1">
      <w:start w:val="1"/>
      <w:numFmt w:val="lowerRoman"/>
      <w:lvlText w:val="%9."/>
      <w:lvlJc w:val="right"/>
      <w:pPr>
        <w:ind w:left="3856" w:hanging="420"/>
      </w:pPr>
    </w:lvl>
  </w:abstractNum>
  <w:abstractNum w:abstractNumId="28">
    <w:nsid w:val="685D739E"/>
    <w:multiLevelType w:val="multilevel"/>
    <w:tmpl w:val="5C1022C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6AEA579C"/>
    <w:multiLevelType w:val="hybridMultilevel"/>
    <w:tmpl w:val="FEDCCF22"/>
    <w:lvl w:ilvl="0" w:tplc="ECC608C8">
      <w:start w:val="1"/>
      <w:numFmt w:val="decimal"/>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F803F36"/>
    <w:multiLevelType w:val="hybridMultilevel"/>
    <w:tmpl w:val="42286584"/>
    <w:lvl w:ilvl="0" w:tplc="06984A1E">
      <w:start w:val="1"/>
      <w:numFmt w:val="decimal"/>
      <w:pStyle w:val="a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20628F"/>
    <w:multiLevelType w:val="multilevel"/>
    <w:tmpl w:val="30AA2ED7"/>
    <w:lvl w:ilvl="0">
      <w:start w:val="1"/>
      <w:numFmt w:val="decimal"/>
      <w:lvlText w:val="（%1）"/>
      <w:lvlJc w:val="left"/>
      <w:pPr>
        <w:ind w:left="1146"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74C57107"/>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3">
    <w:nsid w:val="75435B95"/>
    <w:multiLevelType w:val="multilevel"/>
    <w:tmpl w:val="5C1022C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754F3ACF"/>
    <w:multiLevelType w:val="hybridMultilevel"/>
    <w:tmpl w:val="312CCE2E"/>
    <w:lvl w:ilvl="0" w:tplc="616CCC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76357C7"/>
    <w:multiLevelType w:val="hybridMultilevel"/>
    <w:tmpl w:val="32740912"/>
    <w:lvl w:ilvl="0" w:tplc="0EDC77AA">
      <w:start w:val="1"/>
      <w:numFmt w:val="decimal"/>
      <w:lvlText w:val="%1."/>
      <w:lvlJc w:val="left"/>
      <w:pPr>
        <w:ind w:left="436" w:hanging="360"/>
      </w:pPr>
      <w:rPr>
        <w:rFonts w:hint="default"/>
        <w:b w:val="0"/>
      </w:rPr>
    </w:lvl>
    <w:lvl w:ilvl="1" w:tplc="04090019" w:tentative="1">
      <w:start w:val="1"/>
      <w:numFmt w:val="lowerLetter"/>
      <w:lvlText w:val="%2)"/>
      <w:lvlJc w:val="left"/>
      <w:pPr>
        <w:ind w:left="916" w:hanging="420"/>
      </w:pPr>
    </w:lvl>
    <w:lvl w:ilvl="2" w:tplc="0409001B" w:tentative="1">
      <w:start w:val="1"/>
      <w:numFmt w:val="lowerRoman"/>
      <w:lvlText w:val="%3."/>
      <w:lvlJc w:val="right"/>
      <w:pPr>
        <w:ind w:left="1336" w:hanging="420"/>
      </w:pPr>
    </w:lvl>
    <w:lvl w:ilvl="3" w:tplc="0409000F" w:tentative="1">
      <w:start w:val="1"/>
      <w:numFmt w:val="decimal"/>
      <w:lvlText w:val="%4."/>
      <w:lvlJc w:val="left"/>
      <w:pPr>
        <w:ind w:left="1756" w:hanging="420"/>
      </w:pPr>
    </w:lvl>
    <w:lvl w:ilvl="4" w:tplc="04090019" w:tentative="1">
      <w:start w:val="1"/>
      <w:numFmt w:val="lowerLetter"/>
      <w:lvlText w:val="%5)"/>
      <w:lvlJc w:val="left"/>
      <w:pPr>
        <w:ind w:left="2176" w:hanging="420"/>
      </w:pPr>
    </w:lvl>
    <w:lvl w:ilvl="5" w:tplc="0409001B" w:tentative="1">
      <w:start w:val="1"/>
      <w:numFmt w:val="lowerRoman"/>
      <w:lvlText w:val="%6."/>
      <w:lvlJc w:val="right"/>
      <w:pPr>
        <w:ind w:left="2596" w:hanging="420"/>
      </w:pPr>
    </w:lvl>
    <w:lvl w:ilvl="6" w:tplc="0409000F" w:tentative="1">
      <w:start w:val="1"/>
      <w:numFmt w:val="decimal"/>
      <w:lvlText w:val="%7."/>
      <w:lvlJc w:val="left"/>
      <w:pPr>
        <w:ind w:left="3016" w:hanging="420"/>
      </w:pPr>
    </w:lvl>
    <w:lvl w:ilvl="7" w:tplc="04090019" w:tentative="1">
      <w:start w:val="1"/>
      <w:numFmt w:val="lowerLetter"/>
      <w:lvlText w:val="%8)"/>
      <w:lvlJc w:val="left"/>
      <w:pPr>
        <w:ind w:left="3436" w:hanging="420"/>
      </w:pPr>
    </w:lvl>
    <w:lvl w:ilvl="8" w:tplc="0409001B" w:tentative="1">
      <w:start w:val="1"/>
      <w:numFmt w:val="lowerRoman"/>
      <w:lvlText w:val="%9."/>
      <w:lvlJc w:val="right"/>
      <w:pPr>
        <w:ind w:left="3856" w:hanging="420"/>
      </w:pPr>
    </w:lvl>
  </w:abstractNum>
  <w:abstractNum w:abstractNumId="36">
    <w:nsid w:val="77CC17D3"/>
    <w:multiLevelType w:val="hybridMultilevel"/>
    <w:tmpl w:val="3E0CBD70"/>
    <w:lvl w:ilvl="0" w:tplc="8792616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4"/>
  </w:num>
  <w:num w:numId="2">
    <w:abstractNumId w:val="30"/>
  </w:num>
  <w:num w:numId="3">
    <w:abstractNumId w:val="15"/>
  </w:num>
  <w:num w:numId="4">
    <w:abstractNumId w:val="11"/>
  </w:num>
  <w:num w:numId="5">
    <w:abstractNumId w:val="29"/>
  </w:num>
  <w:num w:numId="6">
    <w:abstractNumId w:val="3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0"/>
  </w:num>
  <w:num w:numId="10">
    <w:abstractNumId w:val="27"/>
  </w:num>
  <w:num w:numId="11">
    <w:abstractNumId w:val="12"/>
  </w:num>
  <w:num w:numId="12">
    <w:abstractNumId w:val="21"/>
  </w:num>
  <w:num w:numId="13">
    <w:abstractNumId w:val="32"/>
  </w:num>
  <w:num w:numId="14">
    <w:abstractNumId w:val="36"/>
  </w:num>
  <w:num w:numId="15">
    <w:abstractNumId w:val="20"/>
  </w:num>
  <w:num w:numId="16">
    <w:abstractNumId w:val="17"/>
  </w:num>
  <w:num w:numId="17">
    <w:abstractNumId w:val="16"/>
  </w:num>
  <w:num w:numId="18">
    <w:abstractNumId w:val="6"/>
  </w:num>
  <w:num w:numId="19">
    <w:abstractNumId w:val="22"/>
  </w:num>
  <w:num w:numId="20">
    <w:abstractNumId w:val="28"/>
  </w:num>
  <w:num w:numId="21">
    <w:abstractNumId w:val="14"/>
  </w:num>
  <w:num w:numId="22">
    <w:abstractNumId w:val="33"/>
  </w:num>
  <w:num w:numId="23">
    <w:abstractNumId w:val="24"/>
  </w:num>
  <w:num w:numId="24">
    <w:abstractNumId w:val="3"/>
  </w:num>
  <w:num w:numId="25">
    <w:abstractNumId w:val="31"/>
  </w:num>
  <w:num w:numId="26">
    <w:abstractNumId w:val="13"/>
  </w:num>
  <w:num w:numId="27">
    <w:abstractNumId w:val="8"/>
  </w:num>
  <w:num w:numId="28">
    <w:abstractNumId w:val="4"/>
  </w:num>
  <w:num w:numId="29">
    <w:abstractNumId w:val="4"/>
  </w:num>
  <w:num w:numId="30">
    <w:abstractNumId w:val="5"/>
  </w:num>
  <w:num w:numId="31">
    <w:abstractNumId w:val="1"/>
  </w:num>
  <w:num w:numId="32">
    <w:abstractNumId w:val="23"/>
  </w:num>
  <w:num w:numId="33">
    <w:abstractNumId w:val="26"/>
  </w:num>
  <w:num w:numId="34">
    <w:abstractNumId w:val="4"/>
  </w:num>
  <w:num w:numId="35">
    <w:abstractNumId w:val="18"/>
  </w:num>
  <w:num w:numId="36">
    <w:abstractNumId w:val="4"/>
  </w:num>
  <w:num w:numId="37">
    <w:abstractNumId w:val="4"/>
  </w:num>
  <w:num w:numId="38">
    <w:abstractNumId w:val="4"/>
  </w:num>
  <w:num w:numId="39">
    <w:abstractNumId w:val="7"/>
  </w:num>
  <w:num w:numId="40">
    <w:abstractNumId w:val="2"/>
  </w:num>
  <w:num w:numId="41">
    <w:abstractNumId w:val="9"/>
  </w:num>
  <w:num w:numId="42">
    <w:abstractNumId w:val="4"/>
  </w:num>
  <w:num w:numId="43">
    <w:abstractNumId w:val="34"/>
  </w:num>
  <w:num w:numId="44">
    <w:abstractNumId w:val="19"/>
  </w:num>
  <w:num w:numId="45">
    <w:abstractNumId w:val="10"/>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OLLO W">
    <w15:presenceInfo w15:providerId="Windows Live" w15:userId="04b288f99b990b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defaultTabStop w:val="418"/>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中文论文引用样式&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25wfrved2zzppuexae9pdepz22pap2efafwr&quot;&gt;thesis&lt;record-ids&gt;&lt;item&gt;27&lt;/item&gt;&lt;item&gt;28&lt;/item&gt;&lt;/record-ids&gt;&lt;/item&gt;&lt;/Libraries&gt;"/>
  </w:docVars>
  <w:rsids>
    <w:rsidRoot w:val="00FC0708"/>
    <w:rsid w:val="0000046D"/>
    <w:rsid w:val="0000067C"/>
    <w:rsid w:val="00001022"/>
    <w:rsid w:val="00001233"/>
    <w:rsid w:val="00001DB5"/>
    <w:rsid w:val="00001F29"/>
    <w:rsid w:val="0000218F"/>
    <w:rsid w:val="000021C1"/>
    <w:rsid w:val="00002503"/>
    <w:rsid w:val="000028C1"/>
    <w:rsid w:val="00002908"/>
    <w:rsid w:val="00002B14"/>
    <w:rsid w:val="00002E8A"/>
    <w:rsid w:val="000031F5"/>
    <w:rsid w:val="0000386E"/>
    <w:rsid w:val="00003A97"/>
    <w:rsid w:val="00003DA0"/>
    <w:rsid w:val="00003E3C"/>
    <w:rsid w:val="00003F65"/>
    <w:rsid w:val="00004615"/>
    <w:rsid w:val="00004F8B"/>
    <w:rsid w:val="0000545E"/>
    <w:rsid w:val="00005807"/>
    <w:rsid w:val="000059A8"/>
    <w:rsid w:val="00005CC0"/>
    <w:rsid w:val="00005E3D"/>
    <w:rsid w:val="0000625E"/>
    <w:rsid w:val="00006372"/>
    <w:rsid w:val="000067C9"/>
    <w:rsid w:val="00007195"/>
    <w:rsid w:val="00007B7B"/>
    <w:rsid w:val="00007BA1"/>
    <w:rsid w:val="00007C73"/>
    <w:rsid w:val="00007E9D"/>
    <w:rsid w:val="00007FE6"/>
    <w:rsid w:val="000100BC"/>
    <w:rsid w:val="0001027C"/>
    <w:rsid w:val="000106B2"/>
    <w:rsid w:val="000110A3"/>
    <w:rsid w:val="00011144"/>
    <w:rsid w:val="000117A7"/>
    <w:rsid w:val="00011A15"/>
    <w:rsid w:val="00011B84"/>
    <w:rsid w:val="00011DA5"/>
    <w:rsid w:val="00011F7A"/>
    <w:rsid w:val="00011FC2"/>
    <w:rsid w:val="0001202B"/>
    <w:rsid w:val="00012106"/>
    <w:rsid w:val="0001245C"/>
    <w:rsid w:val="00012BD5"/>
    <w:rsid w:val="0001309D"/>
    <w:rsid w:val="00013261"/>
    <w:rsid w:val="000134BF"/>
    <w:rsid w:val="000138D1"/>
    <w:rsid w:val="000139A9"/>
    <w:rsid w:val="00013A76"/>
    <w:rsid w:val="00013AB7"/>
    <w:rsid w:val="00013DC2"/>
    <w:rsid w:val="00013ECE"/>
    <w:rsid w:val="0001434C"/>
    <w:rsid w:val="0001435E"/>
    <w:rsid w:val="000145F2"/>
    <w:rsid w:val="00014BB6"/>
    <w:rsid w:val="00015651"/>
    <w:rsid w:val="00015704"/>
    <w:rsid w:val="00015B52"/>
    <w:rsid w:val="00015E14"/>
    <w:rsid w:val="0001610F"/>
    <w:rsid w:val="000162C2"/>
    <w:rsid w:val="00016490"/>
    <w:rsid w:val="00016560"/>
    <w:rsid w:val="000166F0"/>
    <w:rsid w:val="00016C18"/>
    <w:rsid w:val="0001702B"/>
    <w:rsid w:val="000170D3"/>
    <w:rsid w:val="000172B7"/>
    <w:rsid w:val="00017412"/>
    <w:rsid w:val="0001758A"/>
    <w:rsid w:val="000177B6"/>
    <w:rsid w:val="00017962"/>
    <w:rsid w:val="00017B06"/>
    <w:rsid w:val="00017C71"/>
    <w:rsid w:val="00017EAE"/>
    <w:rsid w:val="0002001D"/>
    <w:rsid w:val="0002027B"/>
    <w:rsid w:val="000208A5"/>
    <w:rsid w:val="000209DC"/>
    <w:rsid w:val="00020B87"/>
    <w:rsid w:val="00020B96"/>
    <w:rsid w:val="00020DAD"/>
    <w:rsid w:val="0002177F"/>
    <w:rsid w:val="000217E9"/>
    <w:rsid w:val="00021841"/>
    <w:rsid w:val="0002189E"/>
    <w:rsid w:val="0002237E"/>
    <w:rsid w:val="00022883"/>
    <w:rsid w:val="00022A96"/>
    <w:rsid w:val="00023546"/>
    <w:rsid w:val="00023B2F"/>
    <w:rsid w:val="000240A7"/>
    <w:rsid w:val="00024A8F"/>
    <w:rsid w:val="00024C31"/>
    <w:rsid w:val="00025521"/>
    <w:rsid w:val="000257C4"/>
    <w:rsid w:val="00025825"/>
    <w:rsid w:val="00025F98"/>
    <w:rsid w:val="00026547"/>
    <w:rsid w:val="000265F7"/>
    <w:rsid w:val="00026B43"/>
    <w:rsid w:val="00027005"/>
    <w:rsid w:val="0002710A"/>
    <w:rsid w:val="0002718B"/>
    <w:rsid w:val="000275D9"/>
    <w:rsid w:val="000277F5"/>
    <w:rsid w:val="000278D3"/>
    <w:rsid w:val="0003021E"/>
    <w:rsid w:val="000304CF"/>
    <w:rsid w:val="000305EF"/>
    <w:rsid w:val="00030694"/>
    <w:rsid w:val="0003072B"/>
    <w:rsid w:val="00030794"/>
    <w:rsid w:val="000308FD"/>
    <w:rsid w:val="00030F6A"/>
    <w:rsid w:val="00031001"/>
    <w:rsid w:val="000312A4"/>
    <w:rsid w:val="00031358"/>
    <w:rsid w:val="000314CB"/>
    <w:rsid w:val="00031545"/>
    <w:rsid w:val="0003167F"/>
    <w:rsid w:val="00031B3B"/>
    <w:rsid w:val="00031DA0"/>
    <w:rsid w:val="00031ED4"/>
    <w:rsid w:val="0003203C"/>
    <w:rsid w:val="000333C9"/>
    <w:rsid w:val="00033733"/>
    <w:rsid w:val="00033C23"/>
    <w:rsid w:val="00033DCF"/>
    <w:rsid w:val="0003425A"/>
    <w:rsid w:val="000346A9"/>
    <w:rsid w:val="00034791"/>
    <w:rsid w:val="00034939"/>
    <w:rsid w:val="000352C9"/>
    <w:rsid w:val="00035D64"/>
    <w:rsid w:val="00035D8A"/>
    <w:rsid w:val="00035E18"/>
    <w:rsid w:val="00035F18"/>
    <w:rsid w:val="000362E6"/>
    <w:rsid w:val="000366E0"/>
    <w:rsid w:val="000367E6"/>
    <w:rsid w:val="00036BD8"/>
    <w:rsid w:val="00037646"/>
    <w:rsid w:val="0003785D"/>
    <w:rsid w:val="00037CC3"/>
    <w:rsid w:val="00037F92"/>
    <w:rsid w:val="000400FD"/>
    <w:rsid w:val="000401EA"/>
    <w:rsid w:val="0004024E"/>
    <w:rsid w:val="000409EF"/>
    <w:rsid w:val="00041152"/>
    <w:rsid w:val="000411A8"/>
    <w:rsid w:val="00041910"/>
    <w:rsid w:val="00041AA3"/>
    <w:rsid w:val="00041B7B"/>
    <w:rsid w:val="00041D57"/>
    <w:rsid w:val="00041FBE"/>
    <w:rsid w:val="00042093"/>
    <w:rsid w:val="000423B0"/>
    <w:rsid w:val="0004284A"/>
    <w:rsid w:val="00042B10"/>
    <w:rsid w:val="00043153"/>
    <w:rsid w:val="000434FE"/>
    <w:rsid w:val="00043811"/>
    <w:rsid w:val="000438AC"/>
    <w:rsid w:val="0004393E"/>
    <w:rsid w:val="00043950"/>
    <w:rsid w:val="00043953"/>
    <w:rsid w:val="00043F48"/>
    <w:rsid w:val="00044295"/>
    <w:rsid w:val="00044872"/>
    <w:rsid w:val="00044E62"/>
    <w:rsid w:val="00045085"/>
    <w:rsid w:val="00045245"/>
    <w:rsid w:val="000459BA"/>
    <w:rsid w:val="00045BDB"/>
    <w:rsid w:val="000466A9"/>
    <w:rsid w:val="0004683D"/>
    <w:rsid w:val="000468EB"/>
    <w:rsid w:val="00046941"/>
    <w:rsid w:val="00046B0E"/>
    <w:rsid w:val="00046BC8"/>
    <w:rsid w:val="00047009"/>
    <w:rsid w:val="00047204"/>
    <w:rsid w:val="00047429"/>
    <w:rsid w:val="00047756"/>
    <w:rsid w:val="00047840"/>
    <w:rsid w:val="000478A0"/>
    <w:rsid w:val="00047C66"/>
    <w:rsid w:val="00050403"/>
    <w:rsid w:val="000504FF"/>
    <w:rsid w:val="00050738"/>
    <w:rsid w:val="000508EC"/>
    <w:rsid w:val="00050C5C"/>
    <w:rsid w:val="00050C6E"/>
    <w:rsid w:val="0005108F"/>
    <w:rsid w:val="00051248"/>
    <w:rsid w:val="00051553"/>
    <w:rsid w:val="00051670"/>
    <w:rsid w:val="00051B61"/>
    <w:rsid w:val="00051DA7"/>
    <w:rsid w:val="00051DBF"/>
    <w:rsid w:val="00051ED1"/>
    <w:rsid w:val="00051F4F"/>
    <w:rsid w:val="0005225C"/>
    <w:rsid w:val="0005270C"/>
    <w:rsid w:val="00052836"/>
    <w:rsid w:val="00052AA6"/>
    <w:rsid w:val="00052ABB"/>
    <w:rsid w:val="00052C13"/>
    <w:rsid w:val="00052C14"/>
    <w:rsid w:val="00052D55"/>
    <w:rsid w:val="00052E9E"/>
    <w:rsid w:val="00052FC6"/>
    <w:rsid w:val="0005384C"/>
    <w:rsid w:val="00053C5D"/>
    <w:rsid w:val="00053EB2"/>
    <w:rsid w:val="000540BA"/>
    <w:rsid w:val="000547EE"/>
    <w:rsid w:val="00054C38"/>
    <w:rsid w:val="000554E9"/>
    <w:rsid w:val="0005558F"/>
    <w:rsid w:val="000555FB"/>
    <w:rsid w:val="0005566C"/>
    <w:rsid w:val="0005569C"/>
    <w:rsid w:val="0005570D"/>
    <w:rsid w:val="00055C22"/>
    <w:rsid w:val="00055F16"/>
    <w:rsid w:val="00055FA6"/>
    <w:rsid w:val="000566C3"/>
    <w:rsid w:val="00057151"/>
    <w:rsid w:val="00057313"/>
    <w:rsid w:val="000574C4"/>
    <w:rsid w:val="0005779B"/>
    <w:rsid w:val="00057CE9"/>
    <w:rsid w:val="00060266"/>
    <w:rsid w:val="00060439"/>
    <w:rsid w:val="00060619"/>
    <w:rsid w:val="000607C8"/>
    <w:rsid w:val="000612C9"/>
    <w:rsid w:val="0006184B"/>
    <w:rsid w:val="00061E95"/>
    <w:rsid w:val="0006278F"/>
    <w:rsid w:val="00062B1A"/>
    <w:rsid w:val="0006311E"/>
    <w:rsid w:val="0006342E"/>
    <w:rsid w:val="0006360B"/>
    <w:rsid w:val="000636D4"/>
    <w:rsid w:val="00063722"/>
    <w:rsid w:val="0006373F"/>
    <w:rsid w:val="00063C92"/>
    <w:rsid w:val="0006412A"/>
    <w:rsid w:val="000644C2"/>
    <w:rsid w:val="00064C7B"/>
    <w:rsid w:val="00064F5B"/>
    <w:rsid w:val="00064FBF"/>
    <w:rsid w:val="0006535E"/>
    <w:rsid w:val="000653D6"/>
    <w:rsid w:val="000653FA"/>
    <w:rsid w:val="000655A8"/>
    <w:rsid w:val="000656C5"/>
    <w:rsid w:val="00065F3D"/>
    <w:rsid w:val="00066828"/>
    <w:rsid w:val="000669C4"/>
    <w:rsid w:val="00066E1D"/>
    <w:rsid w:val="00066F53"/>
    <w:rsid w:val="00066FCE"/>
    <w:rsid w:val="00067431"/>
    <w:rsid w:val="00067853"/>
    <w:rsid w:val="000679F6"/>
    <w:rsid w:val="00067F7C"/>
    <w:rsid w:val="00067FB2"/>
    <w:rsid w:val="00070134"/>
    <w:rsid w:val="00070303"/>
    <w:rsid w:val="000709D0"/>
    <w:rsid w:val="00070E8B"/>
    <w:rsid w:val="000712F1"/>
    <w:rsid w:val="000718F4"/>
    <w:rsid w:val="00071951"/>
    <w:rsid w:val="00071BB7"/>
    <w:rsid w:val="00071C42"/>
    <w:rsid w:val="00071DF0"/>
    <w:rsid w:val="00071F5E"/>
    <w:rsid w:val="00072196"/>
    <w:rsid w:val="000721B5"/>
    <w:rsid w:val="00072563"/>
    <w:rsid w:val="00072711"/>
    <w:rsid w:val="00072B50"/>
    <w:rsid w:val="00072CC7"/>
    <w:rsid w:val="000734F6"/>
    <w:rsid w:val="00073512"/>
    <w:rsid w:val="00073595"/>
    <w:rsid w:val="000736F9"/>
    <w:rsid w:val="00073A49"/>
    <w:rsid w:val="00073A67"/>
    <w:rsid w:val="00073AC1"/>
    <w:rsid w:val="00073D43"/>
    <w:rsid w:val="00073F61"/>
    <w:rsid w:val="00074824"/>
    <w:rsid w:val="00074D07"/>
    <w:rsid w:val="00074D75"/>
    <w:rsid w:val="00075503"/>
    <w:rsid w:val="00075807"/>
    <w:rsid w:val="00075C44"/>
    <w:rsid w:val="00075F0F"/>
    <w:rsid w:val="000767E1"/>
    <w:rsid w:val="00076B6B"/>
    <w:rsid w:val="00076D0B"/>
    <w:rsid w:val="00077404"/>
    <w:rsid w:val="00077ACE"/>
    <w:rsid w:val="00077B4D"/>
    <w:rsid w:val="00077C28"/>
    <w:rsid w:val="000800A6"/>
    <w:rsid w:val="000806AE"/>
    <w:rsid w:val="000808DA"/>
    <w:rsid w:val="00080B9C"/>
    <w:rsid w:val="00080EFA"/>
    <w:rsid w:val="00081B3C"/>
    <w:rsid w:val="00081CAA"/>
    <w:rsid w:val="00081CD0"/>
    <w:rsid w:val="00081F0A"/>
    <w:rsid w:val="000820E9"/>
    <w:rsid w:val="00082AB3"/>
    <w:rsid w:val="000835D3"/>
    <w:rsid w:val="0008375C"/>
    <w:rsid w:val="0008387F"/>
    <w:rsid w:val="000838E5"/>
    <w:rsid w:val="00083BDB"/>
    <w:rsid w:val="00083DB9"/>
    <w:rsid w:val="0008410E"/>
    <w:rsid w:val="00084C4B"/>
    <w:rsid w:val="00084C82"/>
    <w:rsid w:val="0008513C"/>
    <w:rsid w:val="00085276"/>
    <w:rsid w:val="000852FC"/>
    <w:rsid w:val="000853CD"/>
    <w:rsid w:val="00085610"/>
    <w:rsid w:val="00085834"/>
    <w:rsid w:val="00085D1A"/>
    <w:rsid w:val="00085F4F"/>
    <w:rsid w:val="000861A9"/>
    <w:rsid w:val="00086211"/>
    <w:rsid w:val="000862D5"/>
    <w:rsid w:val="0008642E"/>
    <w:rsid w:val="00086B63"/>
    <w:rsid w:val="00086F11"/>
    <w:rsid w:val="0008703D"/>
    <w:rsid w:val="00087082"/>
    <w:rsid w:val="000870A9"/>
    <w:rsid w:val="000870EF"/>
    <w:rsid w:val="000872FD"/>
    <w:rsid w:val="00087533"/>
    <w:rsid w:val="00087BD1"/>
    <w:rsid w:val="00087CF0"/>
    <w:rsid w:val="00087D50"/>
    <w:rsid w:val="000905D6"/>
    <w:rsid w:val="0009076E"/>
    <w:rsid w:val="00090862"/>
    <w:rsid w:val="00090D4D"/>
    <w:rsid w:val="00091604"/>
    <w:rsid w:val="00091A85"/>
    <w:rsid w:val="00092525"/>
    <w:rsid w:val="00092647"/>
    <w:rsid w:val="00092729"/>
    <w:rsid w:val="0009280D"/>
    <w:rsid w:val="00092A36"/>
    <w:rsid w:val="00092F5B"/>
    <w:rsid w:val="0009316F"/>
    <w:rsid w:val="00093170"/>
    <w:rsid w:val="000931C0"/>
    <w:rsid w:val="000933FE"/>
    <w:rsid w:val="000934BB"/>
    <w:rsid w:val="000935BA"/>
    <w:rsid w:val="00093D94"/>
    <w:rsid w:val="00094119"/>
    <w:rsid w:val="000943A1"/>
    <w:rsid w:val="0009444F"/>
    <w:rsid w:val="00094BF3"/>
    <w:rsid w:val="00094C1B"/>
    <w:rsid w:val="00094E3D"/>
    <w:rsid w:val="00094F41"/>
    <w:rsid w:val="00095277"/>
    <w:rsid w:val="0009571D"/>
    <w:rsid w:val="000957C1"/>
    <w:rsid w:val="0009583D"/>
    <w:rsid w:val="00095B8B"/>
    <w:rsid w:val="00095C5A"/>
    <w:rsid w:val="00095E48"/>
    <w:rsid w:val="00096011"/>
    <w:rsid w:val="00096032"/>
    <w:rsid w:val="000962B9"/>
    <w:rsid w:val="00096853"/>
    <w:rsid w:val="00096B82"/>
    <w:rsid w:val="0009733F"/>
    <w:rsid w:val="000976BC"/>
    <w:rsid w:val="00097FC0"/>
    <w:rsid w:val="000A01E0"/>
    <w:rsid w:val="000A030D"/>
    <w:rsid w:val="000A038E"/>
    <w:rsid w:val="000A03BA"/>
    <w:rsid w:val="000A0912"/>
    <w:rsid w:val="000A0AC5"/>
    <w:rsid w:val="000A0CDE"/>
    <w:rsid w:val="000A20D2"/>
    <w:rsid w:val="000A2600"/>
    <w:rsid w:val="000A2A70"/>
    <w:rsid w:val="000A2B08"/>
    <w:rsid w:val="000A2CF1"/>
    <w:rsid w:val="000A2EB7"/>
    <w:rsid w:val="000A3541"/>
    <w:rsid w:val="000A3607"/>
    <w:rsid w:val="000A36BE"/>
    <w:rsid w:val="000A3F37"/>
    <w:rsid w:val="000A422F"/>
    <w:rsid w:val="000A43C5"/>
    <w:rsid w:val="000A44B0"/>
    <w:rsid w:val="000A4631"/>
    <w:rsid w:val="000A4BED"/>
    <w:rsid w:val="000A4D31"/>
    <w:rsid w:val="000A4FB8"/>
    <w:rsid w:val="000A52EC"/>
    <w:rsid w:val="000A54BB"/>
    <w:rsid w:val="000A5585"/>
    <w:rsid w:val="000A5E33"/>
    <w:rsid w:val="000A60E9"/>
    <w:rsid w:val="000A6415"/>
    <w:rsid w:val="000A64A5"/>
    <w:rsid w:val="000A64B5"/>
    <w:rsid w:val="000A68FB"/>
    <w:rsid w:val="000A6A4F"/>
    <w:rsid w:val="000A6C04"/>
    <w:rsid w:val="000A6CC9"/>
    <w:rsid w:val="000A6D8F"/>
    <w:rsid w:val="000A72EE"/>
    <w:rsid w:val="000A7335"/>
    <w:rsid w:val="000A7452"/>
    <w:rsid w:val="000A7886"/>
    <w:rsid w:val="000B0768"/>
    <w:rsid w:val="000B0823"/>
    <w:rsid w:val="000B0889"/>
    <w:rsid w:val="000B09B0"/>
    <w:rsid w:val="000B0B81"/>
    <w:rsid w:val="000B0E06"/>
    <w:rsid w:val="000B0F5F"/>
    <w:rsid w:val="000B1740"/>
    <w:rsid w:val="000B1B7D"/>
    <w:rsid w:val="000B22C5"/>
    <w:rsid w:val="000B22C9"/>
    <w:rsid w:val="000B230F"/>
    <w:rsid w:val="000B231C"/>
    <w:rsid w:val="000B2920"/>
    <w:rsid w:val="000B30AD"/>
    <w:rsid w:val="000B3659"/>
    <w:rsid w:val="000B3679"/>
    <w:rsid w:val="000B36CC"/>
    <w:rsid w:val="000B36CD"/>
    <w:rsid w:val="000B3DD0"/>
    <w:rsid w:val="000B3DDC"/>
    <w:rsid w:val="000B3F77"/>
    <w:rsid w:val="000B3FC0"/>
    <w:rsid w:val="000B4019"/>
    <w:rsid w:val="000B46F7"/>
    <w:rsid w:val="000B4F09"/>
    <w:rsid w:val="000B5F8A"/>
    <w:rsid w:val="000B60C3"/>
    <w:rsid w:val="000B60EF"/>
    <w:rsid w:val="000B61E5"/>
    <w:rsid w:val="000B6FE5"/>
    <w:rsid w:val="000B70E9"/>
    <w:rsid w:val="000B714E"/>
    <w:rsid w:val="000B72AA"/>
    <w:rsid w:val="000B72F3"/>
    <w:rsid w:val="000B78D0"/>
    <w:rsid w:val="000B7A5E"/>
    <w:rsid w:val="000B7F6B"/>
    <w:rsid w:val="000B7FC2"/>
    <w:rsid w:val="000C0065"/>
    <w:rsid w:val="000C0547"/>
    <w:rsid w:val="000C07A5"/>
    <w:rsid w:val="000C09FA"/>
    <w:rsid w:val="000C0E41"/>
    <w:rsid w:val="000C0EE3"/>
    <w:rsid w:val="000C1181"/>
    <w:rsid w:val="000C13F5"/>
    <w:rsid w:val="000C17A7"/>
    <w:rsid w:val="000C1808"/>
    <w:rsid w:val="000C182E"/>
    <w:rsid w:val="000C19CF"/>
    <w:rsid w:val="000C19DA"/>
    <w:rsid w:val="000C1EC2"/>
    <w:rsid w:val="000C1EE7"/>
    <w:rsid w:val="000C21CA"/>
    <w:rsid w:val="000C23D4"/>
    <w:rsid w:val="000C28A7"/>
    <w:rsid w:val="000C2BB3"/>
    <w:rsid w:val="000C321A"/>
    <w:rsid w:val="000C3526"/>
    <w:rsid w:val="000C3866"/>
    <w:rsid w:val="000C3DE1"/>
    <w:rsid w:val="000C3F83"/>
    <w:rsid w:val="000C3FD5"/>
    <w:rsid w:val="000C4450"/>
    <w:rsid w:val="000C45E6"/>
    <w:rsid w:val="000C4969"/>
    <w:rsid w:val="000C4D30"/>
    <w:rsid w:val="000C4EF0"/>
    <w:rsid w:val="000C50B4"/>
    <w:rsid w:val="000C50BD"/>
    <w:rsid w:val="000C5137"/>
    <w:rsid w:val="000C5357"/>
    <w:rsid w:val="000C5538"/>
    <w:rsid w:val="000C5662"/>
    <w:rsid w:val="000C5A88"/>
    <w:rsid w:val="000C5CCE"/>
    <w:rsid w:val="000C60A3"/>
    <w:rsid w:val="000C60A9"/>
    <w:rsid w:val="000C63F1"/>
    <w:rsid w:val="000C647D"/>
    <w:rsid w:val="000C68F2"/>
    <w:rsid w:val="000C6918"/>
    <w:rsid w:val="000C6B4E"/>
    <w:rsid w:val="000C6B87"/>
    <w:rsid w:val="000C6DC5"/>
    <w:rsid w:val="000C6E04"/>
    <w:rsid w:val="000C6F63"/>
    <w:rsid w:val="000C7393"/>
    <w:rsid w:val="000C759B"/>
    <w:rsid w:val="000C7674"/>
    <w:rsid w:val="000C787D"/>
    <w:rsid w:val="000C7893"/>
    <w:rsid w:val="000D016E"/>
    <w:rsid w:val="000D0C25"/>
    <w:rsid w:val="000D0C68"/>
    <w:rsid w:val="000D1288"/>
    <w:rsid w:val="000D135F"/>
    <w:rsid w:val="000D178B"/>
    <w:rsid w:val="000D2092"/>
    <w:rsid w:val="000D24BB"/>
    <w:rsid w:val="000D2749"/>
    <w:rsid w:val="000D292C"/>
    <w:rsid w:val="000D2D0E"/>
    <w:rsid w:val="000D2D18"/>
    <w:rsid w:val="000D2FDA"/>
    <w:rsid w:val="000D314E"/>
    <w:rsid w:val="000D33C3"/>
    <w:rsid w:val="000D3AF6"/>
    <w:rsid w:val="000D3DCA"/>
    <w:rsid w:val="000D4021"/>
    <w:rsid w:val="000D4152"/>
    <w:rsid w:val="000D4332"/>
    <w:rsid w:val="000D4A66"/>
    <w:rsid w:val="000D4BDD"/>
    <w:rsid w:val="000D50E8"/>
    <w:rsid w:val="000D52B6"/>
    <w:rsid w:val="000D54F1"/>
    <w:rsid w:val="000D554B"/>
    <w:rsid w:val="000D56A9"/>
    <w:rsid w:val="000D5B48"/>
    <w:rsid w:val="000D60B1"/>
    <w:rsid w:val="000D69FF"/>
    <w:rsid w:val="000D6FFC"/>
    <w:rsid w:val="000D7031"/>
    <w:rsid w:val="000D727B"/>
    <w:rsid w:val="000D77E1"/>
    <w:rsid w:val="000D7DBF"/>
    <w:rsid w:val="000D7F57"/>
    <w:rsid w:val="000E0185"/>
    <w:rsid w:val="000E0273"/>
    <w:rsid w:val="000E0525"/>
    <w:rsid w:val="000E0CD6"/>
    <w:rsid w:val="000E0F7A"/>
    <w:rsid w:val="000E1AE5"/>
    <w:rsid w:val="000E1C84"/>
    <w:rsid w:val="000E2771"/>
    <w:rsid w:val="000E2852"/>
    <w:rsid w:val="000E287A"/>
    <w:rsid w:val="000E2AFB"/>
    <w:rsid w:val="000E328A"/>
    <w:rsid w:val="000E33E2"/>
    <w:rsid w:val="000E3671"/>
    <w:rsid w:val="000E38C7"/>
    <w:rsid w:val="000E45C5"/>
    <w:rsid w:val="000E48C4"/>
    <w:rsid w:val="000E5015"/>
    <w:rsid w:val="000E53D7"/>
    <w:rsid w:val="000E55CB"/>
    <w:rsid w:val="000E5C25"/>
    <w:rsid w:val="000E5F1D"/>
    <w:rsid w:val="000E5F22"/>
    <w:rsid w:val="000E6041"/>
    <w:rsid w:val="000E6286"/>
    <w:rsid w:val="000E6373"/>
    <w:rsid w:val="000E6485"/>
    <w:rsid w:val="000E749C"/>
    <w:rsid w:val="000E75DB"/>
    <w:rsid w:val="000E770F"/>
    <w:rsid w:val="000E7753"/>
    <w:rsid w:val="000E7A16"/>
    <w:rsid w:val="000E7E1D"/>
    <w:rsid w:val="000F0153"/>
    <w:rsid w:val="000F033B"/>
    <w:rsid w:val="000F0830"/>
    <w:rsid w:val="000F0853"/>
    <w:rsid w:val="000F0E0B"/>
    <w:rsid w:val="000F0FFC"/>
    <w:rsid w:val="000F1B82"/>
    <w:rsid w:val="000F1BAD"/>
    <w:rsid w:val="000F1CB8"/>
    <w:rsid w:val="000F1DF3"/>
    <w:rsid w:val="000F24E7"/>
    <w:rsid w:val="000F27C4"/>
    <w:rsid w:val="000F2BD6"/>
    <w:rsid w:val="000F2C0E"/>
    <w:rsid w:val="000F2EB3"/>
    <w:rsid w:val="000F317D"/>
    <w:rsid w:val="000F3190"/>
    <w:rsid w:val="000F401C"/>
    <w:rsid w:val="000F4231"/>
    <w:rsid w:val="000F446D"/>
    <w:rsid w:val="000F4558"/>
    <w:rsid w:val="000F47FB"/>
    <w:rsid w:val="000F4894"/>
    <w:rsid w:val="000F509F"/>
    <w:rsid w:val="000F5A76"/>
    <w:rsid w:val="000F6089"/>
    <w:rsid w:val="000F6612"/>
    <w:rsid w:val="000F670F"/>
    <w:rsid w:val="000F6774"/>
    <w:rsid w:val="000F678E"/>
    <w:rsid w:val="000F67EB"/>
    <w:rsid w:val="000F6DEB"/>
    <w:rsid w:val="000F6F8A"/>
    <w:rsid w:val="000F6FFF"/>
    <w:rsid w:val="000F71F3"/>
    <w:rsid w:val="000F7415"/>
    <w:rsid w:val="000F7855"/>
    <w:rsid w:val="000F7C36"/>
    <w:rsid w:val="001002F8"/>
    <w:rsid w:val="001007D3"/>
    <w:rsid w:val="00100B07"/>
    <w:rsid w:val="0010129B"/>
    <w:rsid w:val="0010196A"/>
    <w:rsid w:val="00101A45"/>
    <w:rsid w:val="00101DF7"/>
    <w:rsid w:val="0010238B"/>
    <w:rsid w:val="0010257E"/>
    <w:rsid w:val="0010273F"/>
    <w:rsid w:val="00102AD4"/>
    <w:rsid w:val="001030C6"/>
    <w:rsid w:val="00103190"/>
    <w:rsid w:val="0010331C"/>
    <w:rsid w:val="001035A3"/>
    <w:rsid w:val="00103AB2"/>
    <w:rsid w:val="00103E44"/>
    <w:rsid w:val="001040BA"/>
    <w:rsid w:val="00104148"/>
    <w:rsid w:val="001045C8"/>
    <w:rsid w:val="001048DB"/>
    <w:rsid w:val="00104ED1"/>
    <w:rsid w:val="00104F1A"/>
    <w:rsid w:val="001050A1"/>
    <w:rsid w:val="0010543B"/>
    <w:rsid w:val="00105DF2"/>
    <w:rsid w:val="00106174"/>
    <w:rsid w:val="001063EC"/>
    <w:rsid w:val="001067FB"/>
    <w:rsid w:val="00106855"/>
    <w:rsid w:val="001068E5"/>
    <w:rsid w:val="00106EC8"/>
    <w:rsid w:val="00107614"/>
    <w:rsid w:val="0010762B"/>
    <w:rsid w:val="00107884"/>
    <w:rsid w:val="001078B1"/>
    <w:rsid w:val="00107CE8"/>
    <w:rsid w:val="0011030D"/>
    <w:rsid w:val="001104F4"/>
    <w:rsid w:val="0011080B"/>
    <w:rsid w:val="00110A70"/>
    <w:rsid w:val="00110D9C"/>
    <w:rsid w:val="0011155A"/>
    <w:rsid w:val="001118D7"/>
    <w:rsid w:val="0011190B"/>
    <w:rsid w:val="00112735"/>
    <w:rsid w:val="00113206"/>
    <w:rsid w:val="0011366C"/>
    <w:rsid w:val="0011381A"/>
    <w:rsid w:val="00113CC4"/>
    <w:rsid w:val="00113E2D"/>
    <w:rsid w:val="001142C1"/>
    <w:rsid w:val="0011445E"/>
    <w:rsid w:val="00114AB8"/>
    <w:rsid w:val="00114C8A"/>
    <w:rsid w:val="00115116"/>
    <w:rsid w:val="00115907"/>
    <w:rsid w:val="0011593D"/>
    <w:rsid w:val="00115A88"/>
    <w:rsid w:val="00115AB8"/>
    <w:rsid w:val="00115C13"/>
    <w:rsid w:val="00115EF5"/>
    <w:rsid w:val="00116230"/>
    <w:rsid w:val="0011656A"/>
    <w:rsid w:val="001166EB"/>
    <w:rsid w:val="0011683A"/>
    <w:rsid w:val="00116B40"/>
    <w:rsid w:val="00116DEC"/>
    <w:rsid w:val="00117762"/>
    <w:rsid w:val="0011799D"/>
    <w:rsid w:val="00117E1C"/>
    <w:rsid w:val="00117EC7"/>
    <w:rsid w:val="00117EF7"/>
    <w:rsid w:val="001202CF"/>
    <w:rsid w:val="0012048F"/>
    <w:rsid w:val="00120642"/>
    <w:rsid w:val="001206EB"/>
    <w:rsid w:val="001207B8"/>
    <w:rsid w:val="00120899"/>
    <w:rsid w:val="00120D7D"/>
    <w:rsid w:val="00121313"/>
    <w:rsid w:val="00121374"/>
    <w:rsid w:val="00121BD0"/>
    <w:rsid w:val="00121D78"/>
    <w:rsid w:val="00121FCF"/>
    <w:rsid w:val="001220A1"/>
    <w:rsid w:val="001222CB"/>
    <w:rsid w:val="00122342"/>
    <w:rsid w:val="0012248F"/>
    <w:rsid w:val="001225E3"/>
    <w:rsid w:val="00122B56"/>
    <w:rsid w:val="00123611"/>
    <w:rsid w:val="00123826"/>
    <w:rsid w:val="00123B5F"/>
    <w:rsid w:val="00123D5A"/>
    <w:rsid w:val="00123FFB"/>
    <w:rsid w:val="00124442"/>
    <w:rsid w:val="001246C2"/>
    <w:rsid w:val="001248BE"/>
    <w:rsid w:val="001249C4"/>
    <w:rsid w:val="00124A82"/>
    <w:rsid w:val="001250AA"/>
    <w:rsid w:val="001256F0"/>
    <w:rsid w:val="00125F8A"/>
    <w:rsid w:val="00126017"/>
    <w:rsid w:val="0012605E"/>
    <w:rsid w:val="00126121"/>
    <w:rsid w:val="00126540"/>
    <w:rsid w:val="0012677A"/>
    <w:rsid w:val="0012698A"/>
    <w:rsid w:val="00126AB3"/>
    <w:rsid w:val="00126B14"/>
    <w:rsid w:val="00126C6E"/>
    <w:rsid w:val="00126C96"/>
    <w:rsid w:val="001272BA"/>
    <w:rsid w:val="001272CC"/>
    <w:rsid w:val="0012762F"/>
    <w:rsid w:val="00127A13"/>
    <w:rsid w:val="00127D42"/>
    <w:rsid w:val="0013017C"/>
    <w:rsid w:val="00130402"/>
    <w:rsid w:val="00130916"/>
    <w:rsid w:val="00130AC9"/>
    <w:rsid w:val="00130B4E"/>
    <w:rsid w:val="00131098"/>
    <w:rsid w:val="00131228"/>
    <w:rsid w:val="00131B4F"/>
    <w:rsid w:val="00131DB0"/>
    <w:rsid w:val="001321AB"/>
    <w:rsid w:val="001321BA"/>
    <w:rsid w:val="001323B3"/>
    <w:rsid w:val="001324DC"/>
    <w:rsid w:val="001327BF"/>
    <w:rsid w:val="00132D6B"/>
    <w:rsid w:val="00132D97"/>
    <w:rsid w:val="001335F1"/>
    <w:rsid w:val="00133694"/>
    <w:rsid w:val="0013395C"/>
    <w:rsid w:val="00133AEF"/>
    <w:rsid w:val="001347A6"/>
    <w:rsid w:val="00134857"/>
    <w:rsid w:val="00134ADD"/>
    <w:rsid w:val="00134BD0"/>
    <w:rsid w:val="00134D41"/>
    <w:rsid w:val="00134E26"/>
    <w:rsid w:val="00135184"/>
    <w:rsid w:val="0013599C"/>
    <w:rsid w:val="00135BB1"/>
    <w:rsid w:val="00135E6E"/>
    <w:rsid w:val="001362E1"/>
    <w:rsid w:val="00136433"/>
    <w:rsid w:val="00136ADB"/>
    <w:rsid w:val="00136CA0"/>
    <w:rsid w:val="00136D89"/>
    <w:rsid w:val="0013705F"/>
    <w:rsid w:val="001371D7"/>
    <w:rsid w:val="00137541"/>
    <w:rsid w:val="00137BB9"/>
    <w:rsid w:val="0014012F"/>
    <w:rsid w:val="001401E2"/>
    <w:rsid w:val="00140A56"/>
    <w:rsid w:val="00140B51"/>
    <w:rsid w:val="001417B7"/>
    <w:rsid w:val="00141A81"/>
    <w:rsid w:val="00141B55"/>
    <w:rsid w:val="00141FEA"/>
    <w:rsid w:val="001421A3"/>
    <w:rsid w:val="001423C2"/>
    <w:rsid w:val="0014294E"/>
    <w:rsid w:val="0014391C"/>
    <w:rsid w:val="00143F81"/>
    <w:rsid w:val="00144090"/>
    <w:rsid w:val="00144387"/>
    <w:rsid w:val="001443EE"/>
    <w:rsid w:val="00144A0C"/>
    <w:rsid w:val="00144F50"/>
    <w:rsid w:val="00145917"/>
    <w:rsid w:val="00145A68"/>
    <w:rsid w:val="00145A7A"/>
    <w:rsid w:val="00145E46"/>
    <w:rsid w:val="00146207"/>
    <w:rsid w:val="001462AA"/>
    <w:rsid w:val="00146769"/>
    <w:rsid w:val="001468DC"/>
    <w:rsid w:val="0014693E"/>
    <w:rsid w:val="00146B58"/>
    <w:rsid w:val="00147344"/>
    <w:rsid w:val="00147DF2"/>
    <w:rsid w:val="00147EA6"/>
    <w:rsid w:val="001500C5"/>
    <w:rsid w:val="0015071F"/>
    <w:rsid w:val="00150BEB"/>
    <w:rsid w:val="00150C69"/>
    <w:rsid w:val="00150D61"/>
    <w:rsid w:val="00150E14"/>
    <w:rsid w:val="00151480"/>
    <w:rsid w:val="0015175E"/>
    <w:rsid w:val="001518E6"/>
    <w:rsid w:val="00151C61"/>
    <w:rsid w:val="00151F77"/>
    <w:rsid w:val="001521CB"/>
    <w:rsid w:val="001524F7"/>
    <w:rsid w:val="00152971"/>
    <w:rsid w:val="00152AC3"/>
    <w:rsid w:val="00152DDC"/>
    <w:rsid w:val="00152E9F"/>
    <w:rsid w:val="00153191"/>
    <w:rsid w:val="001534F6"/>
    <w:rsid w:val="0015355F"/>
    <w:rsid w:val="001536BB"/>
    <w:rsid w:val="00153B46"/>
    <w:rsid w:val="00153CA8"/>
    <w:rsid w:val="00153D04"/>
    <w:rsid w:val="001541CE"/>
    <w:rsid w:val="00154289"/>
    <w:rsid w:val="001544BF"/>
    <w:rsid w:val="00154790"/>
    <w:rsid w:val="00154A9A"/>
    <w:rsid w:val="00154B4C"/>
    <w:rsid w:val="00154B5C"/>
    <w:rsid w:val="00154D20"/>
    <w:rsid w:val="001556B4"/>
    <w:rsid w:val="001556BC"/>
    <w:rsid w:val="001557EB"/>
    <w:rsid w:val="001568CF"/>
    <w:rsid w:val="001569C3"/>
    <w:rsid w:val="00156D16"/>
    <w:rsid w:val="001573A2"/>
    <w:rsid w:val="00157613"/>
    <w:rsid w:val="00157F9B"/>
    <w:rsid w:val="0016050F"/>
    <w:rsid w:val="00160563"/>
    <w:rsid w:val="001605C6"/>
    <w:rsid w:val="00160643"/>
    <w:rsid w:val="00160B3F"/>
    <w:rsid w:val="00160DB0"/>
    <w:rsid w:val="0016157E"/>
    <w:rsid w:val="0016175C"/>
    <w:rsid w:val="00161D5F"/>
    <w:rsid w:val="00161DE4"/>
    <w:rsid w:val="00161F85"/>
    <w:rsid w:val="001625B9"/>
    <w:rsid w:val="00162927"/>
    <w:rsid w:val="00162F04"/>
    <w:rsid w:val="00163577"/>
    <w:rsid w:val="001642F6"/>
    <w:rsid w:val="00164493"/>
    <w:rsid w:val="00164710"/>
    <w:rsid w:val="00164902"/>
    <w:rsid w:val="0016493C"/>
    <w:rsid w:val="0016499B"/>
    <w:rsid w:val="0016518E"/>
    <w:rsid w:val="00165390"/>
    <w:rsid w:val="001663E7"/>
    <w:rsid w:val="001663F4"/>
    <w:rsid w:val="001667D9"/>
    <w:rsid w:val="0016694C"/>
    <w:rsid w:val="001670C9"/>
    <w:rsid w:val="0016740A"/>
    <w:rsid w:val="001674DB"/>
    <w:rsid w:val="00167A36"/>
    <w:rsid w:val="00167B6B"/>
    <w:rsid w:val="00167BAA"/>
    <w:rsid w:val="00167C3C"/>
    <w:rsid w:val="0017025D"/>
    <w:rsid w:val="001702C0"/>
    <w:rsid w:val="00170ABA"/>
    <w:rsid w:val="00171771"/>
    <w:rsid w:val="001719EF"/>
    <w:rsid w:val="001721C6"/>
    <w:rsid w:val="0017227F"/>
    <w:rsid w:val="0017272F"/>
    <w:rsid w:val="00172B72"/>
    <w:rsid w:val="00172D7C"/>
    <w:rsid w:val="00172E5D"/>
    <w:rsid w:val="00172E83"/>
    <w:rsid w:val="00172FD9"/>
    <w:rsid w:val="0017318B"/>
    <w:rsid w:val="00173237"/>
    <w:rsid w:val="00173502"/>
    <w:rsid w:val="00173515"/>
    <w:rsid w:val="0017377B"/>
    <w:rsid w:val="00173795"/>
    <w:rsid w:val="00173801"/>
    <w:rsid w:val="00173873"/>
    <w:rsid w:val="001739A6"/>
    <w:rsid w:val="00173ECC"/>
    <w:rsid w:val="00173EDD"/>
    <w:rsid w:val="00174007"/>
    <w:rsid w:val="0017401A"/>
    <w:rsid w:val="001741FE"/>
    <w:rsid w:val="001743B8"/>
    <w:rsid w:val="001745AE"/>
    <w:rsid w:val="00174902"/>
    <w:rsid w:val="0017544E"/>
    <w:rsid w:val="001755A6"/>
    <w:rsid w:val="00175CFE"/>
    <w:rsid w:val="001761FC"/>
    <w:rsid w:val="001765E9"/>
    <w:rsid w:val="0017683D"/>
    <w:rsid w:val="00176A94"/>
    <w:rsid w:val="00176AF0"/>
    <w:rsid w:val="00176BCA"/>
    <w:rsid w:val="00176E10"/>
    <w:rsid w:val="001770B2"/>
    <w:rsid w:val="0017784F"/>
    <w:rsid w:val="00177ADB"/>
    <w:rsid w:val="00177AFF"/>
    <w:rsid w:val="00177D0B"/>
    <w:rsid w:val="00177FBF"/>
    <w:rsid w:val="00180043"/>
    <w:rsid w:val="001802F1"/>
    <w:rsid w:val="00180472"/>
    <w:rsid w:val="001805BE"/>
    <w:rsid w:val="0018082F"/>
    <w:rsid w:val="00180857"/>
    <w:rsid w:val="00180D67"/>
    <w:rsid w:val="00180E45"/>
    <w:rsid w:val="00181650"/>
    <w:rsid w:val="001816F7"/>
    <w:rsid w:val="0018254F"/>
    <w:rsid w:val="00182639"/>
    <w:rsid w:val="001826B5"/>
    <w:rsid w:val="0018278E"/>
    <w:rsid w:val="001828E8"/>
    <w:rsid w:val="0018308D"/>
    <w:rsid w:val="00183733"/>
    <w:rsid w:val="00183737"/>
    <w:rsid w:val="00184267"/>
    <w:rsid w:val="001842BA"/>
    <w:rsid w:val="00184453"/>
    <w:rsid w:val="001847D7"/>
    <w:rsid w:val="001859FF"/>
    <w:rsid w:val="0018607E"/>
    <w:rsid w:val="001867B1"/>
    <w:rsid w:val="001868E4"/>
    <w:rsid w:val="00186B4D"/>
    <w:rsid w:val="00186D8C"/>
    <w:rsid w:val="001879AE"/>
    <w:rsid w:val="00187A92"/>
    <w:rsid w:val="00187C10"/>
    <w:rsid w:val="00187D55"/>
    <w:rsid w:val="001901B4"/>
    <w:rsid w:val="00190303"/>
    <w:rsid w:val="00190315"/>
    <w:rsid w:val="0019041F"/>
    <w:rsid w:val="00190879"/>
    <w:rsid w:val="0019090F"/>
    <w:rsid w:val="00190BC7"/>
    <w:rsid w:val="00190DB1"/>
    <w:rsid w:val="001912CF"/>
    <w:rsid w:val="001914DE"/>
    <w:rsid w:val="00191529"/>
    <w:rsid w:val="00191573"/>
    <w:rsid w:val="00191C03"/>
    <w:rsid w:val="00191CE0"/>
    <w:rsid w:val="00191F69"/>
    <w:rsid w:val="0019205A"/>
    <w:rsid w:val="00192C29"/>
    <w:rsid w:val="00192CD8"/>
    <w:rsid w:val="00192D30"/>
    <w:rsid w:val="00192E7D"/>
    <w:rsid w:val="00192FB5"/>
    <w:rsid w:val="00193066"/>
    <w:rsid w:val="001932A3"/>
    <w:rsid w:val="00193898"/>
    <w:rsid w:val="00193907"/>
    <w:rsid w:val="00193AAD"/>
    <w:rsid w:val="001942C0"/>
    <w:rsid w:val="00194362"/>
    <w:rsid w:val="0019439D"/>
    <w:rsid w:val="00194529"/>
    <w:rsid w:val="00194744"/>
    <w:rsid w:val="00194A8D"/>
    <w:rsid w:val="00194BDA"/>
    <w:rsid w:val="00194C7C"/>
    <w:rsid w:val="001953D9"/>
    <w:rsid w:val="0019588F"/>
    <w:rsid w:val="00195AAF"/>
    <w:rsid w:val="00195BF5"/>
    <w:rsid w:val="00195DE5"/>
    <w:rsid w:val="00195EC1"/>
    <w:rsid w:val="001961DC"/>
    <w:rsid w:val="0019625B"/>
    <w:rsid w:val="001962A1"/>
    <w:rsid w:val="00196E87"/>
    <w:rsid w:val="001975EC"/>
    <w:rsid w:val="00197BBC"/>
    <w:rsid w:val="00197E75"/>
    <w:rsid w:val="001A0317"/>
    <w:rsid w:val="001A085B"/>
    <w:rsid w:val="001A0B02"/>
    <w:rsid w:val="001A0C5C"/>
    <w:rsid w:val="001A100D"/>
    <w:rsid w:val="001A109E"/>
    <w:rsid w:val="001A10A9"/>
    <w:rsid w:val="001A12F8"/>
    <w:rsid w:val="001A1790"/>
    <w:rsid w:val="001A1E04"/>
    <w:rsid w:val="001A20A0"/>
    <w:rsid w:val="001A2190"/>
    <w:rsid w:val="001A2278"/>
    <w:rsid w:val="001A324E"/>
    <w:rsid w:val="001A3395"/>
    <w:rsid w:val="001A356B"/>
    <w:rsid w:val="001A383C"/>
    <w:rsid w:val="001A3B4D"/>
    <w:rsid w:val="001A3C18"/>
    <w:rsid w:val="001A3DB6"/>
    <w:rsid w:val="001A424E"/>
    <w:rsid w:val="001A43F0"/>
    <w:rsid w:val="001A46B3"/>
    <w:rsid w:val="001A4703"/>
    <w:rsid w:val="001A4B90"/>
    <w:rsid w:val="001A529E"/>
    <w:rsid w:val="001A5531"/>
    <w:rsid w:val="001A5541"/>
    <w:rsid w:val="001A5809"/>
    <w:rsid w:val="001A5ACE"/>
    <w:rsid w:val="001A5EE0"/>
    <w:rsid w:val="001A6CCC"/>
    <w:rsid w:val="001A77E4"/>
    <w:rsid w:val="001A7BBD"/>
    <w:rsid w:val="001A7EE2"/>
    <w:rsid w:val="001B0031"/>
    <w:rsid w:val="001B08B0"/>
    <w:rsid w:val="001B09BE"/>
    <w:rsid w:val="001B0AA1"/>
    <w:rsid w:val="001B0B4D"/>
    <w:rsid w:val="001B10AD"/>
    <w:rsid w:val="001B1217"/>
    <w:rsid w:val="001B156E"/>
    <w:rsid w:val="001B183A"/>
    <w:rsid w:val="001B1A59"/>
    <w:rsid w:val="001B20CE"/>
    <w:rsid w:val="001B2833"/>
    <w:rsid w:val="001B2CBA"/>
    <w:rsid w:val="001B2E66"/>
    <w:rsid w:val="001B33BD"/>
    <w:rsid w:val="001B35DD"/>
    <w:rsid w:val="001B365E"/>
    <w:rsid w:val="001B3853"/>
    <w:rsid w:val="001B39D7"/>
    <w:rsid w:val="001B481E"/>
    <w:rsid w:val="001B4A89"/>
    <w:rsid w:val="001B50CD"/>
    <w:rsid w:val="001B55CB"/>
    <w:rsid w:val="001B5860"/>
    <w:rsid w:val="001B5CF8"/>
    <w:rsid w:val="001B5D28"/>
    <w:rsid w:val="001B5F3D"/>
    <w:rsid w:val="001B606E"/>
    <w:rsid w:val="001B62C4"/>
    <w:rsid w:val="001B71FB"/>
    <w:rsid w:val="001B7352"/>
    <w:rsid w:val="001B7508"/>
    <w:rsid w:val="001B7CEF"/>
    <w:rsid w:val="001B7CFE"/>
    <w:rsid w:val="001C004C"/>
    <w:rsid w:val="001C0930"/>
    <w:rsid w:val="001C0B21"/>
    <w:rsid w:val="001C0C46"/>
    <w:rsid w:val="001C0F1D"/>
    <w:rsid w:val="001C11AA"/>
    <w:rsid w:val="001C1265"/>
    <w:rsid w:val="001C154A"/>
    <w:rsid w:val="001C1882"/>
    <w:rsid w:val="001C2664"/>
    <w:rsid w:val="001C277B"/>
    <w:rsid w:val="001C2891"/>
    <w:rsid w:val="001C2A2C"/>
    <w:rsid w:val="001C2C80"/>
    <w:rsid w:val="001C3477"/>
    <w:rsid w:val="001C395A"/>
    <w:rsid w:val="001C3C58"/>
    <w:rsid w:val="001C3D2A"/>
    <w:rsid w:val="001C4159"/>
    <w:rsid w:val="001C4BEE"/>
    <w:rsid w:val="001C4CF6"/>
    <w:rsid w:val="001C4D5E"/>
    <w:rsid w:val="001C5994"/>
    <w:rsid w:val="001C59E5"/>
    <w:rsid w:val="001C5F04"/>
    <w:rsid w:val="001C5FFA"/>
    <w:rsid w:val="001C61C2"/>
    <w:rsid w:val="001C62FD"/>
    <w:rsid w:val="001C6848"/>
    <w:rsid w:val="001C6919"/>
    <w:rsid w:val="001C6D3D"/>
    <w:rsid w:val="001C7389"/>
    <w:rsid w:val="001C7886"/>
    <w:rsid w:val="001C7B70"/>
    <w:rsid w:val="001D002C"/>
    <w:rsid w:val="001D01AE"/>
    <w:rsid w:val="001D02CB"/>
    <w:rsid w:val="001D0338"/>
    <w:rsid w:val="001D04E4"/>
    <w:rsid w:val="001D0BE7"/>
    <w:rsid w:val="001D13B5"/>
    <w:rsid w:val="001D13E2"/>
    <w:rsid w:val="001D16DF"/>
    <w:rsid w:val="001D1784"/>
    <w:rsid w:val="001D207F"/>
    <w:rsid w:val="001D20FB"/>
    <w:rsid w:val="001D21D8"/>
    <w:rsid w:val="001D2261"/>
    <w:rsid w:val="001D2520"/>
    <w:rsid w:val="001D2537"/>
    <w:rsid w:val="001D2677"/>
    <w:rsid w:val="001D26FE"/>
    <w:rsid w:val="001D2A01"/>
    <w:rsid w:val="001D2B45"/>
    <w:rsid w:val="001D2BBF"/>
    <w:rsid w:val="001D3334"/>
    <w:rsid w:val="001D3508"/>
    <w:rsid w:val="001D38E9"/>
    <w:rsid w:val="001D3BEB"/>
    <w:rsid w:val="001D3ED2"/>
    <w:rsid w:val="001D4441"/>
    <w:rsid w:val="001D4687"/>
    <w:rsid w:val="001D48DA"/>
    <w:rsid w:val="001D4990"/>
    <w:rsid w:val="001D4F0E"/>
    <w:rsid w:val="001D525C"/>
    <w:rsid w:val="001D542E"/>
    <w:rsid w:val="001D56FD"/>
    <w:rsid w:val="001D59BD"/>
    <w:rsid w:val="001D5BA0"/>
    <w:rsid w:val="001D60FF"/>
    <w:rsid w:val="001D6106"/>
    <w:rsid w:val="001D665A"/>
    <w:rsid w:val="001D66F0"/>
    <w:rsid w:val="001D6990"/>
    <w:rsid w:val="001D6A28"/>
    <w:rsid w:val="001D737F"/>
    <w:rsid w:val="001D74C0"/>
    <w:rsid w:val="001D7A19"/>
    <w:rsid w:val="001E0457"/>
    <w:rsid w:val="001E04DE"/>
    <w:rsid w:val="001E066A"/>
    <w:rsid w:val="001E0B49"/>
    <w:rsid w:val="001E0C70"/>
    <w:rsid w:val="001E0E8C"/>
    <w:rsid w:val="001E11AD"/>
    <w:rsid w:val="001E1223"/>
    <w:rsid w:val="001E1420"/>
    <w:rsid w:val="001E1BC4"/>
    <w:rsid w:val="001E1C40"/>
    <w:rsid w:val="001E1D82"/>
    <w:rsid w:val="001E1EB4"/>
    <w:rsid w:val="001E2020"/>
    <w:rsid w:val="001E211D"/>
    <w:rsid w:val="001E290B"/>
    <w:rsid w:val="001E3194"/>
    <w:rsid w:val="001E3AB6"/>
    <w:rsid w:val="001E3C6E"/>
    <w:rsid w:val="001E42FE"/>
    <w:rsid w:val="001E43C1"/>
    <w:rsid w:val="001E445A"/>
    <w:rsid w:val="001E44BD"/>
    <w:rsid w:val="001E46A3"/>
    <w:rsid w:val="001E483D"/>
    <w:rsid w:val="001E48BB"/>
    <w:rsid w:val="001E4ECB"/>
    <w:rsid w:val="001E4F1F"/>
    <w:rsid w:val="001E508B"/>
    <w:rsid w:val="001E515C"/>
    <w:rsid w:val="001E52DD"/>
    <w:rsid w:val="001E5681"/>
    <w:rsid w:val="001E5B2F"/>
    <w:rsid w:val="001E5B9F"/>
    <w:rsid w:val="001E5C3C"/>
    <w:rsid w:val="001E5DC9"/>
    <w:rsid w:val="001E5DCA"/>
    <w:rsid w:val="001E6664"/>
    <w:rsid w:val="001E66EA"/>
    <w:rsid w:val="001E68E8"/>
    <w:rsid w:val="001E69F5"/>
    <w:rsid w:val="001E6E26"/>
    <w:rsid w:val="001E6ED6"/>
    <w:rsid w:val="001E6FDD"/>
    <w:rsid w:val="001E7002"/>
    <w:rsid w:val="001E719F"/>
    <w:rsid w:val="001E71F0"/>
    <w:rsid w:val="001E7470"/>
    <w:rsid w:val="001E7790"/>
    <w:rsid w:val="001E7DE1"/>
    <w:rsid w:val="001E7F29"/>
    <w:rsid w:val="001F0316"/>
    <w:rsid w:val="001F03B9"/>
    <w:rsid w:val="001F0557"/>
    <w:rsid w:val="001F0693"/>
    <w:rsid w:val="001F09FA"/>
    <w:rsid w:val="001F0A7D"/>
    <w:rsid w:val="001F11B3"/>
    <w:rsid w:val="001F1274"/>
    <w:rsid w:val="001F12D5"/>
    <w:rsid w:val="001F19BD"/>
    <w:rsid w:val="001F1A2E"/>
    <w:rsid w:val="001F1AC0"/>
    <w:rsid w:val="001F1B16"/>
    <w:rsid w:val="001F21EC"/>
    <w:rsid w:val="001F227F"/>
    <w:rsid w:val="001F249E"/>
    <w:rsid w:val="001F2867"/>
    <w:rsid w:val="001F2A2A"/>
    <w:rsid w:val="001F2B88"/>
    <w:rsid w:val="001F2BCB"/>
    <w:rsid w:val="001F2ECB"/>
    <w:rsid w:val="001F3460"/>
    <w:rsid w:val="001F430C"/>
    <w:rsid w:val="001F44E2"/>
    <w:rsid w:val="001F49C1"/>
    <w:rsid w:val="001F4F25"/>
    <w:rsid w:val="001F51AF"/>
    <w:rsid w:val="001F5611"/>
    <w:rsid w:val="001F576E"/>
    <w:rsid w:val="001F5854"/>
    <w:rsid w:val="001F5CDC"/>
    <w:rsid w:val="001F5F1E"/>
    <w:rsid w:val="001F65CF"/>
    <w:rsid w:val="001F69F8"/>
    <w:rsid w:val="001F6C9D"/>
    <w:rsid w:val="001F6EC2"/>
    <w:rsid w:val="001F6F3F"/>
    <w:rsid w:val="001F7044"/>
    <w:rsid w:val="001F733F"/>
    <w:rsid w:val="001F7407"/>
    <w:rsid w:val="001F74E7"/>
    <w:rsid w:val="001F767C"/>
    <w:rsid w:val="001F7793"/>
    <w:rsid w:val="001F7863"/>
    <w:rsid w:val="001F7901"/>
    <w:rsid w:val="001F79AB"/>
    <w:rsid w:val="00200382"/>
    <w:rsid w:val="0020063B"/>
    <w:rsid w:val="002006DA"/>
    <w:rsid w:val="00200D9B"/>
    <w:rsid w:val="00200FC6"/>
    <w:rsid w:val="002010FD"/>
    <w:rsid w:val="00201312"/>
    <w:rsid w:val="00201554"/>
    <w:rsid w:val="0020157F"/>
    <w:rsid w:val="002017FC"/>
    <w:rsid w:val="00201F65"/>
    <w:rsid w:val="00202189"/>
    <w:rsid w:val="00202532"/>
    <w:rsid w:val="002025BA"/>
    <w:rsid w:val="00202BE3"/>
    <w:rsid w:val="0020325B"/>
    <w:rsid w:val="00203350"/>
    <w:rsid w:val="00203983"/>
    <w:rsid w:val="002039A0"/>
    <w:rsid w:val="00203E9A"/>
    <w:rsid w:val="00203F94"/>
    <w:rsid w:val="00204347"/>
    <w:rsid w:val="002043E0"/>
    <w:rsid w:val="0020454C"/>
    <w:rsid w:val="002046D2"/>
    <w:rsid w:val="00204874"/>
    <w:rsid w:val="00204A80"/>
    <w:rsid w:val="00204BD0"/>
    <w:rsid w:val="00204E4C"/>
    <w:rsid w:val="00205306"/>
    <w:rsid w:val="00206889"/>
    <w:rsid w:val="00206B1F"/>
    <w:rsid w:val="0020705D"/>
    <w:rsid w:val="002074FF"/>
    <w:rsid w:val="00207809"/>
    <w:rsid w:val="00207880"/>
    <w:rsid w:val="00207D25"/>
    <w:rsid w:val="00207E79"/>
    <w:rsid w:val="00210041"/>
    <w:rsid w:val="00210307"/>
    <w:rsid w:val="00210443"/>
    <w:rsid w:val="00210743"/>
    <w:rsid w:val="00210903"/>
    <w:rsid w:val="00210B0F"/>
    <w:rsid w:val="00210BD4"/>
    <w:rsid w:val="00210DA2"/>
    <w:rsid w:val="00210FD4"/>
    <w:rsid w:val="002110DD"/>
    <w:rsid w:val="00211167"/>
    <w:rsid w:val="002114F9"/>
    <w:rsid w:val="00211B46"/>
    <w:rsid w:val="00211EB2"/>
    <w:rsid w:val="002129F9"/>
    <w:rsid w:val="00212C32"/>
    <w:rsid w:val="00212F0F"/>
    <w:rsid w:val="0021338C"/>
    <w:rsid w:val="0021353D"/>
    <w:rsid w:val="0021381E"/>
    <w:rsid w:val="00213CC5"/>
    <w:rsid w:val="00214736"/>
    <w:rsid w:val="00214A23"/>
    <w:rsid w:val="00214B1A"/>
    <w:rsid w:val="00214B35"/>
    <w:rsid w:val="00214D18"/>
    <w:rsid w:val="00214FDE"/>
    <w:rsid w:val="002158FD"/>
    <w:rsid w:val="0021591E"/>
    <w:rsid w:val="00215D99"/>
    <w:rsid w:val="00215DAC"/>
    <w:rsid w:val="00215DEE"/>
    <w:rsid w:val="00215EFE"/>
    <w:rsid w:val="002161C5"/>
    <w:rsid w:val="002165BC"/>
    <w:rsid w:val="0021666D"/>
    <w:rsid w:val="002175B1"/>
    <w:rsid w:val="00217B47"/>
    <w:rsid w:val="00217DB1"/>
    <w:rsid w:val="00217ECC"/>
    <w:rsid w:val="00220112"/>
    <w:rsid w:val="00220226"/>
    <w:rsid w:val="00220384"/>
    <w:rsid w:val="00220971"/>
    <w:rsid w:val="002209EF"/>
    <w:rsid w:val="00220C73"/>
    <w:rsid w:val="00220EF0"/>
    <w:rsid w:val="00220EF1"/>
    <w:rsid w:val="002212DC"/>
    <w:rsid w:val="00221DED"/>
    <w:rsid w:val="0022228A"/>
    <w:rsid w:val="002222C3"/>
    <w:rsid w:val="002222C8"/>
    <w:rsid w:val="00222854"/>
    <w:rsid w:val="00222967"/>
    <w:rsid w:val="002236AB"/>
    <w:rsid w:val="002239B5"/>
    <w:rsid w:val="00223D33"/>
    <w:rsid w:val="00223DF1"/>
    <w:rsid w:val="002240E2"/>
    <w:rsid w:val="00224CFB"/>
    <w:rsid w:val="0022517F"/>
    <w:rsid w:val="00225D0F"/>
    <w:rsid w:val="00225E87"/>
    <w:rsid w:val="00225F11"/>
    <w:rsid w:val="002260D6"/>
    <w:rsid w:val="002265CE"/>
    <w:rsid w:val="00226667"/>
    <w:rsid w:val="0022677A"/>
    <w:rsid w:val="0022699C"/>
    <w:rsid w:val="00226A0A"/>
    <w:rsid w:val="00226A41"/>
    <w:rsid w:val="00226BBF"/>
    <w:rsid w:val="00226D48"/>
    <w:rsid w:val="002271EA"/>
    <w:rsid w:val="00227460"/>
    <w:rsid w:val="002275F9"/>
    <w:rsid w:val="002277DB"/>
    <w:rsid w:val="0022787D"/>
    <w:rsid w:val="002279B2"/>
    <w:rsid w:val="00230088"/>
    <w:rsid w:val="00230139"/>
    <w:rsid w:val="002303AB"/>
    <w:rsid w:val="0023049E"/>
    <w:rsid w:val="00230B2F"/>
    <w:rsid w:val="00230E3E"/>
    <w:rsid w:val="002310D5"/>
    <w:rsid w:val="0023114F"/>
    <w:rsid w:val="002311FD"/>
    <w:rsid w:val="0023137D"/>
    <w:rsid w:val="002315D3"/>
    <w:rsid w:val="00231637"/>
    <w:rsid w:val="00231813"/>
    <w:rsid w:val="002318AE"/>
    <w:rsid w:val="002319F4"/>
    <w:rsid w:val="002322DE"/>
    <w:rsid w:val="00233018"/>
    <w:rsid w:val="0023327B"/>
    <w:rsid w:val="0023339F"/>
    <w:rsid w:val="00233C27"/>
    <w:rsid w:val="00233E16"/>
    <w:rsid w:val="00234399"/>
    <w:rsid w:val="00235635"/>
    <w:rsid w:val="002356BD"/>
    <w:rsid w:val="002358A0"/>
    <w:rsid w:val="00235946"/>
    <w:rsid w:val="0023605D"/>
    <w:rsid w:val="002361EA"/>
    <w:rsid w:val="002363FC"/>
    <w:rsid w:val="002365FD"/>
    <w:rsid w:val="00236B32"/>
    <w:rsid w:val="00237179"/>
    <w:rsid w:val="002374C5"/>
    <w:rsid w:val="0023778E"/>
    <w:rsid w:val="00237ACB"/>
    <w:rsid w:val="00237F52"/>
    <w:rsid w:val="00237F64"/>
    <w:rsid w:val="002402BD"/>
    <w:rsid w:val="002406B9"/>
    <w:rsid w:val="0024078F"/>
    <w:rsid w:val="00240C5B"/>
    <w:rsid w:val="00240C7C"/>
    <w:rsid w:val="00240F2E"/>
    <w:rsid w:val="002418D0"/>
    <w:rsid w:val="00241B6F"/>
    <w:rsid w:val="00241FFA"/>
    <w:rsid w:val="00242754"/>
    <w:rsid w:val="00242DCF"/>
    <w:rsid w:val="00242E3C"/>
    <w:rsid w:val="0024308D"/>
    <w:rsid w:val="002430B9"/>
    <w:rsid w:val="002430F3"/>
    <w:rsid w:val="00243151"/>
    <w:rsid w:val="00243325"/>
    <w:rsid w:val="00243827"/>
    <w:rsid w:val="00243835"/>
    <w:rsid w:val="00243A62"/>
    <w:rsid w:val="00243F3F"/>
    <w:rsid w:val="002440C0"/>
    <w:rsid w:val="002446FF"/>
    <w:rsid w:val="00245040"/>
    <w:rsid w:val="002456E9"/>
    <w:rsid w:val="0024583D"/>
    <w:rsid w:val="0024597E"/>
    <w:rsid w:val="00245BAE"/>
    <w:rsid w:val="0024641F"/>
    <w:rsid w:val="0024651D"/>
    <w:rsid w:val="002465B9"/>
    <w:rsid w:val="0024684E"/>
    <w:rsid w:val="0024695F"/>
    <w:rsid w:val="002470BA"/>
    <w:rsid w:val="00247387"/>
    <w:rsid w:val="002474BA"/>
    <w:rsid w:val="00247B0B"/>
    <w:rsid w:val="00247D4A"/>
    <w:rsid w:val="002501C7"/>
    <w:rsid w:val="002504C3"/>
    <w:rsid w:val="00251151"/>
    <w:rsid w:val="002516AA"/>
    <w:rsid w:val="00251B2B"/>
    <w:rsid w:val="00251D57"/>
    <w:rsid w:val="00251DB3"/>
    <w:rsid w:val="002520F1"/>
    <w:rsid w:val="002523D3"/>
    <w:rsid w:val="002529A4"/>
    <w:rsid w:val="00252B1B"/>
    <w:rsid w:val="00252CEE"/>
    <w:rsid w:val="00252FB3"/>
    <w:rsid w:val="002534C1"/>
    <w:rsid w:val="002538C8"/>
    <w:rsid w:val="00253C3D"/>
    <w:rsid w:val="00253D9C"/>
    <w:rsid w:val="00253DC2"/>
    <w:rsid w:val="00254683"/>
    <w:rsid w:val="002547A1"/>
    <w:rsid w:val="00254E48"/>
    <w:rsid w:val="0025556D"/>
    <w:rsid w:val="0025557B"/>
    <w:rsid w:val="0025558A"/>
    <w:rsid w:val="002558B6"/>
    <w:rsid w:val="00255DF7"/>
    <w:rsid w:val="00255E2C"/>
    <w:rsid w:val="0025621D"/>
    <w:rsid w:val="00256699"/>
    <w:rsid w:val="0025697A"/>
    <w:rsid w:val="00256A45"/>
    <w:rsid w:val="00256C45"/>
    <w:rsid w:val="002573AC"/>
    <w:rsid w:val="0025754C"/>
    <w:rsid w:val="00257619"/>
    <w:rsid w:val="00257858"/>
    <w:rsid w:val="002578C4"/>
    <w:rsid w:val="00257B81"/>
    <w:rsid w:val="0026049F"/>
    <w:rsid w:val="00260544"/>
    <w:rsid w:val="0026097D"/>
    <w:rsid w:val="00260AE2"/>
    <w:rsid w:val="00260CCA"/>
    <w:rsid w:val="00261045"/>
    <w:rsid w:val="002612E6"/>
    <w:rsid w:val="002613FE"/>
    <w:rsid w:val="00261CFA"/>
    <w:rsid w:val="00261DB1"/>
    <w:rsid w:val="00262353"/>
    <w:rsid w:val="002624A4"/>
    <w:rsid w:val="002626D0"/>
    <w:rsid w:val="00262AED"/>
    <w:rsid w:val="00263302"/>
    <w:rsid w:val="0026372E"/>
    <w:rsid w:val="00264562"/>
    <w:rsid w:val="00264A52"/>
    <w:rsid w:val="00264B4F"/>
    <w:rsid w:val="00264EB7"/>
    <w:rsid w:val="002653D6"/>
    <w:rsid w:val="0026545C"/>
    <w:rsid w:val="00265757"/>
    <w:rsid w:val="002659ED"/>
    <w:rsid w:val="00265A02"/>
    <w:rsid w:val="00265BB1"/>
    <w:rsid w:val="00265C65"/>
    <w:rsid w:val="00265C74"/>
    <w:rsid w:val="00265C9F"/>
    <w:rsid w:val="00265DCA"/>
    <w:rsid w:val="00266184"/>
    <w:rsid w:val="002663B2"/>
    <w:rsid w:val="0026676B"/>
    <w:rsid w:val="00266ECB"/>
    <w:rsid w:val="00266F37"/>
    <w:rsid w:val="00266FA9"/>
    <w:rsid w:val="002671C1"/>
    <w:rsid w:val="0026720E"/>
    <w:rsid w:val="00267253"/>
    <w:rsid w:val="00270469"/>
    <w:rsid w:val="00270B16"/>
    <w:rsid w:val="00270E4B"/>
    <w:rsid w:val="00271D84"/>
    <w:rsid w:val="00271E1A"/>
    <w:rsid w:val="00272507"/>
    <w:rsid w:val="002725DF"/>
    <w:rsid w:val="0027261D"/>
    <w:rsid w:val="00272651"/>
    <w:rsid w:val="00272921"/>
    <w:rsid w:val="002729CC"/>
    <w:rsid w:val="00272CE9"/>
    <w:rsid w:val="0027304B"/>
    <w:rsid w:val="002730A0"/>
    <w:rsid w:val="002733B6"/>
    <w:rsid w:val="002735E9"/>
    <w:rsid w:val="0027380F"/>
    <w:rsid w:val="00273D6C"/>
    <w:rsid w:val="002740F9"/>
    <w:rsid w:val="00274224"/>
    <w:rsid w:val="00274227"/>
    <w:rsid w:val="0027474C"/>
    <w:rsid w:val="0027490A"/>
    <w:rsid w:val="00274F21"/>
    <w:rsid w:val="00274F35"/>
    <w:rsid w:val="00275583"/>
    <w:rsid w:val="002762EC"/>
    <w:rsid w:val="002764EF"/>
    <w:rsid w:val="0027666A"/>
    <w:rsid w:val="00276673"/>
    <w:rsid w:val="00276AB3"/>
    <w:rsid w:val="0027702A"/>
    <w:rsid w:val="00277607"/>
    <w:rsid w:val="002776BD"/>
    <w:rsid w:val="00277B76"/>
    <w:rsid w:val="00277C3E"/>
    <w:rsid w:val="00277C97"/>
    <w:rsid w:val="00280015"/>
    <w:rsid w:val="00280116"/>
    <w:rsid w:val="00280334"/>
    <w:rsid w:val="002807B0"/>
    <w:rsid w:val="00280941"/>
    <w:rsid w:val="00280A4B"/>
    <w:rsid w:val="00280DF7"/>
    <w:rsid w:val="00281148"/>
    <w:rsid w:val="0028150F"/>
    <w:rsid w:val="00281818"/>
    <w:rsid w:val="00281A56"/>
    <w:rsid w:val="00281DB9"/>
    <w:rsid w:val="002820D6"/>
    <w:rsid w:val="0028225F"/>
    <w:rsid w:val="002824C9"/>
    <w:rsid w:val="00282AF3"/>
    <w:rsid w:val="00282B4A"/>
    <w:rsid w:val="002830C9"/>
    <w:rsid w:val="00283569"/>
    <w:rsid w:val="00283871"/>
    <w:rsid w:val="0028392E"/>
    <w:rsid w:val="00283B8A"/>
    <w:rsid w:val="00283D3C"/>
    <w:rsid w:val="002841C5"/>
    <w:rsid w:val="002841EF"/>
    <w:rsid w:val="00284244"/>
    <w:rsid w:val="0028437D"/>
    <w:rsid w:val="00284386"/>
    <w:rsid w:val="002850E9"/>
    <w:rsid w:val="00285360"/>
    <w:rsid w:val="0028577F"/>
    <w:rsid w:val="0028593F"/>
    <w:rsid w:val="00285ADB"/>
    <w:rsid w:val="00285F87"/>
    <w:rsid w:val="0028604D"/>
    <w:rsid w:val="002861AC"/>
    <w:rsid w:val="002863C1"/>
    <w:rsid w:val="002864D9"/>
    <w:rsid w:val="002864F4"/>
    <w:rsid w:val="002865CF"/>
    <w:rsid w:val="0028677B"/>
    <w:rsid w:val="00286B33"/>
    <w:rsid w:val="00286DA4"/>
    <w:rsid w:val="00286F33"/>
    <w:rsid w:val="00286FF4"/>
    <w:rsid w:val="0028702F"/>
    <w:rsid w:val="002870E7"/>
    <w:rsid w:val="00287319"/>
    <w:rsid w:val="002876C0"/>
    <w:rsid w:val="00287A10"/>
    <w:rsid w:val="00287B9E"/>
    <w:rsid w:val="00287C48"/>
    <w:rsid w:val="00287E06"/>
    <w:rsid w:val="00287E36"/>
    <w:rsid w:val="00287E7A"/>
    <w:rsid w:val="00287F9C"/>
    <w:rsid w:val="00290027"/>
    <w:rsid w:val="002901EA"/>
    <w:rsid w:val="00290429"/>
    <w:rsid w:val="002908AB"/>
    <w:rsid w:val="00291C73"/>
    <w:rsid w:val="00291D10"/>
    <w:rsid w:val="00291EEB"/>
    <w:rsid w:val="00291F6D"/>
    <w:rsid w:val="002920D7"/>
    <w:rsid w:val="0029254D"/>
    <w:rsid w:val="00292818"/>
    <w:rsid w:val="002933A4"/>
    <w:rsid w:val="002933A7"/>
    <w:rsid w:val="002933B4"/>
    <w:rsid w:val="00293465"/>
    <w:rsid w:val="002934FD"/>
    <w:rsid w:val="002935EA"/>
    <w:rsid w:val="002937A9"/>
    <w:rsid w:val="00293D64"/>
    <w:rsid w:val="002941F0"/>
    <w:rsid w:val="002944EF"/>
    <w:rsid w:val="00294BAE"/>
    <w:rsid w:val="00294DB9"/>
    <w:rsid w:val="00295014"/>
    <w:rsid w:val="00295155"/>
    <w:rsid w:val="00295625"/>
    <w:rsid w:val="00295891"/>
    <w:rsid w:val="00295F2D"/>
    <w:rsid w:val="00296225"/>
    <w:rsid w:val="0029663C"/>
    <w:rsid w:val="00296911"/>
    <w:rsid w:val="00296A3D"/>
    <w:rsid w:val="00296AC2"/>
    <w:rsid w:val="00296C44"/>
    <w:rsid w:val="0029708C"/>
    <w:rsid w:val="00297177"/>
    <w:rsid w:val="00297623"/>
    <w:rsid w:val="00297775"/>
    <w:rsid w:val="002A009B"/>
    <w:rsid w:val="002A05F9"/>
    <w:rsid w:val="002A0632"/>
    <w:rsid w:val="002A0E09"/>
    <w:rsid w:val="002A0EC5"/>
    <w:rsid w:val="002A147C"/>
    <w:rsid w:val="002A14A1"/>
    <w:rsid w:val="002A161F"/>
    <w:rsid w:val="002A1A1F"/>
    <w:rsid w:val="002A1A31"/>
    <w:rsid w:val="002A1A49"/>
    <w:rsid w:val="002A1AF5"/>
    <w:rsid w:val="002A23CD"/>
    <w:rsid w:val="002A243E"/>
    <w:rsid w:val="002A2A3F"/>
    <w:rsid w:val="002A2A46"/>
    <w:rsid w:val="002A2B75"/>
    <w:rsid w:val="002A30F8"/>
    <w:rsid w:val="002A311C"/>
    <w:rsid w:val="002A32AE"/>
    <w:rsid w:val="002A34D9"/>
    <w:rsid w:val="002A3879"/>
    <w:rsid w:val="002A3B21"/>
    <w:rsid w:val="002A42F7"/>
    <w:rsid w:val="002A44BE"/>
    <w:rsid w:val="002A4B52"/>
    <w:rsid w:val="002A4B90"/>
    <w:rsid w:val="002A4E68"/>
    <w:rsid w:val="002A4F57"/>
    <w:rsid w:val="002A518D"/>
    <w:rsid w:val="002A5228"/>
    <w:rsid w:val="002A6120"/>
    <w:rsid w:val="002A61E6"/>
    <w:rsid w:val="002A627D"/>
    <w:rsid w:val="002A62F6"/>
    <w:rsid w:val="002A66BA"/>
    <w:rsid w:val="002A6C08"/>
    <w:rsid w:val="002A6C13"/>
    <w:rsid w:val="002A70E1"/>
    <w:rsid w:val="002A71F0"/>
    <w:rsid w:val="002A740D"/>
    <w:rsid w:val="002A7ABD"/>
    <w:rsid w:val="002A7B46"/>
    <w:rsid w:val="002B0360"/>
    <w:rsid w:val="002B0772"/>
    <w:rsid w:val="002B0BDE"/>
    <w:rsid w:val="002B0CCC"/>
    <w:rsid w:val="002B0DAD"/>
    <w:rsid w:val="002B11E2"/>
    <w:rsid w:val="002B1812"/>
    <w:rsid w:val="002B1878"/>
    <w:rsid w:val="002B1C97"/>
    <w:rsid w:val="002B1EC7"/>
    <w:rsid w:val="002B1FBA"/>
    <w:rsid w:val="002B267B"/>
    <w:rsid w:val="002B2774"/>
    <w:rsid w:val="002B27B6"/>
    <w:rsid w:val="002B2C08"/>
    <w:rsid w:val="002B2D04"/>
    <w:rsid w:val="002B2E71"/>
    <w:rsid w:val="002B332F"/>
    <w:rsid w:val="002B359C"/>
    <w:rsid w:val="002B391B"/>
    <w:rsid w:val="002B3924"/>
    <w:rsid w:val="002B395C"/>
    <w:rsid w:val="002B3A79"/>
    <w:rsid w:val="002B3C5B"/>
    <w:rsid w:val="002B3D97"/>
    <w:rsid w:val="002B4037"/>
    <w:rsid w:val="002B42AE"/>
    <w:rsid w:val="002B4562"/>
    <w:rsid w:val="002B49A2"/>
    <w:rsid w:val="002B51C1"/>
    <w:rsid w:val="002B5926"/>
    <w:rsid w:val="002B610A"/>
    <w:rsid w:val="002B646B"/>
    <w:rsid w:val="002B6B93"/>
    <w:rsid w:val="002B6C76"/>
    <w:rsid w:val="002B6EE1"/>
    <w:rsid w:val="002B726E"/>
    <w:rsid w:val="002B74A4"/>
    <w:rsid w:val="002B7FA4"/>
    <w:rsid w:val="002C01B0"/>
    <w:rsid w:val="002C01BA"/>
    <w:rsid w:val="002C01E1"/>
    <w:rsid w:val="002C099B"/>
    <w:rsid w:val="002C0D98"/>
    <w:rsid w:val="002C0E24"/>
    <w:rsid w:val="002C12A2"/>
    <w:rsid w:val="002C1961"/>
    <w:rsid w:val="002C197D"/>
    <w:rsid w:val="002C205E"/>
    <w:rsid w:val="002C21E2"/>
    <w:rsid w:val="002C22EC"/>
    <w:rsid w:val="002C2488"/>
    <w:rsid w:val="002C2E00"/>
    <w:rsid w:val="002C314F"/>
    <w:rsid w:val="002C318B"/>
    <w:rsid w:val="002C3301"/>
    <w:rsid w:val="002C3960"/>
    <w:rsid w:val="002C3CC2"/>
    <w:rsid w:val="002C402D"/>
    <w:rsid w:val="002C52D2"/>
    <w:rsid w:val="002C5531"/>
    <w:rsid w:val="002C570B"/>
    <w:rsid w:val="002C5A4C"/>
    <w:rsid w:val="002C5D79"/>
    <w:rsid w:val="002C6289"/>
    <w:rsid w:val="002C62D1"/>
    <w:rsid w:val="002C6611"/>
    <w:rsid w:val="002C6623"/>
    <w:rsid w:val="002C6C48"/>
    <w:rsid w:val="002C7194"/>
    <w:rsid w:val="002C7725"/>
    <w:rsid w:val="002C7C28"/>
    <w:rsid w:val="002D063B"/>
    <w:rsid w:val="002D09C7"/>
    <w:rsid w:val="002D0AB6"/>
    <w:rsid w:val="002D0D84"/>
    <w:rsid w:val="002D0DBC"/>
    <w:rsid w:val="002D1389"/>
    <w:rsid w:val="002D1A94"/>
    <w:rsid w:val="002D1C7E"/>
    <w:rsid w:val="002D1CB0"/>
    <w:rsid w:val="002D277E"/>
    <w:rsid w:val="002D2895"/>
    <w:rsid w:val="002D2C3A"/>
    <w:rsid w:val="002D301C"/>
    <w:rsid w:val="002D3756"/>
    <w:rsid w:val="002D3B0F"/>
    <w:rsid w:val="002D3B68"/>
    <w:rsid w:val="002D3B71"/>
    <w:rsid w:val="002D3DB8"/>
    <w:rsid w:val="002D3FE0"/>
    <w:rsid w:val="002D484F"/>
    <w:rsid w:val="002D4946"/>
    <w:rsid w:val="002D4AE9"/>
    <w:rsid w:val="002D4EEF"/>
    <w:rsid w:val="002D4EFB"/>
    <w:rsid w:val="002D4F2E"/>
    <w:rsid w:val="002D50B0"/>
    <w:rsid w:val="002D512B"/>
    <w:rsid w:val="002D51BE"/>
    <w:rsid w:val="002D5282"/>
    <w:rsid w:val="002D542B"/>
    <w:rsid w:val="002D552D"/>
    <w:rsid w:val="002D5917"/>
    <w:rsid w:val="002D5B8C"/>
    <w:rsid w:val="002D68CA"/>
    <w:rsid w:val="002D6E7F"/>
    <w:rsid w:val="002D728B"/>
    <w:rsid w:val="002D736A"/>
    <w:rsid w:val="002D75FE"/>
    <w:rsid w:val="002D7857"/>
    <w:rsid w:val="002D7A82"/>
    <w:rsid w:val="002D7B39"/>
    <w:rsid w:val="002D7B4B"/>
    <w:rsid w:val="002E01FC"/>
    <w:rsid w:val="002E0645"/>
    <w:rsid w:val="002E0A90"/>
    <w:rsid w:val="002E0D8C"/>
    <w:rsid w:val="002E0ED6"/>
    <w:rsid w:val="002E11AA"/>
    <w:rsid w:val="002E1446"/>
    <w:rsid w:val="002E1762"/>
    <w:rsid w:val="002E1B2F"/>
    <w:rsid w:val="002E1C81"/>
    <w:rsid w:val="002E2029"/>
    <w:rsid w:val="002E2735"/>
    <w:rsid w:val="002E2847"/>
    <w:rsid w:val="002E2909"/>
    <w:rsid w:val="002E2AEB"/>
    <w:rsid w:val="002E2DB2"/>
    <w:rsid w:val="002E2E9B"/>
    <w:rsid w:val="002E37F8"/>
    <w:rsid w:val="002E384B"/>
    <w:rsid w:val="002E38EE"/>
    <w:rsid w:val="002E3A0E"/>
    <w:rsid w:val="002E3E7B"/>
    <w:rsid w:val="002E3F1E"/>
    <w:rsid w:val="002E408B"/>
    <w:rsid w:val="002E489B"/>
    <w:rsid w:val="002E4E20"/>
    <w:rsid w:val="002E5100"/>
    <w:rsid w:val="002E56EB"/>
    <w:rsid w:val="002E5B9D"/>
    <w:rsid w:val="002E5ECC"/>
    <w:rsid w:val="002E6474"/>
    <w:rsid w:val="002E6484"/>
    <w:rsid w:val="002E686B"/>
    <w:rsid w:val="002E6B33"/>
    <w:rsid w:val="002E6BA6"/>
    <w:rsid w:val="002E6BAF"/>
    <w:rsid w:val="002E6F9D"/>
    <w:rsid w:val="002E7231"/>
    <w:rsid w:val="002E7445"/>
    <w:rsid w:val="002E7491"/>
    <w:rsid w:val="002E76E5"/>
    <w:rsid w:val="002F0066"/>
    <w:rsid w:val="002F02E9"/>
    <w:rsid w:val="002F0AA1"/>
    <w:rsid w:val="002F0DD5"/>
    <w:rsid w:val="002F169D"/>
    <w:rsid w:val="002F1734"/>
    <w:rsid w:val="002F17C9"/>
    <w:rsid w:val="002F1F9D"/>
    <w:rsid w:val="002F26F8"/>
    <w:rsid w:val="002F2934"/>
    <w:rsid w:val="002F3014"/>
    <w:rsid w:val="002F3031"/>
    <w:rsid w:val="002F30A6"/>
    <w:rsid w:val="002F3C30"/>
    <w:rsid w:val="002F3F0E"/>
    <w:rsid w:val="002F41A8"/>
    <w:rsid w:val="002F464C"/>
    <w:rsid w:val="002F4C7E"/>
    <w:rsid w:val="002F4E29"/>
    <w:rsid w:val="002F4F9D"/>
    <w:rsid w:val="002F51F9"/>
    <w:rsid w:val="002F51FB"/>
    <w:rsid w:val="002F53FA"/>
    <w:rsid w:val="002F5A4E"/>
    <w:rsid w:val="002F5B61"/>
    <w:rsid w:val="002F5EAF"/>
    <w:rsid w:val="002F6049"/>
    <w:rsid w:val="002F617A"/>
    <w:rsid w:val="002F6203"/>
    <w:rsid w:val="002F69E5"/>
    <w:rsid w:val="002F6E5D"/>
    <w:rsid w:val="002F7271"/>
    <w:rsid w:val="002F7369"/>
    <w:rsid w:val="002F738F"/>
    <w:rsid w:val="002F7462"/>
    <w:rsid w:val="002F75E1"/>
    <w:rsid w:val="002F7A38"/>
    <w:rsid w:val="002F7C40"/>
    <w:rsid w:val="003000A9"/>
    <w:rsid w:val="0030084D"/>
    <w:rsid w:val="00300961"/>
    <w:rsid w:val="00300B1E"/>
    <w:rsid w:val="00300BC4"/>
    <w:rsid w:val="00300D53"/>
    <w:rsid w:val="00300FC1"/>
    <w:rsid w:val="00301011"/>
    <w:rsid w:val="00301133"/>
    <w:rsid w:val="00301280"/>
    <w:rsid w:val="003012AC"/>
    <w:rsid w:val="003013F9"/>
    <w:rsid w:val="0030160C"/>
    <w:rsid w:val="003016F4"/>
    <w:rsid w:val="00301991"/>
    <w:rsid w:val="00301BC3"/>
    <w:rsid w:val="00301EA5"/>
    <w:rsid w:val="0030208D"/>
    <w:rsid w:val="0030259B"/>
    <w:rsid w:val="00302813"/>
    <w:rsid w:val="00302A2B"/>
    <w:rsid w:val="00302B8C"/>
    <w:rsid w:val="00302C4F"/>
    <w:rsid w:val="00302EC9"/>
    <w:rsid w:val="00302F39"/>
    <w:rsid w:val="00302F9C"/>
    <w:rsid w:val="00303146"/>
    <w:rsid w:val="003031E8"/>
    <w:rsid w:val="003032A4"/>
    <w:rsid w:val="003033AE"/>
    <w:rsid w:val="0030345C"/>
    <w:rsid w:val="003037E3"/>
    <w:rsid w:val="00303D50"/>
    <w:rsid w:val="0030402A"/>
    <w:rsid w:val="00304170"/>
    <w:rsid w:val="0030420E"/>
    <w:rsid w:val="0030428B"/>
    <w:rsid w:val="003043AD"/>
    <w:rsid w:val="00304601"/>
    <w:rsid w:val="003046DD"/>
    <w:rsid w:val="00304BF3"/>
    <w:rsid w:val="00304FA0"/>
    <w:rsid w:val="00304FCF"/>
    <w:rsid w:val="00305042"/>
    <w:rsid w:val="00305287"/>
    <w:rsid w:val="003054AC"/>
    <w:rsid w:val="00305508"/>
    <w:rsid w:val="00305556"/>
    <w:rsid w:val="00305828"/>
    <w:rsid w:val="00305A47"/>
    <w:rsid w:val="0030610F"/>
    <w:rsid w:val="00306552"/>
    <w:rsid w:val="003068E3"/>
    <w:rsid w:val="00306BFC"/>
    <w:rsid w:val="00306E95"/>
    <w:rsid w:val="0030728A"/>
    <w:rsid w:val="00307486"/>
    <w:rsid w:val="0031013E"/>
    <w:rsid w:val="003102E1"/>
    <w:rsid w:val="003103BB"/>
    <w:rsid w:val="00310447"/>
    <w:rsid w:val="003107F6"/>
    <w:rsid w:val="00310834"/>
    <w:rsid w:val="00310B02"/>
    <w:rsid w:val="00310E5F"/>
    <w:rsid w:val="00310F47"/>
    <w:rsid w:val="0031133F"/>
    <w:rsid w:val="00311487"/>
    <w:rsid w:val="003116C8"/>
    <w:rsid w:val="0031213D"/>
    <w:rsid w:val="003121B4"/>
    <w:rsid w:val="003125CC"/>
    <w:rsid w:val="00312D8B"/>
    <w:rsid w:val="00313178"/>
    <w:rsid w:val="00313B1B"/>
    <w:rsid w:val="00313B81"/>
    <w:rsid w:val="00313C91"/>
    <w:rsid w:val="00313CCD"/>
    <w:rsid w:val="00313D74"/>
    <w:rsid w:val="00313DE5"/>
    <w:rsid w:val="00314A35"/>
    <w:rsid w:val="003151D4"/>
    <w:rsid w:val="003155D4"/>
    <w:rsid w:val="003156C8"/>
    <w:rsid w:val="003157BF"/>
    <w:rsid w:val="0031597B"/>
    <w:rsid w:val="0031600D"/>
    <w:rsid w:val="00316427"/>
    <w:rsid w:val="00316519"/>
    <w:rsid w:val="00316B2B"/>
    <w:rsid w:val="00316E83"/>
    <w:rsid w:val="00316EC3"/>
    <w:rsid w:val="00317070"/>
    <w:rsid w:val="00317427"/>
    <w:rsid w:val="003175F7"/>
    <w:rsid w:val="003177F7"/>
    <w:rsid w:val="003179BB"/>
    <w:rsid w:val="00320692"/>
    <w:rsid w:val="0032076D"/>
    <w:rsid w:val="0032087E"/>
    <w:rsid w:val="00320A9D"/>
    <w:rsid w:val="00320E2B"/>
    <w:rsid w:val="00320E87"/>
    <w:rsid w:val="0032111E"/>
    <w:rsid w:val="003217F6"/>
    <w:rsid w:val="003218A0"/>
    <w:rsid w:val="0032197A"/>
    <w:rsid w:val="00321A73"/>
    <w:rsid w:val="00321CE2"/>
    <w:rsid w:val="00322DBB"/>
    <w:rsid w:val="003230C3"/>
    <w:rsid w:val="0032326A"/>
    <w:rsid w:val="00323C6A"/>
    <w:rsid w:val="00323EB0"/>
    <w:rsid w:val="0032444C"/>
    <w:rsid w:val="00324B41"/>
    <w:rsid w:val="00324F47"/>
    <w:rsid w:val="00325416"/>
    <w:rsid w:val="0032552C"/>
    <w:rsid w:val="00325A46"/>
    <w:rsid w:val="00325A4B"/>
    <w:rsid w:val="003262D9"/>
    <w:rsid w:val="003263EB"/>
    <w:rsid w:val="003267E2"/>
    <w:rsid w:val="00326B69"/>
    <w:rsid w:val="00326F90"/>
    <w:rsid w:val="00327183"/>
    <w:rsid w:val="003274CE"/>
    <w:rsid w:val="00327727"/>
    <w:rsid w:val="0032799A"/>
    <w:rsid w:val="00327BCF"/>
    <w:rsid w:val="0033090D"/>
    <w:rsid w:val="00330E44"/>
    <w:rsid w:val="003312CF"/>
    <w:rsid w:val="003316A3"/>
    <w:rsid w:val="003316E1"/>
    <w:rsid w:val="00331D7E"/>
    <w:rsid w:val="0033218D"/>
    <w:rsid w:val="003326D0"/>
    <w:rsid w:val="00332802"/>
    <w:rsid w:val="00332B35"/>
    <w:rsid w:val="00332C55"/>
    <w:rsid w:val="003330D9"/>
    <w:rsid w:val="00333128"/>
    <w:rsid w:val="00333A3A"/>
    <w:rsid w:val="00333C84"/>
    <w:rsid w:val="00333ECF"/>
    <w:rsid w:val="003344F2"/>
    <w:rsid w:val="00334A37"/>
    <w:rsid w:val="00334EE7"/>
    <w:rsid w:val="003353CF"/>
    <w:rsid w:val="003354C6"/>
    <w:rsid w:val="00335E45"/>
    <w:rsid w:val="003361E6"/>
    <w:rsid w:val="00336B59"/>
    <w:rsid w:val="00336BCC"/>
    <w:rsid w:val="00336EF2"/>
    <w:rsid w:val="00337365"/>
    <w:rsid w:val="00337416"/>
    <w:rsid w:val="0033770E"/>
    <w:rsid w:val="0033778E"/>
    <w:rsid w:val="00337CFF"/>
    <w:rsid w:val="0034047A"/>
    <w:rsid w:val="003404B2"/>
    <w:rsid w:val="00340545"/>
    <w:rsid w:val="003409BB"/>
    <w:rsid w:val="00340B7B"/>
    <w:rsid w:val="00340BBA"/>
    <w:rsid w:val="00340CA5"/>
    <w:rsid w:val="00341152"/>
    <w:rsid w:val="0034125A"/>
    <w:rsid w:val="00341344"/>
    <w:rsid w:val="00341526"/>
    <w:rsid w:val="0034198D"/>
    <w:rsid w:val="00341B6F"/>
    <w:rsid w:val="00341CB7"/>
    <w:rsid w:val="00341E6A"/>
    <w:rsid w:val="00342234"/>
    <w:rsid w:val="003428D5"/>
    <w:rsid w:val="00342993"/>
    <w:rsid w:val="00342D9F"/>
    <w:rsid w:val="00342EAA"/>
    <w:rsid w:val="00342F62"/>
    <w:rsid w:val="00342FB9"/>
    <w:rsid w:val="00343604"/>
    <w:rsid w:val="00343753"/>
    <w:rsid w:val="00343760"/>
    <w:rsid w:val="0034382A"/>
    <w:rsid w:val="003438DA"/>
    <w:rsid w:val="00343C26"/>
    <w:rsid w:val="00344056"/>
    <w:rsid w:val="003446F5"/>
    <w:rsid w:val="00344A97"/>
    <w:rsid w:val="00344D69"/>
    <w:rsid w:val="00345082"/>
    <w:rsid w:val="00345288"/>
    <w:rsid w:val="003453BE"/>
    <w:rsid w:val="0034593E"/>
    <w:rsid w:val="0034598C"/>
    <w:rsid w:val="00345A1E"/>
    <w:rsid w:val="00345C3B"/>
    <w:rsid w:val="00345CF6"/>
    <w:rsid w:val="00345F57"/>
    <w:rsid w:val="003462A6"/>
    <w:rsid w:val="0034630C"/>
    <w:rsid w:val="00346509"/>
    <w:rsid w:val="003465D1"/>
    <w:rsid w:val="0034687D"/>
    <w:rsid w:val="00346AC0"/>
    <w:rsid w:val="00347140"/>
    <w:rsid w:val="003473E2"/>
    <w:rsid w:val="003474C7"/>
    <w:rsid w:val="00347582"/>
    <w:rsid w:val="0034768A"/>
    <w:rsid w:val="0034789C"/>
    <w:rsid w:val="003479C8"/>
    <w:rsid w:val="00347B23"/>
    <w:rsid w:val="00347C8D"/>
    <w:rsid w:val="00347D9D"/>
    <w:rsid w:val="00347E7B"/>
    <w:rsid w:val="00347EEE"/>
    <w:rsid w:val="003505FB"/>
    <w:rsid w:val="00350BAF"/>
    <w:rsid w:val="00350DFE"/>
    <w:rsid w:val="00350E7A"/>
    <w:rsid w:val="003515D4"/>
    <w:rsid w:val="00351954"/>
    <w:rsid w:val="00351B13"/>
    <w:rsid w:val="00351CE4"/>
    <w:rsid w:val="00351D0B"/>
    <w:rsid w:val="00351DF9"/>
    <w:rsid w:val="00351ED6"/>
    <w:rsid w:val="003522F1"/>
    <w:rsid w:val="00352B03"/>
    <w:rsid w:val="00352C00"/>
    <w:rsid w:val="003532CD"/>
    <w:rsid w:val="003533F5"/>
    <w:rsid w:val="00353767"/>
    <w:rsid w:val="00353DBF"/>
    <w:rsid w:val="00353E81"/>
    <w:rsid w:val="0035401D"/>
    <w:rsid w:val="0035411C"/>
    <w:rsid w:val="0035450B"/>
    <w:rsid w:val="0035482D"/>
    <w:rsid w:val="00354903"/>
    <w:rsid w:val="003549B8"/>
    <w:rsid w:val="00354DC5"/>
    <w:rsid w:val="00355459"/>
    <w:rsid w:val="00355CB2"/>
    <w:rsid w:val="00356003"/>
    <w:rsid w:val="00356329"/>
    <w:rsid w:val="00356345"/>
    <w:rsid w:val="0035647A"/>
    <w:rsid w:val="003564C6"/>
    <w:rsid w:val="003567D1"/>
    <w:rsid w:val="00356D77"/>
    <w:rsid w:val="00356E15"/>
    <w:rsid w:val="00357554"/>
    <w:rsid w:val="003600A5"/>
    <w:rsid w:val="00360704"/>
    <w:rsid w:val="003608E9"/>
    <w:rsid w:val="003609F1"/>
    <w:rsid w:val="00360AA2"/>
    <w:rsid w:val="00360FD4"/>
    <w:rsid w:val="00361698"/>
    <w:rsid w:val="00361B16"/>
    <w:rsid w:val="00361C43"/>
    <w:rsid w:val="00361CD2"/>
    <w:rsid w:val="003620DF"/>
    <w:rsid w:val="0036223F"/>
    <w:rsid w:val="003625F4"/>
    <w:rsid w:val="00362809"/>
    <w:rsid w:val="00363198"/>
    <w:rsid w:val="00363508"/>
    <w:rsid w:val="003637E0"/>
    <w:rsid w:val="00363B1B"/>
    <w:rsid w:val="00363C71"/>
    <w:rsid w:val="00363D46"/>
    <w:rsid w:val="00364340"/>
    <w:rsid w:val="00364575"/>
    <w:rsid w:val="003646C0"/>
    <w:rsid w:val="00364853"/>
    <w:rsid w:val="003648B0"/>
    <w:rsid w:val="00364D21"/>
    <w:rsid w:val="00365193"/>
    <w:rsid w:val="0036569C"/>
    <w:rsid w:val="00365AC6"/>
    <w:rsid w:val="00365E17"/>
    <w:rsid w:val="003660CC"/>
    <w:rsid w:val="00366228"/>
    <w:rsid w:val="0036677C"/>
    <w:rsid w:val="0036690B"/>
    <w:rsid w:val="00366CB9"/>
    <w:rsid w:val="003672AA"/>
    <w:rsid w:val="00367B89"/>
    <w:rsid w:val="00367BB2"/>
    <w:rsid w:val="00370332"/>
    <w:rsid w:val="00370399"/>
    <w:rsid w:val="00370667"/>
    <w:rsid w:val="00370D7C"/>
    <w:rsid w:val="00371110"/>
    <w:rsid w:val="0037118D"/>
    <w:rsid w:val="00371575"/>
    <w:rsid w:val="00371670"/>
    <w:rsid w:val="00371751"/>
    <w:rsid w:val="003717C6"/>
    <w:rsid w:val="00371990"/>
    <w:rsid w:val="00371CD2"/>
    <w:rsid w:val="0037218C"/>
    <w:rsid w:val="003726EF"/>
    <w:rsid w:val="003729FC"/>
    <w:rsid w:val="00372A21"/>
    <w:rsid w:val="00373159"/>
    <w:rsid w:val="00373346"/>
    <w:rsid w:val="003733FF"/>
    <w:rsid w:val="00373763"/>
    <w:rsid w:val="00373C3D"/>
    <w:rsid w:val="003740CC"/>
    <w:rsid w:val="003747DF"/>
    <w:rsid w:val="00374C88"/>
    <w:rsid w:val="00374DF7"/>
    <w:rsid w:val="00374F3C"/>
    <w:rsid w:val="00375452"/>
    <w:rsid w:val="003756F4"/>
    <w:rsid w:val="003758A2"/>
    <w:rsid w:val="003759F6"/>
    <w:rsid w:val="00375CFF"/>
    <w:rsid w:val="003766FC"/>
    <w:rsid w:val="003767AC"/>
    <w:rsid w:val="00376A00"/>
    <w:rsid w:val="00376C04"/>
    <w:rsid w:val="00376E67"/>
    <w:rsid w:val="00376EDF"/>
    <w:rsid w:val="00376F85"/>
    <w:rsid w:val="0037704C"/>
    <w:rsid w:val="00377285"/>
    <w:rsid w:val="00377289"/>
    <w:rsid w:val="0038039B"/>
    <w:rsid w:val="00380553"/>
    <w:rsid w:val="003805C3"/>
    <w:rsid w:val="003807EC"/>
    <w:rsid w:val="00380E80"/>
    <w:rsid w:val="00381264"/>
    <w:rsid w:val="0038146A"/>
    <w:rsid w:val="003817F4"/>
    <w:rsid w:val="00381A58"/>
    <w:rsid w:val="00381D77"/>
    <w:rsid w:val="003823D5"/>
    <w:rsid w:val="003824EA"/>
    <w:rsid w:val="00382DE0"/>
    <w:rsid w:val="00383310"/>
    <w:rsid w:val="00383459"/>
    <w:rsid w:val="003834B5"/>
    <w:rsid w:val="00383545"/>
    <w:rsid w:val="00383AB8"/>
    <w:rsid w:val="00383BBE"/>
    <w:rsid w:val="0038400E"/>
    <w:rsid w:val="003842C5"/>
    <w:rsid w:val="003843E6"/>
    <w:rsid w:val="003846A8"/>
    <w:rsid w:val="003846CB"/>
    <w:rsid w:val="0038478E"/>
    <w:rsid w:val="00384B7D"/>
    <w:rsid w:val="00384DB3"/>
    <w:rsid w:val="00384F04"/>
    <w:rsid w:val="00385326"/>
    <w:rsid w:val="003853AE"/>
    <w:rsid w:val="00385534"/>
    <w:rsid w:val="003855FB"/>
    <w:rsid w:val="00385818"/>
    <w:rsid w:val="00385B62"/>
    <w:rsid w:val="00385B8B"/>
    <w:rsid w:val="003861DE"/>
    <w:rsid w:val="003862C1"/>
    <w:rsid w:val="003864E8"/>
    <w:rsid w:val="00386710"/>
    <w:rsid w:val="00386BD0"/>
    <w:rsid w:val="00386F32"/>
    <w:rsid w:val="003870AF"/>
    <w:rsid w:val="0038729D"/>
    <w:rsid w:val="0038748F"/>
    <w:rsid w:val="003877D7"/>
    <w:rsid w:val="00387DC3"/>
    <w:rsid w:val="00387FD1"/>
    <w:rsid w:val="00390141"/>
    <w:rsid w:val="003902E3"/>
    <w:rsid w:val="0039057E"/>
    <w:rsid w:val="0039075F"/>
    <w:rsid w:val="003908D0"/>
    <w:rsid w:val="00390A80"/>
    <w:rsid w:val="00390C62"/>
    <w:rsid w:val="00390D9F"/>
    <w:rsid w:val="003913E7"/>
    <w:rsid w:val="0039142D"/>
    <w:rsid w:val="00391504"/>
    <w:rsid w:val="003915FC"/>
    <w:rsid w:val="00391B5D"/>
    <w:rsid w:val="00391C4D"/>
    <w:rsid w:val="00392025"/>
    <w:rsid w:val="00392052"/>
    <w:rsid w:val="00392557"/>
    <w:rsid w:val="0039332C"/>
    <w:rsid w:val="003937DE"/>
    <w:rsid w:val="00393896"/>
    <w:rsid w:val="00393900"/>
    <w:rsid w:val="00393A73"/>
    <w:rsid w:val="00393C94"/>
    <w:rsid w:val="00394011"/>
    <w:rsid w:val="00395645"/>
    <w:rsid w:val="003957F5"/>
    <w:rsid w:val="00395852"/>
    <w:rsid w:val="003960B1"/>
    <w:rsid w:val="00396145"/>
    <w:rsid w:val="0039618A"/>
    <w:rsid w:val="0039620A"/>
    <w:rsid w:val="003964D7"/>
    <w:rsid w:val="003966DD"/>
    <w:rsid w:val="003967E7"/>
    <w:rsid w:val="00396D1B"/>
    <w:rsid w:val="00396D9E"/>
    <w:rsid w:val="0039703E"/>
    <w:rsid w:val="0039765F"/>
    <w:rsid w:val="003979EB"/>
    <w:rsid w:val="003A0120"/>
    <w:rsid w:val="003A020B"/>
    <w:rsid w:val="003A02D8"/>
    <w:rsid w:val="003A0731"/>
    <w:rsid w:val="003A09A8"/>
    <w:rsid w:val="003A0E6A"/>
    <w:rsid w:val="003A123E"/>
    <w:rsid w:val="003A14D7"/>
    <w:rsid w:val="003A1765"/>
    <w:rsid w:val="003A180E"/>
    <w:rsid w:val="003A1A6A"/>
    <w:rsid w:val="003A1B5D"/>
    <w:rsid w:val="003A1C4C"/>
    <w:rsid w:val="003A1CD7"/>
    <w:rsid w:val="003A1E34"/>
    <w:rsid w:val="003A1F42"/>
    <w:rsid w:val="003A203F"/>
    <w:rsid w:val="003A21B2"/>
    <w:rsid w:val="003A2415"/>
    <w:rsid w:val="003A246E"/>
    <w:rsid w:val="003A27CD"/>
    <w:rsid w:val="003A30EA"/>
    <w:rsid w:val="003A331F"/>
    <w:rsid w:val="003A35AC"/>
    <w:rsid w:val="003A372D"/>
    <w:rsid w:val="003A37B6"/>
    <w:rsid w:val="003A3AA8"/>
    <w:rsid w:val="003A3CD6"/>
    <w:rsid w:val="003A3D51"/>
    <w:rsid w:val="003A3FFD"/>
    <w:rsid w:val="003A4339"/>
    <w:rsid w:val="003A4623"/>
    <w:rsid w:val="003A4E7C"/>
    <w:rsid w:val="003A515D"/>
    <w:rsid w:val="003A5299"/>
    <w:rsid w:val="003A543D"/>
    <w:rsid w:val="003A560C"/>
    <w:rsid w:val="003A5663"/>
    <w:rsid w:val="003A58AE"/>
    <w:rsid w:val="003A5D0C"/>
    <w:rsid w:val="003A5DA4"/>
    <w:rsid w:val="003A61CC"/>
    <w:rsid w:val="003A6382"/>
    <w:rsid w:val="003A669E"/>
    <w:rsid w:val="003A675A"/>
    <w:rsid w:val="003A6844"/>
    <w:rsid w:val="003A6B45"/>
    <w:rsid w:val="003A733F"/>
    <w:rsid w:val="003A759B"/>
    <w:rsid w:val="003A7D06"/>
    <w:rsid w:val="003A7EAB"/>
    <w:rsid w:val="003B00A0"/>
    <w:rsid w:val="003B026E"/>
    <w:rsid w:val="003B0618"/>
    <w:rsid w:val="003B06F5"/>
    <w:rsid w:val="003B15C2"/>
    <w:rsid w:val="003B1896"/>
    <w:rsid w:val="003B1B92"/>
    <w:rsid w:val="003B1CE6"/>
    <w:rsid w:val="003B1D65"/>
    <w:rsid w:val="003B1E24"/>
    <w:rsid w:val="003B3218"/>
    <w:rsid w:val="003B372B"/>
    <w:rsid w:val="003B3D24"/>
    <w:rsid w:val="003B4606"/>
    <w:rsid w:val="003B47A0"/>
    <w:rsid w:val="003B488B"/>
    <w:rsid w:val="003B4B3D"/>
    <w:rsid w:val="003B5326"/>
    <w:rsid w:val="003B5803"/>
    <w:rsid w:val="003B5C59"/>
    <w:rsid w:val="003B650A"/>
    <w:rsid w:val="003B6982"/>
    <w:rsid w:val="003B6AAF"/>
    <w:rsid w:val="003B6B7B"/>
    <w:rsid w:val="003B6ED2"/>
    <w:rsid w:val="003B6FB2"/>
    <w:rsid w:val="003B71A1"/>
    <w:rsid w:val="003B7613"/>
    <w:rsid w:val="003B7B8F"/>
    <w:rsid w:val="003B7CB5"/>
    <w:rsid w:val="003B7D21"/>
    <w:rsid w:val="003C0356"/>
    <w:rsid w:val="003C09B5"/>
    <w:rsid w:val="003C0A59"/>
    <w:rsid w:val="003C0C94"/>
    <w:rsid w:val="003C0CF1"/>
    <w:rsid w:val="003C1334"/>
    <w:rsid w:val="003C13DB"/>
    <w:rsid w:val="003C1864"/>
    <w:rsid w:val="003C19EF"/>
    <w:rsid w:val="003C19F5"/>
    <w:rsid w:val="003C1C2D"/>
    <w:rsid w:val="003C1CFB"/>
    <w:rsid w:val="003C1DA7"/>
    <w:rsid w:val="003C1DD4"/>
    <w:rsid w:val="003C1DFC"/>
    <w:rsid w:val="003C1E47"/>
    <w:rsid w:val="003C1F80"/>
    <w:rsid w:val="003C28AA"/>
    <w:rsid w:val="003C2C48"/>
    <w:rsid w:val="003C32E3"/>
    <w:rsid w:val="003C33A7"/>
    <w:rsid w:val="003C33BF"/>
    <w:rsid w:val="003C3443"/>
    <w:rsid w:val="003C3638"/>
    <w:rsid w:val="003C3AD4"/>
    <w:rsid w:val="003C3CDC"/>
    <w:rsid w:val="003C3F92"/>
    <w:rsid w:val="003C4440"/>
    <w:rsid w:val="003C4A33"/>
    <w:rsid w:val="003C4EDE"/>
    <w:rsid w:val="003C50F7"/>
    <w:rsid w:val="003C5793"/>
    <w:rsid w:val="003C6C4C"/>
    <w:rsid w:val="003C6D98"/>
    <w:rsid w:val="003C7025"/>
    <w:rsid w:val="003C7152"/>
    <w:rsid w:val="003C7510"/>
    <w:rsid w:val="003C774F"/>
    <w:rsid w:val="003C7802"/>
    <w:rsid w:val="003C7855"/>
    <w:rsid w:val="003C7ACF"/>
    <w:rsid w:val="003C7D0D"/>
    <w:rsid w:val="003D0455"/>
    <w:rsid w:val="003D0B3C"/>
    <w:rsid w:val="003D0CC4"/>
    <w:rsid w:val="003D12B1"/>
    <w:rsid w:val="003D149C"/>
    <w:rsid w:val="003D20F2"/>
    <w:rsid w:val="003D220E"/>
    <w:rsid w:val="003D24E0"/>
    <w:rsid w:val="003D27E3"/>
    <w:rsid w:val="003D2965"/>
    <w:rsid w:val="003D30D2"/>
    <w:rsid w:val="003D3412"/>
    <w:rsid w:val="003D356D"/>
    <w:rsid w:val="003D3A80"/>
    <w:rsid w:val="003D3CEC"/>
    <w:rsid w:val="003D3E7D"/>
    <w:rsid w:val="003D433E"/>
    <w:rsid w:val="003D43E1"/>
    <w:rsid w:val="003D4BD0"/>
    <w:rsid w:val="003D4CE8"/>
    <w:rsid w:val="003D4F97"/>
    <w:rsid w:val="003D536B"/>
    <w:rsid w:val="003D562F"/>
    <w:rsid w:val="003D571D"/>
    <w:rsid w:val="003D5C2E"/>
    <w:rsid w:val="003D5EC4"/>
    <w:rsid w:val="003D5FE4"/>
    <w:rsid w:val="003D5FED"/>
    <w:rsid w:val="003D6056"/>
    <w:rsid w:val="003D6149"/>
    <w:rsid w:val="003D614E"/>
    <w:rsid w:val="003D625A"/>
    <w:rsid w:val="003D6318"/>
    <w:rsid w:val="003D69CD"/>
    <w:rsid w:val="003D6A2D"/>
    <w:rsid w:val="003D6A7B"/>
    <w:rsid w:val="003D6C8E"/>
    <w:rsid w:val="003D6FD7"/>
    <w:rsid w:val="003D701D"/>
    <w:rsid w:val="003D71CF"/>
    <w:rsid w:val="003D7316"/>
    <w:rsid w:val="003D74F7"/>
    <w:rsid w:val="003D79DE"/>
    <w:rsid w:val="003D7A10"/>
    <w:rsid w:val="003D7A63"/>
    <w:rsid w:val="003D7EB6"/>
    <w:rsid w:val="003E0351"/>
    <w:rsid w:val="003E0411"/>
    <w:rsid w:val="003E0614"/>
    <w:rsid w:val="003E0646"/>
    <w:rsid w:val="003E109D"/>
    <w:rsid w:val="003E1359"/>
    <w:rsid w:val="003E1601"/>
    <w:rsid w:val="003E202F"/>
    <w:rsid w:val="003E2475"/>
    <w:rsid w:val="003E2A11"/>
    <w:rsid w:val="003E34CA"/>
    <w:rsid w:val="003E3785"/>
    <w:rsid w:val="003E43A1"/>
    <w:rsid w:val="003E4469"/>
    <w:rsid w:val="003E44A9"/>
    <w:rsid w:val="003E47B9"/>
    <w:rsid w:val="003E4D1C"/>
    <w:rsid w:val="003E4D39"/>
    <w:rsid w:val="003E5055"/>
    <w:rsid w:val="003E50D2"/>
    <w:rsid w:val="003E5ED6"/>
    <w:rsid w:val="003E5FBE"/>
    <w:rsid w:val="003E6051"/>
    <w:rsid w:val="003E6470"/>
    <w:rsid w:val="003E672F"/>
    <w:rsid w:val="003E68AB"/>
    <w:rsid w:val="003E6D06"/>
    <w:rsid w:val="003F02B4"/>
    <w:rsid w:val="003F030A"/>
    <w:rsid w:val="003F077A"/>
    <w:rsid w:val="003F0939"/>
    <w:rsid w:val="003F0BE3"/>
    <w:rsid w:val="003F1421"/>
    <w:rsid w:val="003F150B"/>
    <w:rsid w:val="003F191D"/>
    <w:rsid w:val="003F1C32"/>
    <w:rsid w:val="003F20A1"/>
    <w:rsid w:val="003F21DE"/>
    <w:rsid w:val="003F2318"/>
    <w:rsid w:val="003F26B1"/>
    <w:rsid w:val="003F29E3"/>
    <w:rsid w:val="003F29F8"/>
    <w:rsid w:val="003F2BC3"/>
    <w:rsid w:val="003F312B"/>
    <w:rsid w:val="003F36B1"/>
    <w:rsid w:val="003F375D"/>
    <w:rsid w:val="003F3A13"/>
    <w:rsid w:val="003F4149"/>
    <w:rsid w:val="003F4348"/>
    <w:rsid w:val="003F45FA"/>
    <w:rsid w:val="003F46D6"/>
    <w:rsid w:val="003F487D"/>
    <w:rsid w:val="003F4BB5"/>
    <w:rsid w:val="003F4C42"/>
    <w:rsid w:val="003F4C55"/>
    <w:rsid w:val="003F55F1"/>
    <w:rsid w:val="003F56E2"/>
    <w:rsid w:val="003F599E"/>
    <w:rsid w:val="003F5AA1"/>
    <w:rsid w:val="003F5EE4"/>
    <w:rsid w:val="003F6937"/>
    <w:rsid w:val="003F693D"/>
    <w:rsid w:val="003F7594"/>
    <w:rsid w:val="003F75D6"/>
    <w:rsid w:val="003F7939"/>
    <w:rsid w:val="003F7DA4"/>
    <w:rsid w:val="0040081A"/>
    <w:rsid w:val="00400830"/>
    <w:rsid w:val="00400C90"/>
    <w:rsid w:val="0040105D"/>
    <w:rsid w:val="00401113"/>
    <w:rsid w:val="004017D5"/>
    <w:rsid w:val="00401942"/>
    <w:rsid w:val="004019FA"/>
    <w:rsid w:val="00401CDD"/>
    <w:rsid w:val="00401DAB"/>
    <w:rsid w:val="00401DCE"/>
    <w:rsid w:val="00401E98"/>
    <w:rsid w:val="00401FCD"/>
    <w:rsid w:val="004021F9"/>
    <w:rsid w:val="00402379"/>
    <w:rsid w:val="00402CAA"/>
    <w:rsid w:val="00402D6F"/>
    <w:rsid w:val="00402E6F"/>
    <w:rsid w:val="00402FD4"/>
    <w:rsid w:val="004032FE"/>
    <w:rsid w:val="00403326"/>
    <w:rsid w:val="0040345D"/>
    <w:rsid w:val="004034F1"/>
    <w:rsid w:val="00403895"/>
    <w:rsid w:val="00403F30"/>
    <w:rsid w:val="004047DD"/>
    <w:rsid w:val="0040493A"/>
    <w:rsid w:val="00404BB7"/>
    <w:rsid w:val="00404D93"/>
    <w:rsid w:val="00404E42"/>
    <w:rsid w:val="00405348"/>
    <w:rsid w:val="00405684"/>
    <w:rsid w:val="00405717"/>
    <w:rsid w:val="00406111"/>
    <w:rsid w:val="004074AD"/>
    <w:rsid w:val="0041015A"/>
    <w:rsid w:val="004104AD"/>
    <w:rsid w:val="00410C84"/>
    <w:rsid w:val="00410EE3"/>
    <w:rsid w:val="00411DD3"/>
    <w:rsid w:val="00412085"/>
    <w:rsid w:val="00412479"/>
    <w:rsid w:val="0041249C"/>
    <w:rsid w:val="004124BE"/>
    <w:rsid w:val="0041284F"/>
    <w:rsid w:val="00412CE0"/>
    <w:rsid w:val="00412D93"/>
    <w:rsid w:val="00412E05"/>
    <w:rsid w:val="004134AC"/>
    <w:rsid w:val="0041353E"/>
    <w:rsid w:val="0041360C"/>
    <w:rsid w:val="004138D0"/>
    <w:rsid w:val="0041391E"/>
    <w:rsid w:val="00413CA5"/>
    <w:rsid w:val="00413FC5"/>
    <w:rsid w:val="0041404F"/>
    <w:rsid w:val="004148C2"/>
    <w:rsid w:val="00414EAC"/>
    <w:rsid w:val="004151A9"/>
    <w:rsid w:val="004155B5"/>
    <w:rsid w:val="00415650"/>
    <w:rsid w:val="004158AB"/>
    <w:rsid w:val="00415FF9"/>
    <w:rsid w:val="00416013"/>
    <w:rsid w:val="00416410"/>
    <w:rsid w:val="00416645"/>
    <w:rsid w:val="004167A3"/>
    <w:rsid w:val="00417006"/>
    <w:rsid w:val="00417522"/>
    <w:rsid w:val="00417811"/>
    <w:rsid w:val="004179B4"/>
    <w:rsid w:val="00417AD3"/>
    <w:rsid w:val="00417BA1"/>
    <w:rsid w:val="00417BD5"/>
    <w:rsid w:val="00420278"/>
    <w:rsid w:val="00420479"/>
    <w:rsid w:val="0042081F"/>
    <w:rsid w:val="00420FC1"/>
    <w:rsid w:val="004212BF"/>
    <w:rsid w:val="004212E7"/>
    <w:rsid w:val="00421752"/>
    <w:rsid w:val="00421B14"/>
    <w:rsid w:val="00421C90"/>
    <w:rsid w:val="00421CD2"/>
    <w:rsid w:val="00421CF1"/>
    <w:rsid w:val="00421D74"/>
    <w:rsid w:val="00422540"/>
    <w:rsid w:val="004225F7"/>
    <w:rsid w:val="00422CF4"/>
    <w:rsid w:val="00422D36"/>
    <w:rsid w:val="00422ECF"/>
    <w:rsid w:val="004230FA"/>
    <w:rsid w:val="004235D6"/>
    <w:rsid w:val="00423CA2"/>
    <w:rsid w:val="00424473"/>
    <w:rsid w:val="004245CF"/>
    <w:rsid w:val="0042480E"/>
    <w:rsid w:val="00424EBB"/>
    <w:rsid w:val="00424FF7"/>
    <w:rsid w:val="004250F6"/>
    <w:rsid w:val="0042546A"/>
    <w:rsid w:val="004255AD"/>
    <w:rsid w:val="004255F9"/>
    <w:rsid w:val="00425C07"/>
    <w:rsid w:val="00425EA5"/>
    <w:rsid w:val="0042634E"/>
    <w:rsid w:val="0042654B"/>
    <w:rsid w:val="00426E74"/>
    <w:rsid w:val="00426EB2"/>
    <w:rsid w:val="00426F51"/>
    <w:rsid w:val="004271DD"/>
    <w:rsid w:val="00427496"/>
    <w:rsid w:val="004274EC"/>
    <w:rsid w:val="004275D3"/>
    <w:rsid w:val="00427795"/>
    <w:rsid w:val="0042785A"/>
    <w:rsid w:val="00427942"/>
    <w:rsid w:val="00427A32"/>
    <w:rsid w:val="00427BF2"/>
    <w:rsid w:val="00427C62"/>
    <w:rsid w:val="00430368"/>
    <w:rsid w:val="00430647"/>
    <w:rsid w:val="0043088C"/>
    <w:rsid w:val="0043124D"/>
    <w:rsid w:val="00431612"/>
    <w:rsid w:val="004318BE"/>
    <w:rsid w:val="00431CB4"/>
    <w:rsid w:val="00431DE4"/>
    <w:rsid w:val="00431ED8"/>
    <w:rsid w:val="0043224C"/>
    <w:rsid w:val="004323AF"/>
    <w:rsid w:val="004323D1"/>
    <w:rsid w:val="0043262A"/>
    <w:rsid w:val="004333BD"/>
    <w:rsid w:val="00433A85"/>
    <w:rsid w:val="00433B75"/>
    <w:rsid w:val="00433E24"/>
    <w:rsid w:val="004342FB"/>
    <w:rsid w:val="00434AB4"/>
    <w:rsid w:val="00434BDB"/>
    <w:rsid w:val="00434E86"/>
    <w:rsid w:val="00434F5F"/>
    <w:rsid w:val="004350CF"/>
    <w:rsid w:val="0043543F"/>
    <w:rsid w:val="0043558F"/>
    <w:rsid w:val="0043574C"/>
    <w:rsid w:val="00435B17"/>
    <w:rsid w:val="00436024"/>
    <w:rsid w:val="00436095"/>
    <w:rsid w:val="0043618C"/>
    <w:rsid w:val="004370F4"/>
    <w:rsid w:val="0043727A"/>
    <w:rsid w:val="004372F1"/>
    <w:rsid w:val="00437409"/>
    <w:rsid w:val="0043776B"/>
    <w:rsid w:val="00437B78"/>
    <w:rsid w:val="00440245"/>
    <w:rsid w:val="00440399"/>
    <w:rsid w:val="004405F7"/>
    <w:rsid w:val="004406A1"/>
    <w:rsid w:val="00440822"/>
    <w:rsid w:val="0044097A"/>
    <w:rsid w:val="00440ED1"/>
    <w:rsid w:val="00440F4B"/>
    <w:rsid w:val="00441870"/>
    <w:rsid w:val="00441C59"/>
    <w:rsid w:val="00441F43"/>
    <w:rsid w:val="00442282"/>
    <w:rsid w:val="0044282C"/>
    <w:rsid w:val="004429B2"/>
    <w:rsid w:val="00442B10"/>
    <w:rsid w:val="00442D32"/>
    <w:rsid w:val="00443011"/>
    <w:rsid w:val="00443200"/>
    <w:rsid w:val="0044327A"/>
    <w:rsid w:val="004436A3"/>
    <w:rsid w:val="00443970"/>
    <w:rsid w:val="00443ED0"/>
    <w:rsid w:val="00443FD1"/>
    <w:rsid w:val="00444411"/>
    <w:rsid w:val="00444775"/>
    <w:rsid w:val="00444789"/>
    <w:rsid w:val="00444FB6"/>
    <w:rsid w:val="0044501E"/>
    <w:rsid w:val="00445603"/>
    <w:rsid w:val="004458D0"/>
    <w:rsid w:val="00445C51"/>
    <w:rsid w:val="00445C5B"/>
    <w:rsid w:val="0044625A"/>
    <w:rsid w:val="00446545"/>
    <w:rsid w:val="004466D7"/>
    <w:rsid w:val="00446F0D"/>
    <w:rsid w:val="00446FC7"/>
    <w:rsid w:val="0044738B"/>
    <w:rsid w:val="00447520"/>
    <w:rsid w:val="00447C86"/>
    <w:rsid w:val="00447E71"/>
    <w:rsid w:val="0045022E"/>
    <w:rsid w:val="0045030A"/>
    <w:rsid w:val="004503E5"/>
    <w:rsid w:val="0045044F"/>
    <w:rsid w:val="004504E9"/>
    <w:rsid w:val="00450E07"/>
    <w:rsid w:val="004519B3"/>
    <w:rsid w:val="00451A3B"/>
    <w:rsid w:val="00451A78"/>
    <w:rsid w:val="004523A6"/>
    <w:rsid w:val="004523F1"/>
    <w:rsid w:val="00452770"/>
    <w:rsid w:val="00452F4F"/>
    <w:rsid w:val="0045391E"/>
    <w:rsid w:val="00453BB6"/>
    <w:rsid w:val="0045407F"/>
    <w:rsid w:val="00454588"/>
    <w:rsid w:val="00454E07"/>
    <w:rsid w:val="004553BB"/>
    <w:rsid w:val="004553D4"/>
    <w:rsid w:val="00455433"/>
    <w:rsid w:val="004554DA"/>
    <w:rsid w:val="00455580"/>
    <w:rsid w:val="00455A38"/>
    <w:rsid w:val="0045636C"/>
    <w:rsid w:val="004563EB"/>
    <w:rsid w:val="00456B1B"/>
    <w:rsid w:val="00456C97"/>
    <w:rsid w:val="00456D2E"/>
    <w:rsid w:val="00456F0C"/>
    <w:rsid w:val="004570D3"/>
    <w:rsid w:val="00457DA9"/>
    <w:rsid w:val="00457EE5"/>
    <w:rsid w:val="004604C4"/>
    <w:rsid w:val="0046078E"/>
    <w:rsid w:val="004607E5"/>
    <w:rsid w:val="00460932"/>
    <w:rsid w:val="00460F22"/>
    <w:rsid w:val="0046133F"/>
    <w:rsid w:val="004614D1"/>
    <w:rsid w:val="00461B23"/>
    <w:rsid w:val="00461EB4"/>
    <w:rsid w:val="00461F0F"/>
    <w:rsid w:val="00461FFD"/>
    <w:rsid w:val="004626E6"/>
    <w:rsid w:val="00462B79"/>
    <w:rsid w:val="00462F9E"/>
    <w:rsid w:val="00463090"/>
    <w:rsid w:val="004631F0"/>
    <w:rsid w:val="0046334A"/>
    <w:rsid w:val="004633AA"/>
    <w:rsid w:val="00464A1B"/>
    <w:rsid w:val="00464B11"/>
    <w:rsid w:val="00464B17"/>
    <w:rsid w:val="00464B9F"/>
    <w:rsid w:val="004652B5"/>
    <w:rsid w:val="004653E9"/>
    <w:rsid w:val="00465466"/>
    <w:rsid w:val="004658B1"/>
    <w:rsid w:val="00465D76"/>
    <w:rsid w:val="00465FBE"/>
    <w:rsid w:val="00466456"/>
    <w:rsid w:val="004664C0"/>
    <w:rsid w:val="004664DE"/>
    <w:rsid w:val="004673DF"/>
    <w:rsid w:val="0046740D"/>
    <w:rsid w:val="00467474"/>
    <w:rsid w:val="00467999"/>
    <w:rsid w:val="00467E6C"/>
    <w:rsid w:val="004701C1"/>
    <w:rsid w:val="0047034C"/>
    <w:rsid w:val="0047045F"/>
    <w:rsid w:val="00470802"/>
    <w:rsid w:val="00470D60"/>
    <w:rsid w:val="00470EBB"/>
    <w:rsid w:val="0047101C"/>
    <w:rsid w:val="00471200"/>
    <w:rsid w:val="00471404"/>
    <w:rsid w:val="004714C7"/>
    <w:rsid w:val="0047159C"/>
    <w:rsid w:val="00471605"/>
    <w:rsid w:val="00471A11"/>
    <w:rsid w:val="00471C0A"/>
    <w:rsid w:val="00471CAB"/>
    <w:rsid w:val="004721C2"/>
    <w:rsid w:val="004723AF"/>
    <w:rsid w:val="004724EF"/>
    <w:rsid w:val="00472903"/>
    <w:rsid w:val="004730E5"/>
    <w:rsid w:val="00473566"/>
    <w:rsid w:val="00473BAB"/>
    <w:rsid w:val="00473BD1"/>
    <w:rsid w:val="00473DC9"/>
    <w:rsid w:val="00473FA5"/>
    <w:rsid w:val="00474224"/>
    <w:rsid w:val="004742B3"/>
    <w:rsid w:val="004744E0"/>
    <w:rsid w:val="004746BC"/>
    <w:rsid w:val="00474AFA"/>
    <w:rsid w:val="00474DE2"/>
    <w:rsid w:val="00474FA5"/>
    <w:rsid w:val="004752E9"/>
    <w:rsid w:val="004753A0"/>
    <w:rsid w:val="00475713"/>
    <w:rsid w:val="00475761"/>
    <w:rsid w:val="00475DF7"/>
    <w:rsid w:val="00475E6B"/>
    <w:rsid w:val="004760BA"/>
    <w:rsid w:val="004766EE"/>
    <w:rsid w:val="004769D7"/>
    <w:rsid w:val="004769EC"/>
    <w:rsid w:val="00476D8F"/>
    <w:rsid w:val="004773A2"/>
    <w:rsid w:val="004773C9"/>
    <w:rsid w:val="0047756E"/>
    <w:rsid w:val="00477787"/>
    <w:rsid w:val="004778F9"/>
    <w:rsid w:val="00477DDF"/>
    <w:rsid w:val="004803B8"/>
    <w:rsid w:val="0048049D"/>
    <w:rsid w:val="0048076D"/>
    <w:rsid w:val="0048095F"/>
    <w:rsid w:val="00480B02"/>
    <w:rsid w:val="00480C59"/>
    <w:rsid w:val="00480F52"/>
    <w:rsid w:val="004811D6"/>
    <w:rsid w:val="00481441"/>
    <w:rsid w:val="00481475"/>
    <w:rsid w:val="00481659"/>
    <w:rsid w:val="00481669"/>
    <w:rsid w:val="00481A41"/>
    <w:rsid w:val="00482063"/>
    <w:rsid w:val="004827FC"/>
    <w:rsid w:val="0048288D"/>
    <w:rsid w:val="00482935"/>
    <w:rsid w:val="00482C98"/>
    <w:rsid w:val="00482DA2"/>
    <w:rsid w:val="00483149"/>
    <w:rsid w:val="00483398"/>
    <w:rsid w:val="00483AF4"/>
    <w:rsid w:val="00483C70"/>
    <w:rsid w:val="00483DB8"/>
    <w:rsid w:val="004843D1"/>
    <w:rsid w:val="00484517"/>
    <w:rsid w:val="00484B5D"/>
    <w:rsid w:val="00485068"/>
    <w:rsid w:val="00485620"/>
    <w:rsid w:val="00485F70"/>
    <w:rsid w:val="004860DF"/>
    <w:rsid w:val="004861A9"/>
    <w:rsid w:val="00486340"/>
    <w:rsid w:val="004869B4"/>
    <w:rsid w:val="00486A30"/>
    <w:rsid w:val="00486C82"/>
    <w:rsid w:val="004870C7"/>
    <w:rsid w:val="004875A4"/>
    <w:rsid w:val="004875DD"/>
    <w:rsid w:val="00487E9B"/>
    <w:rsid w:val="00487FEF"/>
    <w:rsid w:val="00490182"/>
    <w:rsid w:val="004901CD"/>
    <w:rsid w:val="004902EE"/>
    <w:rsid w:val="00490661"/>
    <w:rsid w:val="0049072D"/>
    <w:rsid w:val="00490DE8"/>
    <w:rsid w:val="004912F1"/>
    <w:rsid w:val="0049132D"/>
    <w:rsid w:val="00491492"/>
    <w:rsid w:val="004916DE"/>
    <w:rsid w:val="004917A7"/>
    <w:rsid w:val="004918CB"/>
    <w:rsid w:val="00492560"/>
    <w:rsid w:val="0049275D"/>
    <w:rsid w:val="00492808"/>
    <w:rsid w:val="00492DDA"/>
    <w:rsid w:val="00493241"/>
    <w:rsid w:val="004932EB"/>
    <w:rsid w:val="00493824"/>
    <w:rsid w:val="0049394B"/>
    <w:rsid w:val="004939F8"/>
    <w:rsid w:val="00493AD2"/>
    <w:rsid w:val="00493BFF"/>
    <w:rsid w:val="0049406E"/>
    <w:rsid w:val="004940E0"/>
    <w:rsid w:val="004942E0"/>
    <w:rsid w:val="00494433"/>
    <w:rsid w:val="00495057"/>
    <w:rsid w:val="004955BC"/>
    <w:rsid w:val="00495653"/>
    <w:rsid w:val="00495C59"/>
    <w:rsid w:val="00495D59"/>
    <w:rsid w:val="00495ECC"/>
    <w:rsid w:val="00495ED0"/>
    <w:rsid w:val="004960EA"/>
    <w:rsid w:val="004967F6"/>
    <w:rsid w:val="00496804"/>
    <w:rsid w:val="004968D8"/>
    <w:rsid w:val="00496CED"/>
    <w:rsid w:val="00496DB0"/>
    <w:rsid w:val="00496FAC"/>
    <w:rsid w:val="00497264"/>
    <w:rsid w:val="004976F8"/>
    <w:rsid w:val="00497A2D"/>
    <w:rsid w:val="00497D12"/>
    <w:rsid w:val="004A055A"/>
    <w:rsid w:val="004A05E0"/>
    <w:rsid w:val="004A0C11"/>
    <w:rsid w:val="004A0E49"/>
    <w:rsid w:val="004A0F24"/>
    <w:rsid w:val="004A1291"/>
    <w:rsid w:val="004A194E"/>
    <w:rsid w:val="004A1C65"/>
    <w:rsid w:val="004A1E01"/>
    <w:rsid w:val="004A22C6"/>
    <w:rsid w:val="004A24E5"/>
    <w:rsid w:val="004A25A0"/>
    <w:rsid w:val="004A2FB4"/>
    <w:rsid w:val="004A30AD"/>
    <w:rsid w:val="004A3657"/>
    <w:rsid w:val="004A3962"/>
    <w:rsid w:val="004A3AA9"/>
    <w:rsid w:val="004A43A2"/>
    <w:rsid w:val="004A4A07"/>
    <w:rsid w:val="004A4A7B"/>
    <w:rsid w:val="004A5526"/>
    <w:rsid w:val="004A56E6"/>
    <w:rsid w:val="004A5969"/>
    <w:rsid w:val="004A5A14"/>
    <w:rsid w:val="004A5D66"/>
    <w:rsid w:val="004A745A"/>
    <w:rsid w:val="004A7818"/>
    <w:rsid w:val="004A7931"/>
    <w:rsid w:val="004A79A0"/>
    <w:rsid w:val="004A7A85"/>
    <w:rsid w:val="004A7A9E"/>
    <w:rsid w:val="004A7C3D"/>
    <w:rsid w:val="004A7D15"/>
    <w:rsid w:val="004A7D8E"/>
    <w:rsid w:val="004A7FA5"/>
    <w:rsid w:val="004B01E5"/>
    <w:rsid w:val="004B0617"/>
    <w:rsid w:val="004B0696"/>
    <w:rsid w:val="004B0750"/>
    <w:rsid w:val="004B080A"/>
    <w:rsid w:val="004B0CD0"/>
    <w:rsid w:val="004B0E12"/>
    <w:rsid w:val="004B13B0"/>
    <w:rsid w:val="004B14F7"/>
    <w:rsid w:val="004B1A7F"/>
    <w:rsid w:val="004B1BD3"/>
    <w:rsid w:val="004B1E9A"/>
    <w:rsid w:val="004B1FFC"/>
    <w:rsid w:val="004B2194"/>
    <w:rsid w:val="004B2846"/>
    <w:rsid w:val="004B2A1D"/>
    <w:rsid w:val="004B2E98"/>
    <w:rsid w:val="004B3475"/>
    <w:rsid w:val="004B37C5"/>
    <w:rsid w:val="004B3D64"/>
    <w:rsid w:val="004B3E15"/>
    <w:rsid w:val="004B4B9C"/>
    <w:rsid w:val="004B4BEE"/>
    <w:rsid w:val="004B4C60"/>
    <w:rsid w:val="004B5048"/>
    <w:rsid w:val="004B52CD"/>
    <w:rsid w:val="004B5330"/>
    <w:rsid w:val="004B5388"/>
    <w:rsid w:val="004B55B4"/>
    <w:rsid w:val="004B5691"/>
    <w:rsid w:val="004B5762"/>
    <w:rsid w:val="004B57BB"/>
    <w:rsid w:val="004B5B90"/>
    <w:rsid w:val="004B5D53"/>
    <w:rsid w:val="004B6128"/>
    <w:rsid w:val="004B6223"/>
    <w:rsid w:val="004B65AC"/>
    <w:rsid w:val="004B6734"/>
    <w:rsid w:val="004B6EDB"/>
    <w:rsid w:val="004B705D"/>
    <w:rsid w:val="004B73A9"/>
    <w:rsid w:val="004B7487"/>
    <w:rsid w:val="004B7560"/>
    <w:rsid w:val="004B7729"/>
    <w:rsid w:val="004B7BF6"/>
    <w:rsid w:val="004B7C7D"/>
    <w:rsid w:val="004B7D36"/>
    <w:rsid w:val="004C00A3"/>
    <w:rsid w:val="004C02A2"/>
    <w:rsid w:val="004C03F5"/>
    <w:rsid w:val="004C061E"/>
    <w:rsid w:val="004C0D42"/>
    <w:rsid w:val="004C0D80"/>
    <w:rsid w:val="004C1188"/>
    <w:rsid w:val="004C13BE"/>
    <w:rsid w:val="004C13C3"/>
    <w:rsid w:val="004C14C3"/>
    <w:rsid w:val="004C1741"/>
    <w:rsid w:val="004C2111"/>
    <w:rsid w:val="004C26DA"/>
    <w:rsid w:val="004C28B7"/>
    <w:rsid w:val="004C28F4"/>
    <w:rsid w:val="004C2B1B"/>
    <w:rsid w:val="004C2C51"/>
    <w:rsid w:val="004C3444"/>
    <w:rsid w:val="004C3DCF"/>
    <w:rsid w:val="004C3DFD"/>
    <w:rsid w:val="004C3EE1"/>
    <w:rsid w:val="004C42C7"/>
    <w:rsid w:val="004C4306"/>
    <w:rsid w:val="004C44C1"/>
    <w:rsid w:val="004C458E"/>
    <w:rsid w:val="004C4B0E"/>
    <w:rsid w:val="004C4E4B"/>
    <w:rsid w:val="004C504A"/>
    <w:rsid w:val="004C50DD"/>
    <w:rsid w:val="004C5104"/>
    <w:rsid w:val="004C5577"/>
    <w:rsid w:val="004C55CD"/>
    <w:rsid w:val="004C5974"/>
    <w:rsid w:val="004C59DC"/>
    <w:rsid w:val="004C6196"/>
    <w:rsid w:val="004C6656"/>
    <w:rsid w:val="004C6839"/>
    <w:rsid w:val="004C6A07"/>
    <w:rsid w:val="004C70D1"/>
    <w:rsid w:val="004C77CB"/>
    <w:rsid w:val="004C7AC6"/>
    <w:rsid w:val="004C7B6D"/>
    <w:rsid w:val="004C7BA0"/>
    <w:rsid w:val="004D015C"/>
    <w:rsid w:val="004D051C"/>
    <w:rsid w:val="004D051F"/>
    <w:rsid w:val="004D0D5D"/>
    <w:rsid w:val="004D0E53"/>
    <w:rsid w:val="004D0ED4"/>
    <w:rsid w:val="004D112C"/>
    <w:rsid w:val="004D1284"/>
    <w:rsid w:val="004D175E"/>
    <w:rsid w:val="004D17CC"/>
    <w:rsid w:val="004D190F"/>
    <w:rsid w:val="004D240C"/>
    <w:rsid w:val="004D272D"/>
    <w:rsid w:val="004D2D7B"/>
    <w:rsid w:val="004D2F82"/>
    <w:rsid w:val="004D34D6"/>
    <w:rsid w:val="004D39C4"/>
    <w:rsid w:val="004D3F5C"/>
    <w:rsid w:val="004D3FB5"/>
    <w:rsid w:val="004D4439"/>
    <w:rsid w:val="004D4525"/>
    <w:rsid w:val="004D4658"/>
    <w:rsid w:val="004D4F3D"/>
    <w:rsid w:val="004D50EA"/>
    <w:rsid w:val="004D5227"/>
    <w:rsid w:val="004D55EA"/>
    <w:rsid w:val="004D5951"/>
    <w:rsid w:val="004D600F"/>
    <w:rsid w:val="004D616C"/>
    <w:rsid w:val="004D6585"/>
    <w:rsid w:val="004D6DD1"/>
    <w:rsid w:val="004D761F"/>
    <w:rsid w:val="004E0250"/>
    <w:rsid w:val="004E095B"/>
    <w:rsid w:val="004E0D5E"/>
    <w:rsid w:val="004E1948"/>
    <w:rsid w:val="004E1A1B"/>
    <w:rsid w:val="004E1C72"/>
    <w:rsid w:val="004E248B"/>
    <w:rsid w:val="004E28A9"/>
    <w:rsid w:val="004E31C8"/>
    <w:rsid w:val="004E33AA"/>
    <w:rsid w:val="004E3551"/>
    <w:rsid w:val="004E35FE"/>
    <w:rsid w:val="004E376A"/>
    <w:rsid w:val="004E3929"/>
    <w:rsid w:val="004E3B84"/>
    <w:rsid w:val="004E3D83"/>
    <w:rsid w:val="004E3EDC"/>
    <w:rsid w:val="004E4549"/>
    <w:rsid w:val="004E46B4"/>
    <w:rsid w:val="004E4876"/>
    <w:rsid w:val="004E4E1A"/>
    <w:rsid w:val="004E505B"/>
    <w:rsid w:val="004E517B"/>
    <w:rsid w:val="004E5403"/>
    <w:rsid w:val="004E5631"/>
    <w:rsid w:val="004E5C69"/>
    <w:rsid w:val="004E5DA2"/>
    <w:rsid w:val="004E6337"/>
    <w:rsid w:val="004E6AD9"/>
    <w:rsid w:val="004E6E38"/>
    <w:rsid w:val="004E70E5"/>
    <w:rsid w:val="004E789C"/>
    <w:rsid w:val="004F034A"/>
    <w:rsid w:val="004F05FA"/>
    <w:rsid w:val="004F07AE"/>
    <w:rsid w:val="004F0AE2"/>
    <w:rsid w:val="004F0B3E"/>
    <w:rsid w:val="004F0F17"/>
    <w:rsid w:val="004F1081"/>
    <w:rsid w:val="004F1721"/>
    <w:rsid w:val="004F1BB3"/>
    <w:rsid w:val="004F1E11"/>
    <w:rsid w:val="004F1F25"/>
    <w:rsid w:val="004F1F41"/>
    <w:rsid w:val="004F1FC8"/>
    <w:rsid w:val="004F2040"/>
    <w:rsid w:val="004F20A3"/>
    <w:rsid w:val="004F247B"/>
    <w:rsid w:val="004F2697"/>
    <w:rsid w:val="004F2851"/>
    <w:rsid w:val="004F38A0"/>
    <w:rsid w:val="004F3EF9"/>
    <w:rsid w:val="004F3F14"/>
    <w:rsid w:val="004F41F3"/>
    <w:rsid w:val="004F4AFF"/>
    <w:rsid w:val="004F5216"/>
    <w:rsid w:val="004F5690"/>
    <w:rsid w:val="004F588D"/>
    <w:rsid w:val="004F59A3"/>
    <w:rsid w:val="004F5C61"/>
    <w:rsid w:val="004F5C80"/>
    <w:rsid w:val="004F6178"/>
    <w:rsid w:val="004F6381"/>
    <w:rsid w:val="004F644C"/>
    <w:rsid w:val="004F7358"/>
    <w:rsid w:val="004F7444"/>
    <w:rsid w:val="004F7662"/>
    <w:rsid w:val="004F7669"/>
    <w:rsid w:val="004F79E2"/>
    <w:rsid w:val="004F7D7D"/>
    <w:rsid w:val="0050014C"/>
    <w:rsid w:val="00500275"/>
    <w:rsid w:val="005003B8"/>
    <w:rsid w:val="00500556"/>
    <w:rsid w:val="005005FF"/>
    <w:rsid w:val="00500743"/>
    <w:rsid w:val="00501194"/>
    <w:rsid w:val="00501227"/>
    <w:rsid w:val="0050132B"/>
    <w:rsid w:val="005013C7"/>
    <w:rsid w:val="005013CB"/>
    <w:rsid w:val="00502260"/>
    <w:rsid w:val="00502A47"/>
    <w:rsid w:val="00502BCE"/>
    <w:rsid w:val="00502FDC"/>
    <w:rsid w:val="0050320F"/>
    <w:rsid w:val="005033B9"/>
    <w:rsid w:val="00503746"/>
    <w:rsid w:val="00504EB7"/>
    <w:rsid w:val="00505A2C"/>
    <w:rsid w:val="00505A96"/>
    <w:rsid w:val="00505E71"/>
    <w:rsid w:val="00505F06"/>
    <w:rsid w:val="00505F58"/>
    <w:rsid w:val="00506347"/>
    <w:rsid w:val="005064AE"/>
    <w:rsid w:val="00506678"/>
    <w:rsid w:val="005067C7"/>
    <w:rsid w:val="00506E81"/>
    <w:rsid w:val="00507269"/>
    <w:rsid w:val="005075E0"/>
    <w:rsid w:val="005076A4"/>
    <w:rsid w:val="00507956"/>
    <w:rsid w:val="00507A1C"/>
    <w:rsid w:val="00507ABA"/>
    <w:rsid w:val="00507B5F"/>
    <w:rsid w:val="00507CF1"/>
    <w:rsid w:val="0051036A"/>
    <w:rsid w:val="005103ED"/>
    <w:rsid w:val="0051040D"/>
    <w:rsid w:val="00510418"/>
    <w:rsid w:val="005107F6"/>
    <w:rsid w:val="00511068"/>
    <w:rsid w:val="005111CB"/>
    <w:rsid w:val="005112F2"/>
    <w:rsid w:val="0051194F"/>
    <w:rsid w:val="00512181"/>
    <w:rsid w:val="00512D03"/>
    <w:rsid w:val="00513293"/>
    <w:rsid w:val="0051333F"/>
    <w:rsid w:val="00513352"/>
    <w:rsid w:val="005134C1"/>
    <w:rsid w:val="00513750"/>
    <w:rsid w:val="005137A7"/>
    <w:rsid w:val="00513AF2"/>
    <w:rsid w:val="00513B90"/>
    <w:rsid w:val="00513EDD"/>
    <w:rsid w:val="00513FB6"/>
    <w:rsid w:val="00514194"/>
    <w:rsid w:val="005142AD"/>
    <w:rsid w:val="00514416"/>
    <w:rsid w:val="0051474F"/>
    <w:rsid w:val="005150E5"/>
    <w:rsid w:val="00515172"/>
    <w:rsid w:val="0051526F"/>
    <w:rsid w:val="005153AF"/>
    <w:rsid w:val="0051546A"/>
    <w:rsid w:val="00515A5B"/>
    <w:rsid w:val="00515BC1"/>
    <w:rsid w:val="00515C7C"/>
    <w:rsid w:val="00515FE0"/>
    <w:rsid w:val="0051609B"/>
    <w:rsid w:val="00516445"/>
    <w:rsid w:val="00516783"/>
    <w:rsid w:val="0051689F"/>
    <w:rsid w:val="00516991"/>
    <w:rsid w:val="00516E74"/>
    <w:rsid w:val="0051743D"/>
    <w:rsid w:val="0051746D"/>
    <w:rsid w:val="00517838"/>
    <w:rsid w:val="00517C9B"/>
    <w:rsid w:val="00517F44"/>
    <w:rsid w:val="00520C29"/>
    <w:rsid w:val="00521203"/>
    <w:rsid w:val="0052128A"/>
    <w:rsid w:val="00521339"/>
    <w:rsid w:val="00521384"/>
    <w:rsid w:val="005217EC"/>
    <w:rsid w:val="0052180B"/>
    <w:rsid w:val="00521863"/>
    <w:rsid w:val="00521972"/>
    <w:rsid w:val="00521F69"/>
    <w:rsid w:val="00522406"/>
    <w:rsid w:val="0052245F"/>
    <w:rsid w:val="00522A7E"/>
    <w:rsid w:val="00522AB4"/>
    <w:rsid w:val="00522BE9"/>
    <w:rsid w:val="00522D46"/>
    <w:rsid w:val="00523404"/>
    <w:rsid w:val="005237F0"/>
    <w:rsid w:val="00523E38"/>
    <w:rsid w:val="00524052"/>
    <w:rsid w:val="00524217"/>
    <w:rsid w:val="005244EA"/>
    <w:rsid w:val="00524556"/>
    <w:rsid w:val="00524652"/>
    <w:rsid w:val="005248FA"/>
    <w:rsid w:val="00524AFC"/>
    <w:rsid w:val="00524EE6"/>
    <w:rsid w:val="0052553C"/>
    <w:rsid w:val="00525ADE"/>
    <w:rsid w:val="00526841"/>
    <w:rsid w:val="0052691A"/>
    <w:rsid w:val="00526EA3"/>
    <w:rsid w:val="005275CC"/>
    <w:rsid w:val="00527819"/>
    <w:rsid w:val="00527A33"/>
    <w:rsid w:val="00527B18"/>
    <w:rsid w:val="00527C6F"/>
    <w:rsid w:val="0053000B"/>
    <w:rsid w:val="00530609"/>
    <w:rsid w:val="0053072F"/>
    <w:rsid w:val="00530823"/>
    <w:rsid w:val="00530EC0"/>
    <w:rsid w:val="00531252"/>
    <w:rsid w:val="0053150F"/>
    <w:rsid w:val="00531517"/>
    <w:rsid w:val="0053166A"/>
    <w:rsid w:val="0053168A"/>
    <w:rsid w:val="0053170C"/>
    <w:rsid w:val="00531AC2"/>
    <w:rsid w:val="00531B55"/>
    <w:rsid w:val="00532CF4"/>
    <w:rsid w:val="00532F26"/>
    <w:rsid w:val="005330B0"/>
    <w:rsid w:val="00533229"/>
    <w:rsid w:val="0053379E"/>
    <w:rsid w:val="005338DE"/>
    <w:rsid w:val="00533B2A"/>
    <w:rsid w:val="00534134"/>
    <w:rsid w:val="00534164"/>
    <w:rsid w:val="005342D0"/>
    <w:rsid w:val="00534C2C"/>
    <w:rsid w:val="00534F67"/>
    <w:rsid w:val="0053524B"/>
    <w:rsid w:val="00535816"/>
    <w:rsid w:val="0053704C"/>
    <w:rsid w:val="005377B3"/>
    <w:rsid w:val="00537EFF"/>
    <w:rsid w:val="00540DDB"/>
    <w:rsid w:val="005411FF"/>
    <w:rsid w:val="0054154F"/>
    <w:rsid w:val="00541ADB"/>
    <w:rsid w:val="00541B2F"/>
    <w:rsid w:val="0054331B"/>
    <w:rsid w:val="0054359F"/>
    <w:rsid w:val="005435B6"/>
    <w:rsid w:val="005435BA"/>
    <w:rsid w:val="0054406A"/>
    <w:rsid w:val="00544818"/>
    <w:rsid w:val="00544DF2"/>
    <w:rsid w:val="00545272"/>
    <w:rsid w:val="00545ABC"/>
    <w:rsid w:val="00545AF4"/>
    <w:rsid w:val="00545C79"/>
    <w:rsid w:val="00545E10"/>
    <w:rsid w:val="005465C1"/>
    <w:rsid w:val="00546998"/>
    <w:rsid w:val="00546F0A"/>
    <w:rsid w:val="00546F41"/>
    <w:rsid w:val="005475EC"/>
    <w:rsid w:val="005476C5"/>
    <w:rsid w:val="00547D89"/>
    <w:rsid w:val="0055045C"/>
    <w:rsid w:val="005509BE"/>
    <w:rsid w:val="00550A12"/>
    <w:rsid w:val="00550CCB"/>
    <w:rsid w:val="00550D14"/>
    <w:rsid w:val="005510FE"/>
    <w:rsid w:val="005512A3"/>
    <w:rsid w:val="0055165A"/>
    <w:rsid w:val="00551A95"/>
    <w:rsid w:val="00551F8C"/>
    <w:rsid w:val="005522D0"/>
    <w:rsid w:val="00552775"/>
    <w:rsid w:val="00552E0C"/>
    <w:rsid w:val="00553086"/>
    <w:rsid w:val="00553462"/>
    <w:rsid w:val="0055348C"/>
    <w:rsid w:val="00553785"/>
    <w:rsid w:val="005537FF"/>
    <w:rsid w:val="00553A8D"/>
    <w:rsid w:val="00553C11"/>
    <w:rsid w:val="00554661"/>
    <w:rsid w:val="005548B4"/>
    <w:rsid w:val="005549CF"/>
    <w:rsid w:val="005549E0"/>
    <w:rsid w:val="00554D14"/>
    <w:rsid w:val="00554F32"/>
    <w:rsid w:val="00555299"/>
    <w:rsid w:val="005555E7"/>
    <w:rsid w:val="00555894"/>
    <w:rsid w:val="00555C95"/>
    <w:rsid w:val="00556330"/>
    <w:rsid w:val="005569E7"/>
    <w:rsid w:val="00556AE1"/>
    <w:rsid w:val="00556B3A"/>
    <w:rsid w:val="00556E6A"/>
    <w:rsid w:val="0055731C"/>
    <w:rsid w:val="00557338"/>
    <w:rsid w:val="00557529"/>
    <w:rsid w:val="00560D97"/>
    <w:rsid w:val="00560DF4"/>
    <w:rsid w:val="00560E78"/>
    <w:rsid w:val="005610E9"/>
    <w:rsid w:val="0056171F"/>
    <w:rsid w:val="0056188C"/>
    <w:rsid w:val="00561BEA"/>
    <w:rsid w:val="0056393E"/>
    <w:rsid w:val="00563967"/>
    <w:rsid w:val="00563F52"/>
    <w:rsid w:val="00564562"/>
    <w:rsid w:val="005646DB"/>
    <w:rsid w:val="00564842"/>
    <w:rsid w:val="005649CA"/>
    <w:rsid w:val="00564A8A"/>
    <w:rsid w:val="00564C8C"/>
    <w:rsid w:val="005652EA"/>
    <w:rsid w:val="00565555"/>
    <w:rsid w:val="0056586A"/>
    <w:rsid w:val="00565D3D"/>
    <w:rsid w:val="0056645C"/>
    <w:rsid w:val="00566494"/>
    <w:rsid w:val="00566B8D"/>
    <w:rsid w:val="00566D61"/>
    <w:rsid w:val="00566DCE"/>
    <w:rsid w:val="005670DE"/>
    <w:rsid w:val="005672A9"/>
    <w:rsid w:val="00567955"/>
    <w:rsid w:val="00567C6F"/>
    <w:rsid w:val="00570C08"/>
    <w:rsid w:val="00570C15"/>
    <w:rsid w:val="00570C4A"/>
    <w:rsid w:val="00570CE3"/>
    <w:rsid w:val="00570DF8"/>
    <w:rsid w:val="00570E0D"/>
    <w:rsid w:val="0057124A"/>
    <w:rsid w:val="00571AA8"/>
    <w:rsid w:val="00571E48"/>
    <w:rsid w:val="00572959"/>
    <w:rsid w:val="00572C13"/>
    <w:rsid w:val="00572E40"/>
    <w:rsid w:val="00572F4B"/>
    <w:rsid w:val="00573072"/>
    <w:rsid w:val="005730FF"/>
    <w:rsid w:val="005731FA"/>
    <w:rsid w:val="00573223"/>
    <w:rsid w:val="005735AC"/>
    <w:rsid w:val="00573696"/>
    <w:rsid w:val="00573836"/>
    <w:rsid w:val="005738A6"/>
    <w:rsid w:val="0057397F"/>
    <w:rsid w:val="00573B90"/>
    <w:rsid w:val="00573D17"/>
    <w:rsid w:val="005740C4"/>
    <w:rsid w:val="0057412A"/>
    <w:rsid w:val="005741A6"/>
    <w:rsid w:val="005741AF"/>
    <w:rsid w:val="005746B7"/>
    <w:rsid w:val="0057492F"/>
    <w:rsid w:val="00574EC8"/>
    <w:rsid w:val="00575075"/>
    <w:rsid w:val="00575472"/>
    <w:rsid w:val="0057557B"/>
    <w:rsid w:val="005756C2"/>
    <w:rsid w:val="00575835"/>
    <w:rsid w:val="005759E3"/>
    <w:rsid w:val="00576272"/>
    <w:rsid w:val="00576B3F"/>
    <w:rsid w:val="00576B74"/>
    <w:rsid w:val="00576C9E"/>
    <w:rsid w:val="00577B69"/>
    <w:rsid w:val="005803ED"/>
    <w:rsid w:val="005804D1"/>
    <w:rsid w:val="00580590"/>
    <w:rsid w:val="005805D6"/>
    <w:rsid w:val="0058078B"/>
    <w:rsid w:val="00580903"/>
    <w:rsid w:val="00580941"/>
    <w:rsid w:val="00580A0B"/>
    <w:rsid w:val="00581667"/>
    <w:rsid w:val="00581949"/>
    <w:rsid w:val="00581EDF"/>
    <w:rsid w:val="0058257C"/>
    <w:rsid w:val="0058261A"/>
    <w:rsid w:val="00582847"/>
    <w:rsid w:val="005828E3"/>
    <w:rsid w:val="0058320A"/>
    <w:rsid w:val="0058353A"/>
    <w:rsid w:val="0058388A"/>
    <w:rsid w:val="00583C3D"/>
    <w:rsid w:val="005842B3"/>
    <w:rsid w:val="005844FC"/>
    <w:rsid w:val="00584559"/>
    <w:rsid w:val="0058488B"/>
    <w:rsid w:val="00584A9B"/>
    <w:rsid w:val="00584AEF"/>
    <w:rsid w:val="00584DC1"/>
    <w:rsid w:val="00584E7A"/>
    <w:rsid w:val="0058516D"/>
    <w:rsid w:val="00585327"/>
    <w:rsid w:val="00585587"/>
    <w:rsid w:val="005857AC"/>
    <w:rsid w:val="00585853"/>
    <w:rsid w:val="00585A08"/>
    <w:rsid w:val="00586234"/>
    <w:rsid w:val="0058646D"/>
    <w:rsid w:val="0058649F"/>
    <w:rsid w:val="00586618"/>
    <w:rsid w:val="00586853"/>
    <w:rsid w:val="00586CF4"/>
    <w:rsid w:val="00586D1D"/>
    <w:rsid w:val="00586DBE"/>
    <w:rsid w:val="00587075"/>
    <w:rsid w:val="00587386"/>
    <w:rsid w:val="00587498"/>
    <w:rsid w:val="00587506"/>
    <w:rsid w:val="00587A49"/>
    <w:rsid w:val="00587B60"/>
    <w:rsid w:val="00587C6F"/>
    <w:rsid w:val="0059007E"/>
    <w:rsid w:val="00590416"/>
    <w:rsid w:val="005904E1"/>
    <w:rsid w:val="0059085C"/>
    <w:rsid w:val="00591024"/>
    <w:rsid w:val="005911E9"/>
    <w:rsid w:val="00591214"/>
    <w:rsid w:val="0059137C"/>
    <w:rsid w:val="00591402"/>
    <w:rsid w:val="00591702"/>
    <w:rsid w:val="005920CE"/>
    <w:rsid w:val="00592C01"/>
    <w:rsid w:val="0059348D"/>
    <w:rsid w:val="005935FE"/>
    <w:rsid w:val="0059389D"/>
    <w:rsid w:val="00593C5D"/>
    <w:rsid w:val="00593CA2"/>
    <w:rsid w:val="00593EDD"/>
    <w:rsid w:val="00593FAF"/>
    <w:rsid w:val="005943AF"/>
    <w:rsid w:val="00594520"/>
    <w:rsid w:val="0059457D"/>
    <w:rsid w:val="00594649"/>
    <w:rsid w:val="005946BB"/>
    <w:rsid w:val="005948BD"/>
    <w:rsid w:val="00594F78"/>
    <w:rsid w:val="005951E3"/>
    <w:rsid w:val="005956C8"/>
    <w:rsid w:val="005957D0"/>
    <w:rsid w:val="00595AD1"/>
    <w:rsid w:val="00595C84"/>
    <w:rsid w:val="00595D73"/>
    <w:rsid w:val="00595E36"/>
    <w:rsid w:val="005969E8"/>
    <w:rsid w:val="00596AC8"/>
    <w:rsid w:val="00596AEF"/>
    <w:rsid w:val="00596B6D"/>
    <w:rsid w:val="00596D20"/>
    <w:rsid w:val="00596F6F"/>
    <w:rsid w:val="00596FBF"/>
    <w:rsid w:val="00597064"/>
    <w:rsid w:val="0059723D"/>
    <w:rsid w:val="00597277"/>
    <w:rsid w:val="00597408"/>
    <w:rsid w:val="0059746D"/>
    <w:rsid w:val="0059788A"/>
    <w:rsid w:val="005A0011"/>
    <w:rsid w:val="005A0089"/>
    <w:rsid w:val="005A03AE"/>
    <w:rsid w:val="005A066B"/>
    <w:rsid w:val="005A0956"/>
    <w:rsid w:val="005A0AA0"/>
    <w:rsid w:val="005A0C31"/>
    <w:rsid w:val="005A16F8"/>
    <w:rsid w:val="005A18F9"/>
    <w:rsid w:val="005A192A"/>
    <w:rsid w:val="005A1F92"/>
    <w:rsid w:val="005A2004"/>
    <w:rsid w:val="005A22E6"/>
    <w:rsid w:val="005A24B3"/>
    <w:rsid w:val="005A2ACB"/>
    <w:rsid w:val="005A2C76"/>
    <w:rsid w:val="005A2F5F"/>
    <w:rsid w:val="005A30C3"/>
    <w:rsid w:val="005A3242"/>
    <w:rsid w:val="005A327F"/>
    <w:rsid w:val="005A35EC"/>
    <w:rsid w:val="005A37F3"/>
    <w:rsid w:val="005A37FE"/>
    <w:rsid w:val="005A3D04"/>
    <w:rsid w:val="005A445B"/>
    <w:rsid w:val="005A4570"/>
    <w:rsid w:val="005A45FF"/>
    <w:rsid w:val="005A4BE5"/>
    <w:rsid w:val="005A5130"/>
    <w:rsid w:val="005A5640"/>
    <w:rsid w:val="005A56F6"/>
    <w:rsid w:val="005A5DF6"/>
    <w:rsid w:val="005A5F5A"/>
    <w:rsid w:val="005A61C9"/>
    <w:rsid w:val="005A66E7"/>
    <w:rsid w:val="005A6A64"/>
    <w:rsid w:val="005A730D"/>
    <w:rsid w:val="005A7437"/>
    <w:rsid w:val="005A74C8"/>
    <w:rsid w:val="005A752A"/>
    <w:rsid w:val="005A7714"/>
    <w:rsid w:val="005A771F"/>
    <w:rsid w:val="005A77D0"/>
    <w:rsid w:val="005A7B32"/>
    <w:rsid w:val="005B00E9"/>
    <w:rsid w:val="005B018F"/>
    <w:rsid w:val="005B077F"/>
    <w:rsid w:val="005B083D"/>
    <w:rsid w:val="005B090F"/>
    <w:rsid w:val="005B0C59"/>
    <w:rsid w:val="005B0CB6"/>
    <w:rsid w:val="005B0DA6"/>
    <w:rsid w:val="005B176E"/>
    <w:rsid w:val="005B1C61"/>
    <w:rsid w:val="005B1E1A"/>
    <w:rsid w:val="005B1F80"/>
    <w:rsid w:val="005B1FDB"/>
    <w:rsid w:val="005B230D"/>
    <w:rsid w:val="005B2897"/>
    <w:rsid w:val="005B28F4"/>
    <w:rsid w:val="005B298D"/>
    <w:rsid w:val="005B2FBF"/>
    <w:rsid w:val="005B313E"/>
    <w:rsid w:val="005B31C3"/>
    <w:rsid w:val="005B3C3A"/>
    <w:rsid w:val="005B3E45"/>
    <w:rsid w:val="005B4000"/>
    <w:rsid w:val="005B4039"/>
    <w:rsid w:val="005B4F04"/>
    <w:rsid w:val="005B4FA0"/>
    <w:rsid w:val="005B585B"/>
    <w:rsid w:val="005B5B18"/>
    <w:rsid w:val="005B5F57"/>
    <w:rsid w:val="005B6208"/>
    <w:rsid w:val="005B69C9"/>
    <w:rsid w:val="005B6CCF"/>
    <w:rsid w:val="005B718D"/>
    <w:rsid w:val="005B7416"/>
    <w:rsid w:val="005B7498"/>
    <w:rsid w:val="005B797D"/>
    <w:rsid w:val="005B7BBB"/>
    <w:rsid w:val="005B7E32"/>
    <w:rsid w:val="005B7E79"/>
    <w:rsid w:val="005C02A2"/>
    <w:rsid w:val="005C0304"/>
    <w:rsid w:val="005C083F"/>
    <w:rsid w:val="005C0867"/>
    <w:rsid w:val="005C0AB1"/>
    <w:rsid w:val="005C0ABD"/>
    <w:rsid w:val="005C0D5C"/>
    <w:rsid w:val="005C1094"/>
    <w:rsid w:val="005C10F9"/>
    <w:rsid w:val="005C134D"/>
    <w:rsid w:val="005C13DF"/>
    <w:rsid w:val="005C14F1"/>
    <w:rsid w:val="005C15EC"/>
    <w:rsid w:val="005C17F9"/>
    <w:rsid w:val="005C1A06"/>
    <w:rsid w:val="005C1BF4"/>
    <w:rsid w:val="005C24A0"/>
    <w:rsid w:val="005C2522"/>
    <w:rsid w:val="005C2AC1"/>
    <w:rsid w:val="005C3179"/>
    <w:rsid w:val="005C3625"/>
    <w:rsid w:val="005C36C7"/>
    <w:rsid w:val="005C3B37"/>
    <w:rsid w:val="005C3C04"/>
    <w:rsid w:val="005C3E02"/>
    <w:rsid w:val="005C3F12"/>
    <w:rsid w:val="005C3F8A"/>
    <w:rsid w:val="005C4046"/>
    <w:rsid w:val="005C4099"/>
    <w:rsid w:val="005C40D2"/>
    <w:rsid w:val="005C4601"/>
    <w:rsid w:val="005C4EB3"/>
    <w:rsid w:val="005C5080"/>
    <w:rsid w:val="005C6017"/>
    <w:rsid w:val="005C610F"/>
    <w:rsid w:val="005C61B6"/>
    <w:rsid w:val="005C63C5"/>
    <w:rsid w:val="005C685B"/>
    <w:rsid w:val="005C69C1"/>
    <w:rsid w:val="005C6D8A"/>
    <w:rsid w:val="005C6E99"/>
    <w:rsid w:val="005C71A1"/>
    <w:rsid w:val="005C794A"/>
    <w:rsid w:val="005C7DA6"/>
    <w:rsid w:val="005C7F0B"/>
    <w:rsid w:val="005D0A53"/>
    <w:rsid w:val="005D0CA2"/>
    <w:rsid w:val="005D14EE"/>
    <w:rsid w:val="005D15DA"/>
    <w:rsid w:val="005D1762"/>
    <w:rsid w:val="005D190E"/>
    <w:rsid w:val="005D19EB"/>
    <w:rsid w:val="005D1B04"/>
    <w:rsid w:val="005D1B65"/>
    <w:rsid w:val="005D1D35"/>
    <w:rsid w:val="005D1D80"/>
    <w:rsid w:val="005D1DDC"/>
    <w:rsid w:val="005D2021"/>
    <w:rsid w:val="005D2543"/>
    <w:rsid w:val="005D27B6"/>
    <w:rsid w:val="005D2D55"/>
    <w:rsid w:val="005D33E9"/>
    <w:rsid w:val="005D3629"/>
    <w:rsid w:val="005D393B"/>
    <w:rsid w:val="005D3D5C"/>
    <w:rsid w:val="005D3F76"/>
    <w:rsid w:val="005D42BE"/>
    <w:rsid w:val="005D43CA"/>
    <w:rsid w:val="005D441D"/>
    <w:rsid w:val="005D44CA"/>
    <w:rsid w:val="005D4A69"/>
    <w:rsid w:val="005D4A7D"/>
    <w:rsid w:val="005D4AFD"/>
    <w:rsid w:val="005D4B7E"/>
    <w:rsid w:val="005D4C43"/>
    <w:rsid w:val="005D4E94"/>
    <w:rsid w:val="005D54F1"/>
    <w:rsid w:val="005D56DC"/>
    <w:rsid w:val="005D57BD"/>
    <w:rsid w:val="005D59CB"/>
    <w:rsid w:val="005D5FE9"/>
    <w:rsid w:val="005D681B"/>
    <w:rsid w:val="005D69ED"/>
    <w:rsid w:val="005D6E74"/>
    <w:rsid w:val="005D738E"/>
    <w:rsid w:val="005D7A4A"/>
    <w:rsid w:val="005E005B"/>
    <w:rsid w:val="005E01DB"/>
    <w:rsid w:val="005E04CD"/>
    <w:rsid w:val="005E07DC"/>
    <w:rsid w:val="005E0B06"/>
    <w:rsid w:val="005E0BF6"/>
    <w:rsid w:val="005E0CC1"/>
    <w:rsid w:val="005E0FD3"/>
    <w:rsid w:val="005E10DE"/>
    <w:rsid w:val="005E1357"/>
    <w:rsid w:val="005E1570"/>
    <w:rsid w:val="005E19B4"/>
    <w:rsid w:val="005E1AEA"/>
    <w:rsid w:val="005E1F75"/>
    <w:rsid w:val="005E2240"/>
    <w:rsid w:val="005E24D2"/>
    <w:rsid w:val="005E24D6"/>
    <w:rsid w:val="005E255D"/>
    <w:rsid w:val="005E25EF"/>
    <w:rsid w:val="005E289E"/>
    <w:rsid w:val="005E2AD9"/>
    <w:rsid w:val="005E30A7"/>
    <w:rsid w:val="005E31AD"/>
    <w:rsid w:val="005E32ED"/>
    <w:rsid w:val="005E3730"/>
    <w:rsid w:val="005E3EFC"/>
    <w:rsid w:val="005E4228"/>
    <w:rsid w:val="005E458C"/>
    <w:rsid w:val="005E466F"/>
    <w:rsid w:val="005E46D9"/>
    <w:rsid w:val="005E46FE"/>
    <w:rsid w:val="005E4DC8"/>
    <w:rsid w:val="005E52DD"/>
    <w:rsid w:val="005E5330"/>
    <w:rsid w:val="005E535B"/>
    <w:rsid w:val="005E5545"/>
    <w:rsid w:val="005E5632"/>
    <w:rsid w:val="005E5906"/>
    <w:rsid w:val="005E5944"/>
    <w:rsid w:val="005E5A54"/>
    <w:rsid w:val="005E5F6A"/>
    <w:rsid w:val="005E6277"/>
    <w:rsid w:val="005E6572"/>
    <w:rsid w:val="005E69CC"/>
    <w:rsid w:val="005E6BD0"/>
    <w:rsid w:val="005E6C26"/>
    <w:rsid w:val="005E6CB0"/>
    <w:rsid w:val="005E6DF9"/>
    <w:rsid w:val="005E6E60"/>
    <w:rsid w:val="005E742C"/>
    <w:rsid w:val="005E7792"/>
    <w:rsid w:val="005E77C0"/>
    <w:rsid w:val="005E7AAC"/>
    <w:rsid w:val="005E7D54"/>
    <w:rsid w:val="005F0109"/>
    <w:rsid w:val="005F0117"/>
    <w:rsid w:val="005F0337"/>
    <w:rsid w:val="005F051F"/>
    <w:rsid w:val="005F0940"/>
    <w:rsid w:val="005F0BB5"/>
    <w:rsid w:val="005F128E"/>
    <w:rsid w:val="005F1398"/>
    <w:rsid w:val="005F1968"/>
    <w:rsid w:val="005F1C03"/>
    <w:rsid w:val="005F1F40"/>
    <w:rsid w:val="005F26F2"/>
    <w:rsid w:val="005F2B5F"/>
    <w:rsid w:val="005F2EE9"/>
    <w:rsid w:val="005F30AE"/>
    <w:rsid w:val="005F33AC"/>
    <w:rsid w:val="005F3729"/>
    <w:rsid w:val="005F381D"/>
    <w:rsid w:val="005F3904"/>
    <w:rsid w:val="005F3CC4"/>
    <w:rsid w:val="005F3F67"/>
    <w:rsid w:val="005F5057"/>
    <w:rsid w:val="005F5065"/>
    <w:rsid w:val="005F522A"/>
    <w:rsid w:val="005F53CF"/>
    <w:rsid w:val="005F584A"/>
    <w:rsid w:val="005F619E"/>
    <w:rsid w:val="005F64BA"/>
    <w:rsid w:val="005F6643"/>
    <w:rsid w:val="005F6818"/>
    <w:rsid w:val="005F683B"/>
    <w:rsid w:val="005F69E3"/>
    <w:rsid w:val="005F6B56"/>
    <w:rsid w:val="005F6B80"/>
    <w:rsid w:val="005F785A"/>
    <w:rsid w:val="005F799D"/>
    <w:rsid w:val="005F7BFF"/>
    <w:rsid w:val="005F7D3C"/>
    <w:rsid w:val="006000EA"/>
    <w:rsid w:val="006002C3"/>
    <w:rsid w:val="006005D9"/>
    <w:rsid w:val="00600757"/>
    <w:rsid w:val="00600DCB"/>
    <w:rsid w:val="006013D9"/>
    <w:rsid w:val="0060140D"/>
    <w:rsid w:val="00601815"/>
    <w:rsid w:val="00601818"/>
    <w:rsid w:val="00602A41"/>
    <w:rsid w:val="00603129"/>
    <w:rsid w:val="00603295"/>
    <w:rsid w:val="006033FB"/>
    <w:rsid w:val="00603584"/>
    <w:rsid w:val="00603879"/>
    <w:rsid w:val="00604451"/>
    <w:rsid w:val="00604DD1"/>
    <w:rsid w:val="00605614"/>
    <w:rsid w:val="0060563A"/>
    <w:rsid w:val="00605A16"/>
    <w:rsid w:val="00605B97"/>
    <w:rsid w:val="006060CE"/>
    <w:rsid w:val="00606514"/>
    <w:rsid w:val="006065D5"/>
    <w:rsid w:val="006067F5"/>
    <w:rsid w:val="00606983"/>
    <w:rsid w:val="00606BBC"/>
    <w:rsid w:val="006072FF"/>
    <w:rsid w:val="0060732B"/>
    <w:rsid w:val="00607B8A"/>
    <w:rsid w:val="00607E34"/>
    <w:rsid w:val="006105FA"/>
    <w:rsid w:val="00610670"/>
    <w:rsid w:val="00610673"/>
    <w:rsid w:val="0061067B"/>
    <w:rsid w:val="00610961"/>
    <w:rsid w:val="00610C25"/>
    <w:rsid w:val="00610CBE"/>
    <w:rsid w:val="00610FAA"/>
    <w:rsid w:val="006110E9"/>
    <w:rsid w:val="006111C9"/>
    <w:rsid w:val="006113D7"/>
    <w:rsid w:val="006115BA"/>
    <w:rsid w:val="006119C0"/>
    <w:rsid w:val="00612135"/>
    <w:rsid w:val="0061236F"/>
    <w:rsid w:val="00612438"/>
    <w:rsid w:val="00612F64"/>
    <w:rsid w:val="00613422"/>
    <w:rsid w:val="00613458"/>
    <w:rsid w:val="00613555"/>
    <w:rsid w:val="00613B6E"/>
    <w:rsid w:val="00614381"/>
    <w:rsid w:val="00615641"/>
    <w:rsid w:val="00615C6D"/>
    <w:rsid w:val="00615E53"/>
    <w:rsid w:val="006161DF"/>
    <w:rsid w:val="0061670A"/>
    <w:rsid w:val="006168B0"/>
    <w:rsid w:val="00616E27"/>
    <w:rsid w:val="0061754C"/>
    <w:rsid w:val="00617611"/>
    <w:rsid w:val="00617680"/>
    <w:rsid w:val="00617699"/>
    <w:rsid w:val="00617D6A"/>
    <w:rsid w:val="00620763"/>
    <w:rsid w:val="00620A21"/>
    <w:rsid w:val="00620DA3"/>
    <w:rsid w:val="006210F8"/>
    <w:rsid w:val="00621517"/>
    <w:rsid w:val="00621E7E"/>
    <w:rsid w:val="0062209C"/>
    <w:rsid w:val="006220E1"/>
    <w:rsid w:val="0062229B"/>
    <w:rsid w:val="00622490"/>
    <w:rsid w:val="006231C5"/>
    <w:rsid w:val="006232C7"/>
    <w:rsid w:val="006234CF"/>
    <w:rsid w:val="00623C9E"/>
    <w:rsid w:val="00623DC1"/>
    <w:rsid w:val="00623DDA"/>
    <w:rsid w:val="00624138"/>
    <w:rsid w:val="006243A1"/>
    <w:rsid w:val="006245A8"/>
    <w:rsid w:val="00624959"/>
    <w:rsid w:val="006249F0"/>
    <w:rsid w:val="00624B36"/>
    <w:rsid w:val="00625063"/>
    <w:rsid w:val="00625BAE"/>
    <w:rsid w:val="0062624F"/>
    <w:rsid w:val="00626712"/>
    <w:rsid w:val="006267AB"/>
    <w:rsid w:val="00626B77"/>
    <w:rsid w:val="00626EDF"/>
    <w:rsid w:val="00627001"/>
    <w:rsid w:val="006270A9"/>
    <w:rsid w:val="006274F6"/>
    <w:rsid w:val="00627B1B"/>
    <w:rsid w:val="00627FDF"/>
    <w:rsid w:val="0063014D"/>
    <w:rsid w:val="006301EE"/>
    <w:rsid w:val="0063039B"/>
    <w:rsid w:val="006305A7"/>
    <w:rsid w:val="0063070E"/>
    <w:rsid w:val="0063077A"/>
    <w:rsid w:val="006308F7"/>
    <w:rsid w:val="00630C0F"/>
    <w:rsid w:val="00630D24"/>
    <w:rsid w:val="00630FDC"/>
    <w:rsid w:val="00631081"/>
    <w:rsid w:val="0063131E"/>
    <w:rsid w:val="00631982"/>
    <w:rsid w:val="006321E7"/>
    <w:rsid w:val="0063226E"/>
    <w:rsid w:val="0063238D"/>
    <w:rsid w:val="00632659"/>
    <w:rsid w:val="0063291F"/>
    <w:rsid w:val="00632BAC"/>
    <w:rsid w:val="0063308B"/>
    <w:rsid w:val="0063347E"/>
    <w:rsid w:val="00633B19"/>
    <w:rsid w:val="00633BBE"/>
    <w:rsid w:val="0063435D"/>
    <w:rsid w:val="006347C7"/>
    <w:rsid w:val="00634BD5"/>
    <w:rsid w:val="00634BF8"/>
    <w:rsid w:val="00634C73"/>
    <w:rsid w:val="00634FF2"/>
    <w:rsid w:val="006356D9"/>
    <w:rsid w:val="00635741"/>
    <w:rsid w:val="00635E1D"/>
    <w:rsid w:val="00635F80"/>
    <w:rsid w:val="006365D9"/>
    <w:rsid w:val="0063691F"/>
    <w:rsid w:val="00636AC4"/>
    <w:rsid w:val="00636CCD"/>
    <w:rsid w:val="00636EE8"/>
    <w:rsid w:val="00636FAD"/>
    <w:rsid w:val="0063755C"/>
    <w:rsid w:val="00637714"/>
    <w:rsid w:val="0063774A"/>
    <w:rsid w:val="00637A32"/>
    <w:rsid w:val="0064029B"/>
    <w:rsid w:val="00640351"/>
    <w:rsid w:val="006403B9"/>
    <w:rsid w:val="00640978"/>
    <w:rsid w:val="006409A5"/>
    <w:rsid w:val="00640A01"/>
    <w:rsid w:val="00640C37"/>
    <w:rsid w:val="00640C5A"/>
    <w:rsid w:val="00640CDF"/>
    <w:rsid w:val="00640E2A"/>
    <w:rsid w:val="00640EA1"/>
    <w:rsid w:val="00640EE8"/>
    <w:rsid w:val="00640F15"/>
    <w:rsid w:val="006412FE"/>
    <w:rsid w:val="00641402"/>
    <w:rsid w:val="00642293"/>
    <w:rsid w:val="00642992"/>
    <w:rsid w:val="00642A01"/>
    <w:rsid w:val="0064336C"/>
    <w:rsid w:val="0064381D"/>
    <w:rsid w:val="00643D5D"/>
    <w:rsid w:val="0064453C"/>
    <w:rsid w:val="0064477A"/>
    <w:rsid w:val="00644E4A"/>
    <w:rsid w:val="00645050"/>
    <w:rsid w:val="006452ED"/>
    <w:rsid w:val="006455FB"/>
    <w:rsid w:val="00645A21"/>
    <w:rsid w:val="00645A44"/>
    <w:rsid w:val="006464CC"/>
    <w:rsid w:val="0064669C"/>
    <w:rsid w:val="006466F4"/>
    <w:rsid w:val="0064683C"/>
    <w:rsid w:val="0064686A"/>
    <w:rsid w:val="00646C79"/>
    <w:rsid w:val="00646D7D"/>
    <w:rsid w:val="00647192"/>
    <w:rsid w:val="00647252"/>
    <w:rsid w:val="00647938"/>
    <w:rsid w:val="006479E6"/>
    <w:rsid w:val="00647BAF"/>
    <w:rsid w:val="00647E5A"/>
    <w:rsid w:val="00647F9E"/>
    <w:rsid w:val="00647FC7"/>
    <w:rsid w:val="0065037F"/>
    <w:rsid w:val="00650766"/>
    <w:rsid w:val="00650B89"/>
    <w:rsid w:val="00650C8C"/>
    <w:rsid w:val="00650DFF"/>
    <w:rsid w:val="006511AA"/>
    <w:rsid w:val="00651269"/>
    <w:rsid w:val="00651352"/>
    <w:rsid w:val="006515EC"/>
    <w:rsid w:val="0065205D"/>
    <w:rsid w:val="00652703"/>
    <w:rsid w:val="00652752"/>
    <w:rsid w:val="0065277F"/>
    <w:rsid w:val="00652D2E"/>
    <w:rsid w:val="00652E46"/>
    <w:rsid w:val="00653335"/>
    <w:rsid w:val="00653968"/>
    <w:rsid w:val="00654227"/>
    <w:rsid w:val="00654F2D"/>
    <w:rsid w:val="006554CE"/>
    <w:rsid w:val="0065589D"/>
    <w:rsid w:val="00655BB9"/>
    <w:rsid w:val="00655FC8"/>
    <w:rsid w:val="006564C8"/>
    <w:rsid w:val="00657033"/>
    <w:rsid w:val="006578AA"/>
    <w:rsid w:val="006578F1"/>
    <w:rsid w:val="00657B4E"/>
    <w:rsid w:val="006601BA"/>
    <w:rsid w:val="00660353"/>
    <w:rsid w:val="00660756"/>
    <w:rsid w:val="00660B89"/>
    <w:rsid w:val="00661321"/>
    <w:rsid w:val="0066152C"/>
    <w:rsid w:val="006617B9"/>
    <w:rsid w:val="006618B0"/>
    <w:rsid w:val="00661F9B"/>
    <w:rsid w:val="00662273"/>
    <w:rsid w:val="00662461"/>
    <w:rsid w:val="0066264D"/>
    <w:rsid w:val="00663145"/>
    <w:rsid w:val="006638F2"/>
    <w:rsid w:val="00663BF0"/>
    <w:rsid w:val="00664283"/>
    <w:rsid w:val="0066439F"/>
    <w:rsid w:val="00664430"/>
    <w:rsid w:val="00664993"/>
    <w:rsid w:val="00664F02"/>
    <w:rsid w:val="00665166"/>
    <w:rsid w:val="00665587"/>
    <w:rsid w:val="00665F81"/>
    <w:rsid w:val="00666506"/>
    <w:rsid w:val="00666696"/>
    <w:rsid w:val="0066695C"/>
    <w:rsid w:val="00666D33"/>
    <w:rsid w:val="0066726F"/>
    <w:rsid w:val="006673C6"/>
    <w:rsid w:val="00667860"/>
    <w:rsid w:val="006678F9"/>
    <w:rsid w:val="00667EFC"/>
    <w:rsid w:val="00667F30"/>
    <w:rsid w:val="00670018"/>
    <w:rsid w:val="006704AA"/>
    <w:rsid w:val="006704AE"/>
    <w:rsid w:val="006704D1"/>
    <w:rsid w:val="006705C1"/>
    <w:rsid w:val="006705E9"/>
    <w:rsid w:val="0067096F"/>
    <w:rsid w:val="00670A49"/>
    <w:rsid w:val="00670AB2"/>
    <w:rsid w:val="00670BE8"/>
    <w:rsid w:val="00670BF2"/>
    <w:rsid w:val="00670F1C"/>
    <w:rsid w:val="00671066"/>
    <w:rsid w:val="0067152A"/>
    <w:rsid w:val="006718A6"/>
    <w:rsid w:val="00671EEE"/>
    <w:rsid w:val="00672026"/>
    <w:rsid w:val="0067264E"/>
    <w:rsid w:val="00672C04"/>
    <w:rsid w:val="00672EFE"/>
    <w:rsid w:val="006734BE"/>
    <w:rsid w:val="0067352F"/>
    <w:rsid w:val="00673766"/>
    <w:rsid w:val="00673A4A"/>
    <w:rsid w:val="006741AC"/>
    <w:rsid w:val="00674218"/>
    <w:rsid w:val="00674678"/>
    <w:rsid w:val="00674C4A"/>
    <w:rsid w:val="00674E12"/>
    <w:rsid w:val="00675096"/>
    <w:rsid w:val="00675456"/>
    <w:rsid w:val="00676197"/>
    <w:rsid w:val="0067634C"/>
    <w:rsid w:val="00676556"/>
    <w:rsid w:val="006768D7"/>
    <w:rsid w:val="00676AC1"/>
    <w:rsid w:val="00676B60"/>
    <w:rsid w:val="00676BC8"/>
    <w:rsid w:val="00677550"/>
    <w:rsid w:val="00677706"/>
    <w:rsid w:val="00677E65"/>
    <w:rsid w:val="00680ED6"/>
    <w:rsid w:val="00680FF7"/>
    <w:rsid w:val="00681001"/>
    <w:rsid w:val="0068116F"/>
    <w:rsid w:val="00681351"/>
    <w:rsid w:val="0068189C"/>
    <w:rsid w:val="00681E42"/>
    <w:rsid w:val="00681EB5"/>
    <w:rsid w:val="00681EBF"/>
    <w:rsid w:val="006820D5"/>
    <w:rsid w:val="006821A0"/>
    <w:rsid w:val="006821B6"/>
    <w:rsid w:val="006821F0"/>
    <w:rsid w:val="00682251"/>
    <w:rsid w:val="006824A6"/>
    <w:rsid w:val="00682C93"/>
    <w:rsid w:val="00682DDE"/>
    <w:rsid w:val="00683260"/>
    <w:rsid w:val="006834D9"/>
    <w:rsid w:val="00683D0A"/>
    <w:rsid w:val="00683F2A"/>
    <w:rsid w:val="0068400F"/>
    <w:rsid w:val="00684190"/>
    <w:rsid w:val="006841A1"/>
    <w:rsid w:val="006849E8"/>
    <w:rsid w:val="00684B77"/>
    <w:rsid w:val="00684B94"/>
    <w:rsid w:val="00684C62"/>
    <w:rsid w:val="00684CE9"/>
    <w:rsid w:val="00684D47"/>
    <w:rsid w:val="0068502B"/>
    <w:rsid w:val="006850CD"/>
    <w:rsid w:val="00685708"/>
    <w:rsid w:val="006858F6"/>
    <w:rsid w:val="00685B82"/>
    <w:rsid w:val="00685BD8"/>
    <w:rsid w:val="00685D8E"/>
    <w:rsid w:val="00685E07"/>
    <w:rsid w:val="00685F15"/>
    <w:rsid w:val="00686016"/>
    <w:rsid w:val="0068605F"/>
    <w:rsid w:val="0068642A"/>
    <w:rsid w:val="006868B0"/>
    <w:rsid w:val="00686CB0"/>
    <w:rsid w:val="00686CE9"/>
    <w:rsid w:val="00686D7A"/>
    <w:rsid w:val="006870D9"/>
    <w:rsid w:val="006873CF"/>
    <w:rsid w:val="0068750E"/>
    <w:rsid w:val="00687E19"/>
    <w:rsid w:val="00687F98"/>
    <w:rsid w:val="006905A4"/>
    <w:rsid w:val="00690AF4"/>
    <w:rsid w:val="00690D84"/>
    <w:rsid w:val="00690F6D"/>
    <w:rsid w:val="0069192E"/>
    <w:rsid w:val="00691FBB"/>
    <w:rsid w:val="00692093"/>
    <w:rsid w:val="006921E9"/>
    <w:rsid w:val="0069229B"/>
    <w:rsid w:val="00692688"/>
    <w:rsid w:val="006927DA"/>
    <w:rsid w:val="006927EE"/>
    <w:rsid w:val="006927FA"/>
    <w:rsid w:val="00692C70"/>
    <w:rsid w:val="00692F49"/>
    <w:rsid w:val="00693333"/>
    <w:rsid w:val="00693533"/>
    <w:rsid w:val="00693B67"/>
    <w:rsid w:val="00693BE2"/>
    <w:rsid w:val="00693D4C"/>
    <w:rsid w:val="00694D39"/>
    <w:rsid w:val="006954B9"/>
    <w:rsid w:val="00695A24"/>
    <w:rsid w:val="00695B7B"/>
    <w:rsid w:val="00695CE1"/>
    <w:rsid w:val="00695CF6"/>
    <w:rsid w:val="006961FD"/>
    <w:rsid w:val="006964FF"/>
    <w:rsid w:val="0069670B"/>
    <w:rsid w:val="0069693F"/>
    <w:rsid w:val="00696CF7"/>
    <w:rsid w:val="00697281"/>
    <w:rsid w:val="0069772D"/>
    <w:rsid w:val="00697849"/>
    <w:rsid w:val="00697F0A"/>
    <w:rsid w:val="006A01D5"/>
    <w:rsid w:val="006A0AA3"/>
    <w:rsid w:val="006A0ADD"/>
    <w:rsid w:val="006A0EF9"/>
    <w:rsid w:val="006A158C"/>
    <w:rsid w:val="006A1711"/>
    <w:rsid w:val="006A1DCB"/>
    <w:rsid w:val="006A2145"/>
    <w:rsid w:val="006A282C"/>
    <w:rsid w:val="006A2864"/>
    <w:rsid w:val="006A35C6"/>
    <w:rsid w:val="006A4335"/>
    <w:rsid w:val="006A4383"/>
    <w:rsid w:val="006A4507"/>
    <w:rsid w:val="006A4CE7"/>
    <w:rsid w:val="006A4DB3"/>
    <w:rsid w:val="006A4DF6"/>
    <w:rsid w:val="006A4FA8"/>
    <w:rsid w:val="006A5609"/>
    <w:rsid w:val="006A58A1"/>
    <w:rsid w:val="006A5A89"/>
    <w:rsid w:val="006A5B4A"/>
    <w:rsid w:val="006A616D"/>
    <w:rsid w:val="006A61E6"/>
    <w:rsid w:val="006A6DAE"/>
    <w:rsid w:val="006A728E"/>
    <w:rsid w:val="006A7499"/>
    <w:rsid w:val="006A7544"/>
    <w:rsid w:val="006A770D"/>
    <w:rsid w:val="006A7A7F"/>
    <w:rsid w:val="006B024B"/>
    <w:rsid w:val="006B024C"/>
    <w:rsid w:val="006B038B"/>
    <w:rsid w:val="006B0F2C"/>
    <w:rsid w:val="006B0F4D"/>
    <w:rsid w:val="006B148E"/>
    <w:rsid w:val="006B191B"/>
    <w:rsid w:val="006B1F12"/>
    <w:rsid w:val="006B23F9"/>
    <w:rsid w:val="006B2947"/>
    <w:rsid w:val="006B326E"/>
    <w:rsid w:val="006B33A1"/>
    <w:rsid w:val="006B3520"/>
    <w:rsid w:val="006B3887"/>
    <w:rsid w:val="006B3A36"/>
    <w:rsid w:val="006B3B2C"/>
    <w:rsid w:val="006B4370"/>
    <w:rsid w:val="006B4C09"/>
    <w:rsid w:val="006B4D1D"/>
    <w:rsid w:val="006B4F57"/>
    <w:rsid w:val="006B5540"/>
    <w:rsid w:val="006B5861"/>
    <w:rsid w:val="006B5EA5"/>
    <w:rsid w:val="006B6BEC"/>
    <w:rsid w:val="006B6C09"/>
    <w:rsid w:val="006B6D8C"/>
    <w:rsid w:val="006B6DEF"/>
    <w:rsid w:val="006B7485"/>
    <w:rsid w:val="006B7A1F"/>
    <w:rsid w:val="006B7B41"/>
    <w:rsid w:val="006B7F71"/>
    <w:rsid w:val="006C003A"/>
    <w:rsid w:val="006C07F6"/>
    <w:rsid w:val="006C0892"/>
    <w:rsid w:val="006C096B"/>
    <w:rsid w:val="006C0DE6"/>
    <w:rsid w:val="006C0E79"/>
    <w:rsid w:val="006C17DE"/>
    <w:rsid w:val="006C17E7"/>
    <w:rsid w:val="006C1ABA"/>
    <w:rsid w:val="006C1C3E"/>
    <w:rsid w:val="006C265C"/>
    <w:rsid w:val="006C28AD"/>
    <w:rsid w:val="006C2B1D"/>
    <w:rsid w:val="006C312B"/>
    <w:rsid w:val="006C3FB3"/>
    <w:rsid w:val="006C3FFD"/>
    <w:rsid w:val="006C42E4"/>
    <w:rsid w:val="006C4558"/>
    <w:rsid w:val="006C45FC"/>
    <w:rsid w:val="006C46B6"/>
    <w:rsid w:val="006C48D2"/>
    <w:rsid w:val="006C4916"/>
    <w:rsid w:val="006C4C9C"/>
    <w:rsid w:val="006C4E9D"/>
    <w:rsid w:val="006C4F55"/>
    <w:rsid w:val="006C5372"/>
    <w:rsid w:val="006C538F"/>
    <w:rsid w:val="006C5560"/>
    <w:rsid w:val="006C5749"/>
    <w:rsid w:val="006C5D0D"/>
    <w:rsid w:val="006C5D69"/>
    <w:rsid w:val="006C6881"/>
    <w:rsid w:val="006C6C4C"/>
    <w:rsid w:val="006C6C82"/>
    <w:rsid w:val="006C6E24"/>
    <w:rsid w:val="006C71B0"/>
    <w:rsid w:val="006C724C"/>
    <w:rsid w:val="006C765E"/>
    <w:rsid w:val="006C7735"/>
    <w:rsid w:val="006D0156"/>
    <w:rsid w:val="006D0680"/>
    <w:rsid w:val="006D07BB"/>
    <w:rsid w:val="006D0A85"/>
    <w:rsid w:val="006D115A"/>
    <w:rsid w:val="006D1431"/>
    <w:rsid w:val="006D1547"/>
    <w:rsid w:val="006D15E1"/>
    <w:rsid w:val="006D2081"/>
    <w:rsid w:val="006D234F"/>
    <w:rsid w:val="006D26D5"/>
    <w:rsid w:val="006D2BB8"/>
    <w:rsid w:val="006D3084"/>
    <w:rsid w:val="006D3431"/>
    <w:rsid w:val="006D4400"/>
    <w:rsid w:val="006D445F"/>
    <w:rsid w:val="006D4629"/>
    <w:rsid w:val="006D49A5"/>
    <w:rsid w:val="006D4D61"/>
    <w:rsid w:val="006D50E1"/>
    <w:rsid w:val="006D5540"/>
    <w:rsid w:val="006D57F2"/>
    <w:rsid w:val="006D5D46"/>
    <w:rsid w:val="006D5D63"/>
    <w:rsid w:val="006D5DAE"/>
    <w:rsid w:val="006D5E5A"/>
    <w:rsid w:val="006D6345"/>
    <w:rsid w:val="006D63B9"/>
    <w:rsid w:val="006D649F"/>
    <w:rsid w:val="006D653A"/>
    <w:rsid w:val="006D6648"/>
    <w:rsid w:val="006D6773"/>
    <w:rsid w:val="006D6931"/>
    <w:rsid w:val="006D6AFF"/>
    <w:rsid w:val="006D6DC4"/>
    <w:rsid w:val="006D7E12"/>
    <w:rsid w:val="006E022F"/>
    <w:rsid w:val="006E02A2"/>
    <w:rsid w:val="006E10DF"/>
    <w:rsid w:val="006E1622"/>
    <w:rsid w:val="006E19E7"/>
    <w:rsid w:val="006E1EE7"/>
    <w:rsid w:val="006E20DE"/>
    <w:rsid w:val="006E2E06"/>
    <w:rsid w:val="006E3409"/>
    <w:rsid w:val="006E34F5"/>
    <w:rsid w:val="006E3856"/>
    <w:rsid w:val="006E3A67"/>
    <w:rsid w:val="006E3DD9"/>
    <w:rsid w:val="006E3F50"/>
    <w:rsid w:val="006E3FB7"/>
    <w:rsid w:val="006E41ED"/>
    <w:rsid w:val="006E43B4"/>
    <w:rsid w:val="006E46C7"/>
    <w:rsid w:val="006E46DC"/>
    <w:rsid w:val="006E4857"/>
    <w:rsid w:val="006E4B46"/>
    <w:rsid w:val="006E4BE2"/>
    <w:rsid w:val="006E4C0A"/>
    <w:rsid w:val="006E4D2A"/>
    <w:rsid w:val="006E513E"/>
    <w:rsid w:val="006E5522"/>
    <w:rsid w:val="006E6563"/>
    <w:rsid w:val="006E677E"/>
    <w:rsid w:val="006E6969"/>
    <w:rsid w:val="006E6CCF"/>
    <w:rsid w:val="006E7121"/>
    <w:rsid w:val="006F02A6"/>
    <w:rsid w:val="006F1215"/>
    <w:rsid w:val="006F15CD"/>
    <w:rsid w:val="006F16F4"/>
    <w:rsid w:val="006F1BB8"/>
    <w:rsid w:val="006F1CB1"/>
    <w:rsid w:val="006F1CCE"/>
    <w:rsid w:val="006F27CD"/>
    <w:rsid w:val="006F309D"/>
    <w:rsid w:val="006F32D2"/>
    <w:rsid w:val="006F3799"/>
    <w:rsid w:val="006F396C"/>
    <w:rsid w:val="006F3BCE"/>
    <w:rsid w:val="006F4D88"/>
    <w:rsid w:val="006F505B"/>
    <w:rsid w:val="006F553A"/>
    <w:rsid w:val="006F5776"/>
    <w:rsid w:val="006F593E"/>
    <w:rsid w:val="006F5A11"/>
    <w:rsid w:val="006F5B7E"/>
    <w:rsid w:val="006F5CE6"/>
    <w:rsid w:val="006F5F60"/>
    <w:rsid w:val="006F62AB"/>
    <w:rsid w:val="006F64F9"/>
    <w:rsid w:val="006F66EF"/>
    <w:rsid w:val="006F66F1"/>
    <w:rsid w:val="006F6C38"/>
    <w:rsid w:val="006F6C74"/>
    <w:rsid w:val="006F6D2E"/>
    <w:rsid w:val="006F6D82"/>
    <w:rsid w:val="006F6FA3"/>
    <w:rsid w:val="006F7292"/>
    <w:rsid w:val="006F78E6"/>
    <w:rsid w:val="006F7C23"/>
    <w:rsid w:val="006F7C2C"/>
    <w:rsid w:val="006F7ED2"/>
    <w:rsid w:val="006F7EE9"/>
    <w:rsid w:val="00700132"/>
    <w:rsid w:val="00700178"/>
    <w:rsid w:val="00700664"/>
    <w:rsid w:val="007007F0"/>
    <w:rsid w:val="00700D65"/>
    <w:rsid w:val="00700FAC"/>
    <w:rsid w:val="00701118"/>
    <w:rsid w:val="0070123B"/>
    <w:rsid w:val="007012EF"/>
    <w:rsid w:val="007018AF"/>
    <w:rsid w:val="007018FD"/>
    <w:rsid w:val="00701A09"/>
    <w:rsid w:val="00701A2B"/>
    <w:rsid w:val="00701AA4"/>
    <w:rsid w:val="00701B12"/>
    <w:rsid w:val="00701D58"/>
    <w:rsid w:val="007023C5"/>
    <w:rsid w:val="00702B04"/>
    <w:rsid w:val="00702C92"/>
    <w:rsid w:val="00702EBD"/>
    <w:rsid w:val="007036C8"/>
    <w:rsid w:val="007037AC"/>
    <w:rsid w:val="0070382D"/>
    <w:rsid w:val="00704222"/>
    <w:rsid w:val="0070425B"/>
    <w:rsid w:val="00704681"/>
    <w:rsid w:val="007049A0"/>
    <w:rsid w:val="00704B5B"/>
    <w:rsid w:val="00705949"/>
    <w:rsid w:val="00705E8E"/>
    <w:rsid w:val="007063A3"/>
    <w:rsid w:val="00706CAB"/>
    <w:rsid w:val="007070A3"/>
    <w:rsid w:val="00707440"/>
    <w:rsid w:val="00707A15"/>
    <w:rsid w:val="00707EAE"/>
    <w:rsid w:val="007104AB"/>
    <w:rsid w:val="0071059D"/>
    <w:rsid w:val="00710806"/>
    <w:rsid w:val="00710B6A"/>
    <w:rsid w:val="00710DAC"/>
    <w:rsid w:val="00710DD1"/>
    <w:rsid w:val="007111DE"/>
    <w:rsid w:val="007112B5"/>
    <w:rsid w:val="0071141E"/>
    <w:rsid w:val="007114E5"/>
    <w:rsid w:val="007120A5"/>
    <w:rsid w:val="0071230B"/>
    <w:rsid w:val="00712425"/>
    <w:rsid w:val="0071268B"/>
    <w:rsid w:val="007127EC"/>
    <w:rsid w:val="007138D1"/>
    <w:rsid w:val="00713BEF"/>
    <w:rsid w:val="00713E8D"/>
    <w:rsid w:val="007146E7"/>
    <w:rsid w:val="0071470C"/>
    <w:rsid w:val="007147CC"/>
    <w:rsid w:val="00714A96"/>
    <w:rsid w:val="00714AE9"/>
    <w:rsid w:val="007153BD"/>
    <w:rsid w:val="007154C1"/>
    <w:rsid w:val="00715638"/>
    <w:rsid w:val="00715E63"/>
    <w:rsid w:val="0071607D"/>
    <w:rsid w:val="007160D0"/>
    <w:rsid w:val="00716530"/>
    <w:rsid w:val="00716641"/>
    <w:rsid w:val="0071664D"/>
    <w:rsid w:val="00716976"/>
    <w:rsid w:val="00716A25"/>
    <w:rsid w:val="00716E40"/>
    <w:rsid w:val="00716ECC"/>
    <w:rsid w:val="00717271"/>
    <w:rsid w:val="007172C9"/>
    <w:rsid w:val="00717806"/>
    <w:rsid w:val="00717BA0"/>
    <w:rsid w:val="00717BCF"/>
    <w:rsid w:val="00720238"/>
    <w:rsid w:val="007205AF"/>
    <w:rsid w:val="00720A52"/>
    <w:rsid w:val="00720BA8"/>
    <w:rsid w:val="00720C38"/>
    <w:rsid w:val="00721075"/>
    <w:rsid w:val="00721268"/>
    <w:rsid w:val="007212CD"/>
    <w:rsid w:val="0072157C"/>
    <w:rsid w:val="0072162B"/>
    <w:rsid w:val="007218D4"/>
    <w:rsid w:val="00721BCE"/>
    <w:rsid w:val="00722164"/>
    <w:rsid w:val="00722582"/>
    <w:rsid w:val="0072266E"/>
    <w:rsid w:val="007226F0"/>
    <w:rsid w:val="007228EF"/>
    <w:rsid w:val="00722A9C"/>
    <w:rsid w:val="00722D01"/>
    <w:rsid w:val="00722EC0"/>
    <w:rsid w:val="00722F3D"/>
    <w:rsid w:val="00723023"/>
    <w:rsid w:val="00723332"/>
    <w:rsid w:val="00723335"/>
    <w:rsid w:val="007233B4"/>
    <w:rsid w:val="007233BE"/>
    <w:rsid w:val="0072455B"/>
    <w:rsid w:val="0072460D"/>
    <w:rsid w:val="00724688"/>
    <w:rsid w:val="00724AC3"/>
    <w:rsid w:val="00724BC5"/>
    <w:rsid w:val="00725117"/>
    <w:rsid w:val="007251A2"/>
    <w:rsid w:val="00725553"/>
    <w:rsid w:val="007255FF"/>
    <w:rsid w:val="00725827"/>
    <w:rsid w:val="007258B8"/>
    <w:rsid w:val="00726138"/>
    <w:rsid w:val="00726157"/>
    <w:rsid w:val="007262F2"/>
    <w:rsid w:val="00726405"/>
    <w:rsid w:val="0072649C"/>
    <w:rsid w:val="007264DC"/>
    <w:rsid w:val="00726525"/>
    <w:rsid w:val="00726C04"/>
    <w:rsid w:val="00726C78"/>
    <w:rsid w:val="00726D2B"/>
    <w:rsid w:val="00726E59"/>
    <w:rsid w:val="00726E99"/>
    <w:rsid w:val="00726FE2"/>
    <w:rsid w:val="007274BC"/>
    <w:rsid w:val="00727DC6"/>
    <w:rsid w:val="00727F3E"/>
    <w:rsid w:val="00730004"/>
    <w:rsid w:val="00730113"/>
    <w:rsid w:val="007301FF"/>
    <w:rsid w:val="007304A8"/>
    <w:rsid w:val="00730A33"/>
    <w:rsid w:val="00730BEB"/>
    <w:rsid w:val="00730FFD"/>
    <w:rsid w:val="007313B2"/>
    <w:rsid w:val="00731DCF"/>
    <w:rsid w:val="00731EEE"/>
    <w:rsid w:val="0073207F"/>
    <w:rsid w:val="007322D4"/>
    <w:rsid w:val="00732DF5"/>
    <w:rsid w:val="00732ED4"/>
    <w:rsid w:val="0073318B"/>
    <w:rsid w:val="007333CE"/>
    <w:rsid w:val="00733B0F"/>
    <w:rsid w:val="007341DB"/>
    <w:rsid w:val="0073438B"/>
    <w:rsid w:val="00734573"/>
    <w:rsid w:val="00734CAB"/>
    <w:rsid w:val="00734F38"/>
    <w:rsid w:val="007352B4"/>
    <w:rsid w:val="007356C3"/>
    <w:rsid w:val="00735B0D"/>
    <w:rsid w:val="00735FFF"/>
    <w:rsid w:val="007366A8"/>
    <w:rsid w:val="007367A5"/>
    <w:rsid w:val="00736AC0"/>
    <w:rsid w:val="00736C0F"/>
    <w:rsid w:val="00736F41"/>
    <w:rsid w:val="007372CA"/>
    <w:rsid w:val="00737625"/>
    <w:rsid w:val="00737904"/>
    <w:rsid w:val="007379DB"/>
    <w:rsid w:val="00737CE6"/>
    <w:rsid w:val="007402FA"/>
    <w:rsid w:val="007404FC"/>
    <w:rsid w:val="007405BD"/>
    <w:rsid w:val="0074068B"/>
    <w:rsid w:val="00740770"/>
    <w:rsid w:val="007409A6"/>
    <w:rsid w:val="00740BD8"/>
    <w:rsid w:val="00740FCF"/>
    <w:rsid w:val="0074127D"/>
    <w:rsid w:val="00741587"/>
    <w:rsid w:val="0074162D"/>
    <w:rsid w:val="007416AA"/>
    <w:rsid w:val="0074198F"/>
    <w:rsid w:val="00741EC9"/>
    <w:rsid w:val="00741EF9"/>
    <w:rsid w:val="007428F7"/>
    <w:rsid w:val="00742A97"/>
    <w:rsid w:val="00742AAF"/>
    <w:rsid w:val="00742B7A"/>
    <w:rsid w:val="007433E0"/>
    <w:rsid w:val="0074358B"/>
    <w:rsid w:val="0074420F"/>
    <w:rsid w:val="007443C3"/>
    <w:rsid w:val="00744AD7"/>
    <w:rsid w:val="00744DCB"/>
    <w:rsid w:val="00745254"/>
    <w:rsid w:val="0074538A"/>
    <w:rsid w:val="00745402"/>
    <w:rsid w:val="00745598"/>
    <w:rsid w:val="00745D7A"/>
    <w:rsid w:val="00745E1F"/>
    <w:rsid w:val="007464C6"/>
    <w:rsid w:val="0074655C"/>
    <w:rsid w:val="00746583"/>
    <w:rsid w:val="00746739"/>
    <w:rsid w:val="00746D37"/>
    <w:rsid w:val="0074756C"/>
    <w:rsid w:val="007477D3"/>
    <w:rsid w:val="00747E64"/>
    <w:rsid w:val="00750387"/>
    <w:rsid w:val="007505E2"/>
    <w:rsid w:val="00750687"/>
    <w:rsid w:val="00750895"/>
    <w:rsid w:val="00750A44"/>
    <w:rsid w:val="00750BFF"/>
    <w:rsid w:val="00750D88"/>
    <w:rsid w:val="00750DAE"/>
    <w:rsid w:val="00750E4B"/>
    <w:rsid w:val="00750ECA"/>
    <w:rsid w:val="00750F40"/>
    <w:rsid w:val="00751AB6"/>
    <w:rsid w:val="0075237B"/>
    <w:rsid w:val="007524BE"/>
    <w:rsid w:val="00752DCB"/>
    <w:rsid w:val="00752F00"/>
    <w:rsid w:val="007530FC"/>
    <w:rsid w:val="00753223"/>
    <w:rsid w:val="007537D6"/>
    <w:rsid w:val="007539A4"/>
    <w:rsid w:val="00753A8E"/>
    <w:rsid w:val="00753B2C"/>
    <w:rsid w:val="00754372"/>
    <w:rsid w:val="007544F9"/>
    <w:rsid w:val="00754F8F"/>
    <w:rsid w:val="00755218"/>
    <w:rsid w:val="00755A4D"/>
    <w:rsid w:val="00755C17"/>
    <w:rsid w:val="00755F9B"/>
    <w:rsid w:val="00756258"/>
    <w:rsid w:val="00756291"/>
    <w:rsid w:val="00756788"/>
    <w:rsid w:val="00756796"/>
    <w:rsid w:val="00756836"/>
    <w:rsid w:val="00756B44"/>
    <w:rsid w:val="00756DE5"/>
    <w:rsid w:val="007570D9"/>
    <w:rsid w:val="0075722B"/>
    <w:rsid w:val="007572C5"/>
    <w:rsid w:val="007574AC"/>
    <w:rsid w:val="00757556"/>
    <w:rsid w:val="0075781B"/>
    <w:rsid w:val="00757A37"/>
    <w:rsid w:val="00757A48"/>
    <w:rsid w:val="00757ADA"/>
    <w:rsid w:val="00757BA8"/>
    <w:rsid w:val="00757C4C"/>
    <w:rsid w:val="00757EC0"/>
    <w:rsid w:val="00757FD6"/>
    <w:rsid w:val="00760110"/>
    <w:rsid w:val="007606CA"/>
    <w:rsid w:val="0076086F"/>
    <w:rsid w:val="00760911"/>
    <w:rsid w:val="00760AF0"/>
    <w:rsid w:val="0076153B"/>
    <w:rsid w:val="007618FF"/>
    <w:rsid w:val="007619D4"/>
    <w:rsid w:val="007619E4"/>
    <w:rsid w:val="00761DFC"/>
    <w:rsid w:val="00762A1B"/>
    <w:rsid w:val="007633AB"/>
    <w:rsid w:val="00763851"/>
    <w:rsid w:val="00763AFE"/>
    <w:rsid w:val="00763BF0"/>
    <w:rsid w:val="00764AB7"/>
    <w:rsid w:val="00764B1C"/>
    <w:rsid w:val="00764B84"/>
    <w:rsid w:val="00765026"/>
    <w:rsid w:val="007656E6"/>
    <w:rsid w:val="0076586B"/>
    <w:rsid w:val="007658E7"/>
    <w:rsid w:val="00765BC3"/>
    <w:rsid w:val="00765E41"/>
    <w:rsid w:val="00765FAB"/>
    <w:rsid w:val="00766093"/>
    <w:rsid w:val="007662E5"/>
    <w:rsid w:val="007663CD"/>
    <w:rsid w:val="007667C2"/>
    <w:rsid w:val="0076697B"/>
    <w:rsid w:val="00766DB6"/>
    <w:rsid w:val="00766FA2"/>
    <w:rsid w:val="007679F1"/>
    <w:rsid w:val="00767EC3"/>
    <w:rsid w:val="00767EF1"/>
    <w:rsid w:val="007701C7"/>
    <w:rsid w:val="007704E6"/>
    <w:rsid w:val="00770577"/>
    <w:rsid w:val="007708FB"/>
    <w:rsid w:val="00770AFF"/>
    <w:rsid w:val="00770B8D"/>
    <w:rsid w:val="00770C8E"/>
    <w:rsid w:val="00770EDC"/>
    <w:rsid w:val="00770F82"/>
    <w:rsid w:val="0077100D"/>
    <w:rsid w:val="0077119D"/>
    <w:rsid w:val="00771278"/>
    <w:rsid w:val="0077185D"/>
    <w:rsid w:val="00771897"/>
    <w:rsid w:val="0077255D"/>
    <w:rsid w:val="007727D0"/>
    <w:rsid w:val="00772ACC"/>
    <w:rsid w:val="00772B91"/>
    <w:rsid w:val="00772F7A"/>
    <w:rsid w:val="007734E5"/>
    <w:rsid w:val="00773F48"/>
    <w:rsid w:val="00774123"/>
    <w:rsid w:val="00774514"/>
    <w:rsid w:val="007746B7"/>
    <w:rsid w:val="00774903"/>
    <w:rsid w:val="007749EB"/>
    <w:rsid w:val="00774D06"/>
    <w:rsid w:val="00774E61"/>
    <w:rsid w:val="0077550B"/>
    <w:rsid w:val="00775C78"/>
    <w:rsid w:val="007761AE"/>
    <w:rsid w:val="0077631A"/>
    <w:rsid w:val="0077667E"/>
    <w:rsid w:val="00776741"/>
    <w:rsid w:val="007767D2"/>
    <w:rsid w:val="00776AAB"/>
    <w:rsid w:val="00776E72"/>
    <w:rsid w:val="00776FA2"/>
    <w:rsid w:val="00777167"/>
    <w:rsid w:val="007774A7"/>
    <w:rsid w:val="0077750E"/>
    <w:rsid w:val="0077771E"/>
    <w:rsid w:val="00780138"/>
    <w:rsid w:val="007809AA"/>
    <w:rsid w:val="00780AF5"/>
    <w:rsid w:val="00780CC1"/>
    <w:rsid w:val="00780D95"/>
    <w:rsid w:val="007810A1"/>
    <w:rsid w:val="00781284"/>
    <w:rsid w:val="00781B83"/>
    <w:rsid w:val="00781BF9"/>
    <w:rsid w:val="00781F16"/>
    <w:rsid w:val="007823BA"/>
    <w:rsid w:val="00782579"/>
    <w:rsid w:val="00782A2C"/>
    <w:rsid w:val="00782B85"/>
    <w:rsid w:val="00782C5A"/>
    <w:rsid w:val="00782D4B"/>
    <w:rsid w:val="00782DFE"/>
    <w:rsid w:val="00782F30"/>
    <w:rsid w:val="007831B7"/>
    <w:rsid w:val="00783545"/>
    <w:rsid w:val="0078389F"/>
    <w:rsid w:val="00783B15"/>
    <w:rsid w:val="00783BBD"/>
    <w:rsid w:val="00783FE7"/>
    <w:rsid w:val="007847D5"/>
    <w:rsid w:val="007854FB"/>
    <w:rsid w:val="00785537"/>
    <w:rsid w:val="007857C4"/>
    <w:rsid w:val="00785869"/>
    <w:rsid w:val="007859E3"/>
    <w:rsid w:val="00785AB1"/>
    <w:rsid w:val="00785E00"/>
    <w:rsid w:val="00786105"/>
    <w:rsid w:val="007861C9"/>
    <w:rsid w:val="0078620F"/>
    <w:rsid w:val="00786262"/>
    <w:rsid w:val="007867EC"/>
    <w:rsid w:val="00786A35"/>
    <w:rsid w:val="00786E29"/>
    <w:rsid w:val="007871E0"/>
    <w:rsid w:val="007878EE"/>
    <w:rsid w:val="00787B4F"/>
    <w:rsid w:val="00787DB3"/>
    <w:rsid w:val="007905F1"/>
    <w:rsid w:val="00790722"/>
    <w:rsid w:val="007908CF"/>
    <w:rsid w:val="00791219"/>
    <w:rsid w:val="00791275"/>
    <w:rsid w:val="007912D7"/>
    <w:rsid w:val="007914D7"/>
    <w:rsid w:val="00791582"/>
    <w:rsid w:val="00791770"/>
    <w:rsid w:val="00791F0C"/>
    <w:rsid w:val="007920C6"/>
    <w:rsid w:val="00792101"/>
    <w:rsid w:val="00792528"/>
    <w:rsid w:val="007925C9"/>
    <w:rsid w:val="0079294E"/>
    <w:rsid w:val="00792960"/>
    <w:rsid w:val="00792B34"/>
    <w:rsid w:val="0079345A"/>
    <w:rsid w:val="00793B12"/>
    <w:rsid w:val="00793B9E"/>
    <w:rsid w:val="00793D1B"/>
    <w:rsid w:val="00793E23"/>
    <w:rsid w:val="00793E74"/>
    <w:rsid w:val="00793F7F"/>
    <w:rsid w:val="00794042"/>
    <w:rsid w:val="007942E1"/>
    <w:rsid w:val="00794468"/>
    <w:rsid w:val="00794770"/>
    <w:rsid w:val="00794C9D"/>
    <w:rsid w:val="00794FA4"/>
    <w:rsid w:val="00795392"/>
    <w:rsid w:val="007954CE"/>
    <w:rsid w:val="0079576B"/>
    <w:rsid w:val="00795D09"/>
    <w:rsid w:val="00795D33"/>
    <w:rsid w:val="00795D53"/>
    <w:rsid w:val="00795EFE"/>
    <w:rsid w:val="007963BA"/>
    <w:rsid w:val="0079679D"/>
    <w:rsid w:val="00796CB5"/>
    <w:rsid w:val="00797902"/>
    <w:rsid w:val="00797B88"/>
    <w:rsid w:val="007A0080"/>
    <w:rsid w:val="007A091D"/>
    <w:rsid w:val="007A0EDA"/>
    <w:rsid w:val="007A0F6B"/>
    <w:rsid w:val="007A1976"/>
    <w:rsid w:val="007A1AF7"/>
    <w:rsid w:val="007A1BA1"/>
    <w:rsid w:val="007A1D7A"/>
    <w:rsid w:val="007A1F67"/>
    <w:rsid w:val="007A2616"/>
    <w:rsid w:val="007A286D"/>
    <w:rsid w:val="007A29B5"/>
    <w:rsid w:val="007A2A43"/>
    <w:rsid w:val="007A2B02"/>
    <w:rsid w:val="007A3111"/>
    <w:rsid w:val="007A3536"/>
    <w:rsid w:val="007A3718"/>
    <w:rsid w:val="007A3733"/>
    <w:rsid w:val="007A38FE"/>
    <w:rsid w:val="007A3ACE"/>
    <w:rsid w:val="007A3D85"/>
    <w:rsid w:val="007A3E0E"/>
    <w:rsid w:val="007A3E67"/>
    <w:rsid w:val="007A3FED"/>
    <w:rsid w:val="007A4422"/>
    <w:rsid w:val="007A47D9"/>
    <w:rsid w:val="007A496E"/>
    <w:rsid w:val="007A4AE5"/>
    <w:rsid w:val="007A4F84"/>
    <w:rsid w:val="007A5002"/>
    <w:rsid w:val="007A50ED"/>
    <w:rsid w:val="007A52AF"/>
    <w:rsid w:val="007A5818"/>
    <w:rsid w:val="007A584A"/>
    <w:rsid w:val="007A5DDE"/>
    <w:rsid w:val="007A5E26"/>
    <w:rsid w:val="007A5F38"/>
    <w:rsid w:val="007A6160"/>
    <w:rsid w:val="007A61DE"/>
    <w:rsid w:val="007A695A"/>
    <w:rsid w:val="007A6B9A"/>
    <w:rsid w:val="007A6EB7"/>
    <w:rsid w:val="007A6F3B"/>
    <w:rsid w:val="007A7010"/>
    <w:rsid w:val="007A7231"/>
    <w:rsid w:val="007A7B62"/>
    <w:rsid w:val="007A7D81"/>
    <w:rsid w:val="007B0173"/>
    <w:rsid w:val="007B0846"/>
    <w:rsid w:val="007B0A0E"/>
    <w:rsid w:val="007B0A83"/>
    <w:rsid w:val="007B0DD9"/>
    <w:rsid w:val="007B0F39"/>
    <w:rsid w:val="007B1A62"/>
    <w:rsid w:val="007B1B06"/>
    <w:rsid w:val="007B1CA4"/>
    <w:rsid w:val="007B1E66"/>
    <w:rsid w:val="007B25F0"/>
    <w:rsid w:val="007B276E"/>
    <w:rsid w:val="007B28B3"/>
    <w:rsid w:val="007B2C37"/>
    <w:rsid w:val="007B2C60"/>
    <w:rsid w:val="007B2D24"/>
    <w:rsid w:val="007B3268"/>
    <w:rsid w:val="007B344A"/>
    <w:rsid w:val="007B3477"/>
    <w:rsid w:val="007B37FD"/>
    <w:rsid w:val="007B3EE0"/>
    <w:rsid w:val="007B3F66"/>
    <w:rsid w:val="007B4087"/>
    <w:rsid w:val="007B43EF"/>
    <w:rsid w:val="007B4477"/>
    <w:rsid w:val="007B474D"/>
    <w:rsid w:val="007B492F"/>
    <w:rsid w:val="007B4AB7"/>
    <w:rsid w:val="007B4D63"/>
    <w:rsid w:val="007B5205"/>
    <w:rsid w:val="007B5C76"/>
    <w:rsid w:val="007B64F6"/>
    <w:rsid w:val="007B65C7"/>
    <w:rsid w:val="007B6809"/>
    <w:rsid w:val="007B6A2B"/>
    <w:rsid w:val="007B6A8E"/>
    <w:rsid w:val="007B6D58"/>
    <w:rsid w:val="007B6F17"/>
    <w:rsid w:val="007B74F9"/>
    <w:rsid w:val="007B793C"/>
    <w:rsid w:val="007B7D59"/>
    <w:rsid w:val="007B7DFC"/>
    <w:rsid w:val="007C0376"/>
    <w:rsid w:val="007C0AB0"/>
    <w:rsid w:val="007C0BC5"/>
    <w:rsid w:val="007C0C37"/>
    <w:rsid w:val="007C0E4C"/>
    <w:rsid w:val="007C0EA5"/>
    <w:rsid w:val="007C12F4"/>
    <w:rsid w:val="007C15CC"/>
    <w:rsid w:val="007C1A3D"/>
    <w:rsid w:val="007C1C43"/>
    <w:rsid w:val="007C1F10"/>
    <w:rsid w:val="007C2298"/>
    <w:rsid w:val="007C23C0"/>
    <w:rsid w:val="007C2450"/>
    <w:rsid w:val="007C27F0"/>
    <w:rsid w:val="007C2CCC"/>
    <w:rsid w:val="007C2CD2"/>
    <w:rsid w:val="007C2E57"/>
    <w:rsid w:val="007C3415"/>
    <w:rsid w:val="007C34D1"/>
    <w:rsid w:val="007C3581"/>
    <w:rsid w:val="007C3E2C"/>
    <w:rsid w:val="007C3FA6"/>
    <w:rsid w:val="007C4390"/>
    <w:rsid w:val="007C4BBE"/>
    <w:rsid w:val="007C4BCF"/>
    <w:rsid w:val="007C4F4D"/>
    <w:rsid w:val="007C4FB4"/>
    <w:rsid w:val="007C5160"/>
    <w:rsid w:val="007C558D"/>
    <w:rsid w:val="007C68AE"/>
    <w:rsid w:val="007C68BB"/>
    <w:rsid w:val="007C6946"/>
    <w:rsid w:val="007C6B14"/>
    <w:rsid w:val="007C70FC"/>
    <w:rsid w:val="007C7418"/>
    <w:rsid w:val="007C74BE"/>
    <w:rsid w:val="007C7586"/>
    <w:rsid w:val="007C79A4"/>
    <w:rsid w:val="007C7CCE"/>
    <w:rsid w:val="007C7E98"/>
    <w:rsid w:val="007D010E"/>
    <w:rsid w:val="007D02AE"/>
    <w:rsid w:val="007D088B"/>
    <w:rsid w:val="007D0B4F"/>
    <w:rsid w:val="007D0C4E"/>
    <w:rsid w:val="007D0E83"/>
    <w:rsid w:val="007D0F3E"/>
    <w:rsid w:val="007D1467"/>
    <w:rsid w:val="007D1498"/>
    <w:rsid w:val="007D14F4"/>
    <w:rsid w:val="007D1542"/>
    <w:rsid w:val="007D1B50"/>
    <w:rsid w:val="007D1F3E"/>
    <w:rsid w:val="007D2680"/>
    <w:rsid w:val="007D2AAB"/>
    <w:rsid w:val="007D2E02"/>
    <w:rsid w:val="007D3197"/>
    <w:rsid w:val="007D3585"/>
    <w:rsid w:val="007D3CFF"/>
    <w:rsid w:val="007D3D59"/>
    <w:rsid w:val="007D42E6"/>
    <w:rsid w:val="007D4634"/>
    <w:rsid w:val="007D4788"/>
    <w:rsid w:val="007D4D6B"/>
    <w:rsid w:val="007D4DBB"/>
    <w:rsid w:val="007D52F9"/>
    <w:rsid w:val="007D537E"/>
    <w:rsid w:val="007D5582"/>
    <w:rsid w:val="007D5758"/>
    <w:rsid w:val="007D5A42"/>
    <w:rsid w:val="007D5C9C"/>
    <w:rsid w:val="007D660B"/>
    <w:rsid w:val="007D6A39"/>
    <w:rsid w:val="007D6C37"/>
    <w:rsid w:val="007D6C85"/>
    <w:rsid w:val="007D6FB9"/>
    <w:rsid w:val="007D72E2"/>
    <w:rsid w:val="007D76E7"/>
    <w:rsid w:val="007D7F70"/>
    <w:rsid w:val="007E0AD5"/>
    <w:rsid w:val="007E0D39"/>
    <w:rsid w:val="007E1242"/>
    <w:rsid w:val="007E17B5"/>
    <w:rsid w:val="007E1904"/>
    <w:rsid w:val="007E1DB8"/>
    <w:rsid w:val="007E1F02"/>
    <w:rsid w:val="007E274C"/>
    <w:rsid w:val="007E2758"/>
    <w:rsid w:val="007E2B1E"/>
    <w:rsid w:val="007E3037"/>
    <w:rsid w:val="007E3671"/>
    <w:rsid w:val="007E3AEA"/>
    <w:rsid w:val="007E3DE2"/>
    <w:rsid w:val="007E3E75"/>
    <w:rsid w:val="007E40FF"/>
    <w:rsid w:val="007E4B13"/>
    <w:rsid w:val="007E53EC"/>
    <w:rsid w:val="007E6119"/>
    <w:rsid w:val="007E61CD"/>
    <w:rsid w:val="007E63C3"/>
    <w:rsid w:val="007E640A"/>
    <w:rsid w:val="007E6510"/>
    <w:rsid w:val="007E6671"/>
    <w:rsid w:val="007E6B2D"/>
    <w:rsid w:val="007E6B49"/>
    <w:rsid w:val="007E74C4"/>
    <w:rsid w:val="007E778A"/>
    <w:rsid w:val="007E7B6B"/>
    <w:rsid w:val="007E7DC9"/>
    <w:rsid w:val="007F016F"/>
    <w:rsid w:val="007F0974"/>
    <w:rsid w:val="007F0A3B"/>
    <w:rsid w:val="007F0A45"/>
    <w:rsid w:val="007F0A5B"/>
    <w:rsid w:val="007F0AB4"/>
    <w:rsid w:val="007F0CF4"/>
    <w:rsid w:val="007F1254"/>
    <w:rsid w:val="007F1470"/>
    <w:rsid w:val="007F1703"/>
    <w:rsid w:val="007F1977"/>
    <w:rsid w:val="007F1998"/>
    <w:rsid w:val="007F1A54"/>
    <w:rsid w:val="007F1B8A"/>
    <w:rsid w:val="007F1DA8"/>
    <w:rsid w:val="007F32D9"/>
    <w:rsid w:val="007F3334"/>
    <w:rsid w:val="007F3434"/>
    <w:rsid w:val="007F3E37"/>
    <w:rsid w:val="007F4251"/>
    <w:rsid w:val="007F578E"/>
    <w:rsid w:val="007F59DC"/>
    <w:rsid w:val="007F5BC9"/>
    <w:rsid w:val="007F5F08"/>
    <w:rsid w:val="007F67D5"/>
    <w:rsid w:val="007F6AC4"/>
    <w:rsid w:val="007F72A6"/>
    <w:rsid w:val="007F7393"/>
    <w:rsid w:val="007F7F54"/>
    <w:rsid w:val="00800341"/>
    <w:rsid w:val="00800A67"/>
    <w:rsid w:val="00800FA3"/>
    <w:rsid w:val="00801003"/>
    <w:rsid w:val="00801D99"/>
    <w:rsid w:val="00801F00"/>
    <w:rsid w:val="00802651"/>
    <w:rsid w:val="00802680"/>
    <w:rsid w:val="00802911"/>
    <w:rsid w:val="0080319A"/>
    <w:rsid w:val="008038B6"/>
    <w:rsid w:val="00803A04"/>
    <w:rsid w:val="00803C56"/>
    <w:rsid w:val="00803CC0"/>
    <w:rsid w:val="00804CAE"/>
    <w:rsid w:val="00804E3B"/>
    <w:rsid w:val="00805142"/>
    <w:rsid w:val="00805209"/>
    <w:rsid w:val="00805283"/>
    <w:rsid w:val="00805324"/>
    <w:rsid w:val="008053C4"/>
    <w:rsid w:val="0080597B"/>
    <w:rsid w:val="00805C49"/>
    <w:rsid w:val="00805F81"/>
    <w:rsid w:val="00806183"/>
    <w:rsid w:val="00806342"/>
    <w:rsid w:val="0080662B"/>
    <w:rsid w:val="008067A1"/>
    <w:rsid w:val="00807112"/>
    <w:rsid w:val="0080718C"/>
    <w:rsid w:val="0080734F"/>
    <w:rsid w:val="0080753A"/>
    <w:rsid w:val="008075CE"/>
    <w:rsid w:val="00807B77"/>
    <w:rsid w:val="00807C9E"/>
    <w:rsid w:val="00810018"/>
    <w:rsid w:val="0081040E"/>
    <w:rsid w:val="00810B4F"/>
    <w:rsid w:val="00810C00"/>
    <w:rsid w:val="00810F11"/>
    <w:rsid w:val="00810F2D"/>
    <w:rsid w:val="00811169"/>
    <w:rsid w:val="0081170F"/>
    <w:rsid w:val="00811B86"/>
    <w:rsid w:val="008121E3"/>
    <w:rsid w:val="00812526"/>
    <w:rsid w:val="008126FC"/>
    <w:rsid w:val="00812931"/>
    <w:rsid w:val="00812ED4"/>
    <w:rsid w:val="00813004"/>
    <w:rsid w:val="0081305A"/>
    <w:rsid w:val="008131AD"/>
    <w:rsid w:val="0081325E"/>
    <w:rsid w:val="00813A36"/>
    <w:rsid w:val="00813A68"/>
    <w:rsid w:val="0081422F"/>
    <w:rsid w:val="00814410"/>
    <w:rsid w:val="008145C5"/>
    <w:rsid w:val="00814677"/>
    <w:rsid w:val="00814AC2"/>
    <w:rsid w:val="00814D74"/>
    <w:rsid w:val="0081524C"/>
    <w:rsid w:val="00815323"/>
    <w:rsid w:val="008158AC"/>
    <w:rsid w:val="00816503"/>
    <w:rsid w:val="00816513"/>
    <w:rsid w:val="008168D6"/>
    <w:rsid w:val="00816986"/>
    <w:rsid w:val="00816ACF"/>
    <w:rsid w:val="00816BFB"/>
    <w:rsid w:val="00816C75"/>
    <w:rsid w:val="008170A6"/>
    <w:rsid w:val="008170D7"/>
    <w:rsid w:val="0081752E"/>
    <w:rsid w:val="00817585"/>
    <w:rsid w:val="008178D1"/>
    <w:rsid w:val="00817927"/>
    <w:rsid w:val="00820A4D"/>
    <w:rsid w:val="00820D67"/>
    <w:rsid w:val="00820FFE"/>
    <w:rsid w:val="00821410"/>
    <w:rsid w:val="008219C5"/>
    <w:rsid w:val="00821A3E"/>
    <w:rsid w:val="00821D57"/>
    <w:rsid w:val="008220AB"/>
    <w:rsid w:val="00822114"/>
    <w:rsid w:val="0082234A"/>
    <w:rsid w:val="008228F3"/>
    <w:rsid w:val="00822C37"/>
    <w:rsid w:val="00822DF5"/>
    <w:rsid w:val="00822FB7"/>
    <w:rsid w:val="008230EB"/>
    <w:rsid w:val="0082321B"/>
    <w:rsid w:val="008232CE"/>
    <w:rsid w:val="008232DB"/>
    <w:rsid w:val="008234B2"/>
    <w:rsid w:val="00823B95"/>
    <w:rsid w:val="00823D07"/>
    <w:rsid w:val="008240E1"/>
    <w:rsid w:val="0082426A"/>
    <w:rsid w:val="00824507"/>
    <w:rsid w:val="008245DE"/>
    <w:rsid w:val="0082465C"/>
    <w:rsid w:val="0082471C"/>
    <w:rsid w:val="00824CC9"/>
    <w:rsid w:val="008252A4"/>
    <w:rsid w:val="008253E9"/>
    <w:rsid w:val="00825485"/>
    <w:rsid w:val="00825902"/>
    <w:rsid w:val="008259EC"/>
    <w:rsid w:val="00825B08"/>
    <w:rsid w:val="00825B4A"/>
    <w:rsid w:val="00826252"/>
    <w:rsid w:val="0082642C"/>
    <w:rsid w:val="0082693D"/>
    <w:rsid w:val="00826B61"/>
    <w:rsid w:val="00826BE4"/>
    <w:rsid w:val="00826E94"/>
    <w:rsid w:val="008271A7"/>
    <w:rsid w:val="008277B3"/>
    <w:rsid w:val="0083008F"/>
    <w:rsid w:val="00830BF2"/>
    <w:rsid w:val="00830FC1"/>
    <w:rsid w:val="008310FA"/>
    <w:rsid w:val="00831130"/>
    <w:rsid w:val="0083121E"/>
    <w:rsid w:val="00831699"/>
    <w:rsid w:val="00831A11"/>
    <w:rsid w:val="0083206D"/>
    <w:rsid w:val="008320DA"/>
    <w:rsid w:val="00832338"/>
    <w:rsid w:val="008327D5"/>
    <w:rsid w:val="008327D7"/>
    <w:rsid w:val="00832828"/>
    <w:rsid w:val="00832994"/>
    <w:rsid w:val="00832E0D"/>
    <w:rsid w:val="00833046"/>
    <w:rsid w:val="0083377D"/>
    <w:rsid w:val="00833908"/>
    <w:rsid w:val="00833DF7"/>
    <w:rsid w:val="00834113"/>
    <w:rsid w:val="00834199"/>
    <w:rsid w:val="00834729"/>
    <w:rsid w:val="008349C1"/>
    <w:rsid w:val="00834FE2"/>
    <w:rsid w:val="0083535F"/>
    <w:rsid w:val="008356C3"/>
    <w:rsid w:val="00835C34"/>
    <w:rsid w:val="00835D45"/>
    <w:rsid w:val="00835EDC"/>
    <w:rsid w:val="0083636B"/>
    <w:rsid w:val="008368F7"/>
    <w:rsid w:val="00836C99"/>
    <w:rsid w:val="00837193"/>
    <w:rsid w:val="00837313"/>
    <w:rsid w:val="008374A1"/>
    <w:rsid w:val="00837BD2"/>
    <w:rsid w:val="00837C4E"/>
    <w:rsid w:val="008402E8"/>
    <w:rsid w:val="008404A2"/>
    <w:rsid w:val="008407E0"/>
    <w:rsid w:val="00840EF0"/>
    <w:rsid w:val="00841400"/>
    <w:rsid w:val="008419AA"/>
    <w:rsid w:val="00841B48"/>
    <w:rsid w:val="0084227A"/>
    <w:rsid w:val="008427F5"/>
    <w:rsid w:val="00842876"/>
    <w:rsid w:val="00842AF4"/>
    <w:rsid w:val="00842C2A"/>
    <w:rsid w:val="00842F07"/>
    <w:rsid w:val="00843329"/>
    <w:rsid w:val="00843679"/>
    <w:rsid w:val="00843B37"/>
    <w:rsid w:val="00843C9C"/>
    <w:rsid w:val="00843D99"/>
    <w:rsid w:val="008440D6"/>
    <w:rsid w:val="008441D1"/>
    <w:rsid w:val="0084422F"/>
    <w:rsid w:val="00845234"/>
    <w:rsid w:val="008456F9"/>
    <w:rsid w:val="00845913"/>
    <w:rsid w:val="00845918"/>
    <w:rsid w:val="008459A8"/>
    <w:rsid w:val="00845ABA"/>
    <w:rsid w:val="00846780"/>
    <w:rsid w:val="00846D30"/>
    <w:rsid w:val="00846E1F"/>
    <w:rsid w:val="00846F74"/>
    <w:rsid w:val="00847079"/>
    <w:rsid w:val="008471DE"/>
    <w:rsid w:val="008476BA"/>
    <w:rsid w:val="00847B6A"/>
    <w:rsid w:val="0085051A"/>
    <w:rsid w:val="00850817"/>
    <w:rsid w:val="008509DA"/>
    <w:rsid w:val="00850B07"/>
    <w:rsid w:val="00850D06"/>
    <w:rsid w:val="00850D79"/>
    <w:rsid w:val="0085134F"/>
    <w:rsid w:val="008513E9"/>
    <w:rsid w:val="008514FD"/>
    <w:rsid w:val="00851798"/>
    <w:rsid w:val="00851858"/>
    <w:rsid w:val="0085196C"/>
    <w:rsid w:val="00851F15"/>
    <w:rsid w:val="008526E9"/>
    <w:rsid w:val="0085285F"/>
    <w:rsid w:val="00852F2E"/>
    <w:rsid w:val="00853147"/>
    <w:rsid w:val="0085360B"/>
    <w:rsid w:val="0085368B"/>
    <w:rsid w:val="00853712"/>
    <w:rsid w:val="00853846"/>
    <w:rsid w:val="0085497A"/>
    <w:rsid w:val="00854DB8"/>
    <w:rsid w:val="008552DC"/>
    <w:rsid w:val="008554E1"/>
    <w:rsid w:val="00855A74"/>
    <w:rsid w:val="00855B6F"/>
    <w:rsid w:val="00856258"/>
    <w:rsid w:val="00856450"/>
    <w:rsid w:val="0085731C"/>
    <w:rsid w:val="00857409"/>
    <w:rsid w:val="008578DA"/>
    <w:rsid w:val="00857B67"/>
    <w:rsid w:val="00857C66"/>
    <w:rsid w:val="00857F69"/>
    <w:rsid w:val="0086030D"/>
    <w:rsid w:val="00860672"/>
    <w:rsid w:val="00860886"/>
    <w:rsid w:val="008608DC"/>
    <w:rsid w:val="00860D00"/>
    <w:rsid w:val="00860E39"/>
    <w:rsid w:val="00861624"/>
    <w:rsid w:val="008616C3"/>
    <w:rsid w:val="00861958"/>
    <w:rsid w:val="008627EA"/>
    <w:rsid w:val="00862AF5"/>
    <w:rsid w:val="00862BA0"/>
    <w:rsid w:val="00862CE1"/>
    <w:rsid w:val="00863592"/>
    <w:rsid w:val="008638DF"/>
    <w:rsid w:val="00863A6F"/>
    <w:rsid w:val="00863DF2"/>
    <w:rsid w:val="00863EE3"/>
    <w:rsid w:val="00863F72"/>
    <w:rsid w:val="00864186"/>
    <w:rsid w:val="0086522F"/>
    <w:rsid w:val="0086553B"/>
    <w:rsid w:val="008658D8"/>
    <w:rsid w:val="00866072"/>
    <w:rsid w:val="00867307"/>
    <w:rsid w:val="00867E0C"/>
    <w:rsid w:val="00870278"/>
    <w:rsid w:val="008702B4"/>
    <w:rsid w:val="00870A8F"/>
    <w:rsid w:val="00870D6E"/>
    <w:rsid w:val="00870E26"/>
    <w:rsid w:val="0087225C"/>
    <w:rsid w:val="008722F7"/>
    <w:rsid w:val="00872582"/>
    <w:rsid w:val="00872927"/>
    <w:rsid w:val="00872D0A"/>
    <w:rsid w:val="00872D4B"/>
    <w:rsid w:val="00873146"/>
    <w:rsid w:val="0087324E"/>
    <w:rsid w:val="008736CF"/>
    <w:rsid w:val="00873964"/>
    <w:rsid w:val="00873C54"/>
    <w:rsid w:val="00873F06"/>
    <w:rsid w:val="0087457C"/>
    <w:rsid w:val="00874C23"/>
    <w:rsid w:val="00874D5B"/>
    <w:rsid w:val="00874D92"/>
    <w:rsid w:val="00874E1F"/>
    <w:rsid w:val="008757EE"/>
    <w:rsid w:val="00876835"/>
    <w:rsid w:val="008769E0"/>
    <w:rsid w:val="008770DB"/>
    <w:rsid w:val="008771E8"/>
    <w:rsid w:val="00877252"/>
    <w:rsid w:val="0087756B"/>
    <w:rsid w:val="00877C53"/>
    <w:rsid w:val="00877D45"/>
    <w:rsid w:val="008802B3"/>
    <w:rsid w:val="00880605"/>
    <w:rsid w:val="00880761"/>
    <w:rsid w:val="00880BB7"/>
    <w:rsid w:val="00881230"/>
    <w:rsid w:val="008813A6"/>
    <w:rsid w:val="008813C1"/>
    <w:rsid w:val="00881737"/>
    <w:rsid w:val="00881C7E"/>
    <w:rsid w:val="00881F5E"/>
    <w:rsid w:val="008820F9"/>
    <w:rsid w:val="00882134"/>
    <w:rsid w:val="008821BA"/>
    <w:rsid w:val="00882628"/>
    <w:rsid w:val="0088289B"/>
    <w:rsid w:val="00882EC0"/>
    <w:rsid w:val="00882ED1"/>
    <w:rsid w:val="00883550"/>
    <w:rsid w:val="00883B15"/>
    <w:rsid w:val="00883CA1"/>
    <w:rsid w:val="00883D05"/>
    <w:rsid w:val="00883FCB"/>
    <w:rsid w:val="008847B8"/>
    <w:rsid w:val="0088481B"/>
    <w:rsid w:val="00884C7E"/>
    <w:rsid w:val="00884D57"/>
    <w:rsid w:val="00884EE4"/>
    <w:rsid w:val="00885036"/>
    <w:rsid w:val="008850DB"/>
    <w:rsid w:val="008854F2"/>
    <w:rsid w:val="00885692"/>
    <w:rsid w:val="008856E3"/>
    <w:rsid w:val="00885C71"/>
    <w:rsid w:val="00885C89"/>
    <w:rsid w:val="00885D66"/>
    <w:rsid w:val="0088667C"/>
    <w:rsid w:val="008866D3"/>
    <w:rsid w:val="008868D8"/>
    <w:rsid w:val="00886B02"/>
    <w:rsid w:val="00886BCE"/>
    <w:rsid w:val="00886F94"/>
    <w:rsid w:val="008874A0"/>
    <w:rsid w:val="00887705"/>
    <w:rsid w:val="00887C4A"/>
    <w:rsid w:val="00887F6F"/>
    <w:rsid w:val="008901EA"/>
    <w:rsid w:val="008903ED"/>
    <w:rsid w:val="008906C3"/>
    <w:rsid w:val="00890714"/>
    <w:rsid w:val="00890736"/>
    <w:rsid w:val="00890880"/>
    <w:rsid w:val="008909A5"/>
    <w:rsid w:val="00890AA4"/>
    <w:rsid w:val="00890CDE"/>
    <w:rsid w:val="00890E91"/>
    <w:rsid w:val="0089149D"/>
    <w:rsid w:val="008914F2"/>
    <w:rsid w:val="00891A83"/>
    <w:rsid w:val="00891D7C"/>
    <w:rsid w:val="008921B6"/>
    <w:rsid w:val="00892466"/>
    <w:rsid w:val="00892550"/>
    <w:rsid w:val="00892750"/>
    <w:rsid w:val="008927AE"/>
    <w:rsid w:val="0089293B"/>
    <w:rsid w:val="00892DB9"/>
    <w:rsid w:val="008937D4"/>
    <w:rsid w:val="00894259"/>
    <w:rsid w:val="00894388"/>
    <w:rsid w:val="008944F5"/>
    <w:rsid w:val="00894811"/>
    <w:rsid w:val="00894A9E"/>
    <w:rsid w:val="00894FF7"/>
    <w:rsid w:val="0089515A"/>
    <w:rsid w:val="0089532B"/>
    <w:rsid w:val="00895A3C"/>
    <w:rsid w:val="00895F99"/>
    <w:rsid w:val="00895FF1"/>
    <w:rsid w:val="008961E6"/>
    <w:rsid w:val="008961F3"/>
    <w:rsid w:val="0089637E"/>
    <w:rsid w:val="00896423"/>
    <w:rsid w:val="008964D5"/>
    <w:rsid w:val="00896C66"/>
    <w:rsid w:val="00896DF1"/>
    <w:rsid w:val="00896F8C"/>
    <w:rsid w:val="0089726D"/>
    <w:rsid w:val="008972C6"/>
    <w:rsid w:val="0089738C"/>
    <w:rsid w:val="008973A7"/>
    <w:rsid w:val="0089763B"/>
    <w:rsid w:val="0089772D"/>
    <w:rsid w:val="00897A7C"/>
    <w:rsid w:val="008A0019"/>
    <w:rsid w:val="008A004C"/>
    <w:rsid w:val="008A063A"/>
    <w:rsid w:val="008A1027"/>
    <w:rsid w:val="008A1069"/>
    <w:rsid w:val="008A1EB9"/>
    <w:rsid w:val="008A1FBF"/>
    <w:rsid w:val="008A1FF4"/>
    <w:rsid w:val="008A2066"/>
    <w:rsid w:val="008A24EC"/>
    <w:rsid w:val="008A264A"/>
    <w:rsid w:val="008A277D"/>
    <w:rsid w:val="008A27FE"/>
    <w:rsid w:val="008A28EF"/>
    <w:rsid w:val="008A314E"/>
    <w:rsid w:val="008A32D4"/>
    <w:rsid w:val="008A3607"/>
    <w:rsid w:val="008A370B"/>
    <w:rsid w:val="008A3963"/>
    <w:rsid w:val="008A3D0D"/>
    <w:rsid w:val="008A3E39"/>
    <w:rsid w:val="008A3F69"/>
    <w:rsid w:val="008A3FF8"/>
    <w:rsid w:val="008A421F"/>
    <w:rsid w:val="008A4356"/>
    <w:rsid w:val="008A48C7"/>
    <w:rsid w:val="008A492B"/>
    <w:rsid w:val="008A497B"/>
    <w:rsid w:val="008A4A7F"/>
    <w:rsid w:val="008A4EE1"/>
    <w:rsid w:val="008A501E"/>
    <w:rsid w:val="008A505D"/>
    <w:rsid w:val="008A50B6"/>
    <w:rsid w:val="008A5141"/>
    <w:rsid w:val="008A5728"/>
    <w:rsid w:val="008A587F"/>
    <w:rsid w:val="008A58AE"/>
    <w:rsid w:val="008A58D4"/>
    <w:rsid w:val="008A5FCC"/>
    <w:rsid w:val="008A6411"/>
    <w:rsid w:val="008A684E"/>
    <w:rsid w:val="008A685C"/>
    <w:rsid w:val="008A6AD1"/>
    <w:rsid w:val="008A735C"/>
    <w:rsid w:val="008A7A29"/>
    <w:rsid w:val="008A7C94"/>
    <w:rsid w:val="008A7EE8"/>
    <w:rsid w:val="008A7FCB"/>
    <w:rsid w:val="008B0F56"/>
    <w:rsid w:val="008B0F87"/>
    <w:rsid w:val="008B10C9"/>
    <w:rsid w:val="008B1A18"/>
    <w:rsid w:val="008B1BBC"/>
    <w:rsid w:val="008B1D29"/>
    <w:rsid w:val="008B2157"/>
    <w:rsid w:val="008B235D"/>
    <w:rsid w:val="008B23A3"/>
    <w:rsid w:val="008B2643"/>
    <w:rsid w:val="008B26AA"/>
    <w:rsid w:val="008B27AA"/>
    <w:rsid w:val="008B2D6C"/>
    <w:rsid w:val="008B3079"/>
    <w:rsid w:val="008B3081"/>
    <w:rsid w:val="008B3159"/>
    <w:rsid w:val="008B3287"/>
    <w:rsid w:val="008B365D"/>
    <w:rsid w:val="008B3AEA"/>
    <w:rsid w:val="008B41BD"/>
    <w:rsid w:val="008B450D"/>
    <w:rsid w:val="008B45ED"/>
    <w:rsid w:val="008B47A2"/>
    <w:rsid w:val="008B4CC0"/>
    <w:rsid w:val="008B56D2"/>
    <w:rsid w:val="008B582F"/>
    <w:rsid w:val="008B584B"/>
    <w:rsid w:val="008B5905"/>
    <w:rsid w:val="008B5A6A"/>
    <w:rsid w:val="008B5B0E"/>
    <w:rsid w:val="008B62E9"/>
    <w:rsid w:val="008B6832"/>
    <w:rsid w:val="008B69D0"/>
    <w:rsid w:val="008B6CCD"/>
    <w:rsid w:val="008B7242"/>
    <w:rsid w:val="008B7366"/>
    <w:rsid w:val="008B742E"/>
    <w:rsid w:val="008B77BC"/>
    <w:rsid w:val="008C00A1"/>
    <w:rsid w:val="008C02B7"/>
    <w:rsid w:val="008C0501"/>
    <w:rsid w:val="008C08A3"/>
    <w:rsid w:val="008C0AD5"/>
    <w:rsid w:val="008C0F79"/>
    <w:rsid w:val="008C1444"/>
    <w:rsid w:val="008C14FF"/>
    <w:rsid w:val="008C168E"/>
    <w:rsid w:val="008C16D3"/>
    <w:rsid w:val="008C1DE9"/>
    <w:rsid w:val="008C1E94"/>
    <w:rsid w:val="008C20AC"/>
    <w:rsid w:val="008C2375"/>
    <w:rsid w:val="008C23EE"/>
    <w:rsid w:val="008C2440"/>
    <w:rsid w:val="008C2445"/>
    <w:rsid w:val="008C2707"/>
    <w:rsid w:val="008C2979"/>
    <w:rsid w:val="008C2B66"/>
    <w:rsid w:val="008C30EC"/>
    <w:rsid w:val="008C3567"/>
    <w:rsid w:val="008C35EC"/>
    <w:rsid w:val="008C3710"/>
    <w:rsid w:val="008C37AD"/>
    <w:rsid w:val="008C3B4F"/>
    <w:rsid w:val="008C3CD1"/>
    <w:rsid w:val="008C3EC9"/>
    <w:rsid w:val="008C3F9B"/>
    <w:rsid w:val="008C4026"/>
    <w:rsid w:val="008C416C"/>
    <w:rsid w:val="008C42EE"/>
    <w:rsid w:val="008C4D58"/>
    <w:rsid w:val="008C4DBD"/>
    <w:rsid w:val="008C4DC4"/>
    <w:rsid w:val="008C513B"/>
    <w:rsid w:val="008C51C7"/>
    <w:rsid w:val="008C5390"/>
    <w:rsid w:val="008C5578"/>
    <w:rsid w:val="008C57D1"/>
    <w:rsid w:val="008C58AD"/>
    <w:rsid w:val="008C59F3"/>
    <w:rsid w:val="008C60DF"/>
    <w:rsid w:val="008C6295"/>
    <w:rsid w:val="008C62DD"/>
    <w:rsid w:val="008C696C"/>
    <w:rsid w:val="008C6A8C"/>
    <w:rsid w:val="008C6BA0"/>
    <w:rsid w:val="008C6D3E"/>
    <w:rsid w:val="008C6F7D"/>
    <w:rsid w:val="008C7217"/>
    <w:rsid w:val="008C7474"/>
    <w:rsid w:val="008C7572"/>
    <w:rsid w:val="008C770F"/>
    <w:rsid w:val="008C7827"/>
    <w:rsid w:val="008D01A2"/>
    <w:rsid w:val="008D0B26"/>
    <w:rsid w:val="008D0EC0"/>
    <w:rsid w:val="008D1802"/>
    <w:rsid w:val="008D1B12"/>
    <w:rsid w:val="008D1C02"/>
    <w:rsid w:val="008D1F88"/>
    <w:rsid w:val="008D219C"/>
    <w:rsid w:val="008D29C2"/>
    <w:rsid w:val="008D2F59"/>
    <w:rsid w:val="008D3340"/>
    <w:rsid w:val="008D3BEE"/>
    <w:rsid w:val="008D3C7B"/>
    <w:rsid w:val="008D47B8"/>
    <w:rsid w:val="008D4E97"/>
    <w:rsid w:val="008D502A"/>
    <w:rsid w:val="008D503A"/>
    <w:rsid w:val="008D5097"/>
    <w:rsid w:val="008D55E3"/>
    <w:rsid w:val="008D5725"/>
    <w:rsid w:val="008D5878"/>
    <w:rsid w:val="008D60AA"/>
    <w:rsid w:val="008D61E9"/>
    <w:rsid w:val="008D67DD"/>
    <w:rsid w:val="008D6826"/>
    <w:rsid w:val="008D6926"/>
    <w:rsid w:val="008D69E8"/>
    <w:rsid w:val="008D6B9E"/>
    <w:rsid w:val="008D6F80"/>
    <w:rsid w:val="008D7699"/>
    <w:rsid w:val="008D7A83"/>
    <w:rsid w:val="008D7CB4"/>
    <w:rsid w:val="008E0598"/>
    <w:rsid w:val="008E05E4"/>
    <w:rsid w:val="008E0658"/>
    <w:rsid w:val="008E0E97"/>
    <w:rsid w:val="008E0EEE"/>
    <w:rsid w:val="008E0F8F"/>
    <w:rsid w:val="008E1172"/>
    <w:rsid w:val="008E1203"/>
    <w:rsid w:val="008E1872"/>
    <w:rsid w:val="008E18F1"/>
    <w:rsid w:val="008E1AC3"/>
    <w:rsid w:val="008E26CC"/>
    <w:rsid w:val="008E28A6"/>
    <w:rsid w:val="008E3124"/>
    <w:rsid w:val="008E34C7"/>
    <w:rsid w:val="008E356B"/>
    <w:rsid w:val="008E36AD"/>
    <w:rsid w:val="008E37DB"/>
    <w:rsid w:val="008E3A0C"/>
    <w:rsid w:val="008E3F9C"/>
    <w:rsid w:val="008E4194"/>
    <w:rsid w:val="008E4222"/>
    <w:rsid w:val="008E434F"/>
    <w:rsid w:val="008E4426"/>
    <w:rsid w:val="008E4492"/>
    <w:rsid w:val="008E4703"/>
    <w:rsid w:val="008E49EA"/>
    <w:rsid w:val="008E4B0A"/>
    <w:rsid w:val="008E4DA7"/>
    <w:rsid w:val="008E4DF5"/>
    <w:rsid w:val="008E4EDC"/>
    <w:rsid w:val="008E523B"/>
    <w:rsid w:val="008E5528"/>
    <w:rsid w:val="008E578F"/>
    <w:rsid w:val="008E58E5"/>
    <w:rsid w:val="008E6036"/>
    <w:rsid w:val="008E606E"/>
    <w:rsid w:val="008E6535"/>
    <w:rsid w:val="008E65E7"/>
    <w:rsid w:val="008E6BFA"/>
    <w:rsid w:val="008E6CD6"/>
    <w:rsid w:val="008E6DAC"/>
    <w:rsid w:val="008E7A36"/>
    <w:rsid w:val="008E7A54"/>
    <w:rsid w:val="008E7C0D"/>
    <w:rsid w:val="008F023F"/>
    <w:rsid w:val="008F0248"/>
    <w:rsid w:val="008F0420"/>
    <w:rsid w:val="008F0594"/>
    <w:rsid w:val="008F0E04"/>
    <w:rsid w:val="008F0F12"/>
    <w:rsid w:val="008F1004"/>
    <w:rsid w:val="008F101E"/>
    <w:rsid w:val="008F1292"/>
    <w:rsid w:val="008F12DD"/>
    <w:rsid w:val="008F1336"/>
    <w:rsid w:val="008F1348"/>
    <w:rsid w:val="008F1536"/>
    <w:rsid w:val="008F156B"/>
    <w:rsid w:val="008F162A"/>
    <w:rsid w:val="008F188E"/>
    <w:rsid w:val="008F1F2B"/>
    <w:rsid w:val="008F20C0"/>
    <w:rsid w:val="008F2958"/>
    <w:rsid w:val="008F3010"/>
    <w:rsid w:val="008F3350"/>
    <w:rsid w:val="008F3362"/>
    <w:rsid w:val="008F349D"/>
    <w:rsid w:val="008F39C4"/>
    <w:rsid w:val="008F3AEE"/>
    <w:rsid w:val="008F3B1B"/>
    <w:rsid w:val="008F3EA9"/>
    <w:rsid w:val="008F417B"/>
    <w:rsid w:val="008F41F7"/>
    <w:rsid w:val="008F434D"/>
    <w:rsid w:val="008F480C"/>
    <w:rsid w:val="008F4851"/>
    <w:rsid w:val="008F49F2"/>
    <w:rsid w:val="008F52E1"/>
    <w:rsid w:val="008F53CB"/>
    <w:rsid w:val="008F5862"/>
    <w:rsid w:val="008F5941"/>
    <w:rsid w:val="008F5D38"/>
    <w:rsid w:val="008F6113"/>
    <w:rsid w:val="008F65B7"/>
    <w:rsid w:val="008F7134"/>
    <w:rsid w:val="008F73D4"/>
    <w:rsid w:val="008F7852"/>
    <w:rsid w:val="008F7E12"/>
    <w:rsid w:val="008F7EDB"/>
    <w:rsid w:val="009001D8"/>
    <w:rsid w:val="009003AF"/>
    <w:rsid w:val="00900518"/>
    <w:rsid w:val="00900C4F"/>
    <w:rsid w:val="00900D81"/>
    <w:rsid w:val="00900E9D"/>
    <w:rsid w:val="00900F9D"/>
    <w:rsid w:val="009018D2"/>
    <w:rsid w:val="00901C08"/>
    <w:rsid w:val="00901CC6"/>
    <w:rsid w:val="00901F4A"/>
    <w:rsid w:val="009025E7"/>
    <w:rsid w:val="0090274A"/>
    <w:rsid w:val="00902916"/>
    <w:rsid w:val="00902A52"/>
    <w:rsid w:val="00903534"/>
    <w:rsid w:val="0090353D"/>
    <w:rsid w:val="0090361F"/>
    <w:rsid w:val="00903A7A"/>
    <w:rsid w:val="00903B8F"/>
    <w:rsid w:val="00904021"/>
    <w:rsid w:val="0090404E"/>
    <w:rsid w:val="009042E0"/>
    <w:rsid w:val="00904348"/>
    <w:rsid w:val="009044A5"/>
    <w:rsid w:val="009046BA"/>
    <w:rsid w:val="00904D33"/>
    <w:rsid w:val="0090558A"/>
    <w:rsid w:val="00905778"/>
    <w:rsid w:val="00906197"/>
    <w:rsid w:val="0090644E"/>
    <w:rsid w:val="00906780"/>
    <w:rsid w:val="00906A2C"/>
    <w:rsid w:val="00906A94"/>
    <w:rsid w:val="00906ACE"/>
    <w:rsid w:val="00906EB9"/>
    <w:rsid w:val="00906EEB"/>
    <w:rsid w:val="00907133"/>
    <w:rsid w:val="0090759A"/>
    <w:rsid w:val="00907BFA"/>
    <w:rsid w:val="00907E70"/>
    <w:rsid w:val="00907FE6"/>
    <w:rsid w:val="00910633"/>
    <w:rsid w:val="00910D76"/>
    <w:rsid w:val="00910E9E"/>
    <w:rsid w:val="00910FAA"/>
    <w:rsid w:val="009110E0"/>
    <w:rsid w:val="0091167E"/>
    <w:rsid w:val="00911A6F"/>
    <w:rsid w:val="00911AD7"/>
    <w:rsid w:val="00911F34"/>
    <w:rsid w:val="00912BA6"/>
    <w:rsid w:val="00913074"/>
    <w:rsid w:val="00913293"/>
    <w:rsid w:val="009134D7"/>
    <w:rsid w:val="00913816"/>
    <w:rsid w:val="00913D8B"/>
    <w:rsid w:val="00913EAC"/>
    <w:rsid w:val="00913F44"/>
    <w:rsid w:val="009140E0"/>
    <w:rsid w:val="0091425B"/>
    <w:rsid w:val="00914411"/>
    <w:rsid w:val="009144A6"/>
    <w:rsid w:val="009148C9"/>
    <w:rsid w:val="00914CA6"/>
    <w:rsid w:val="00915E66"/>
    <w:rsid w:val="00915F20"/>
    <w:rsid w:val="009162A6"/>
    <w:rsid w:val="009166D2"/>
    <w:rsid w:val="00916778"/>
    <w:rsid w:val="009169F0"/>
    <w:rsid w:val="00916BE4"/>
    <w:rsid w:val="00916D3B"/>
    <w:rsid w:val="00916F5F"/>
    <w:rsid w:val="00916FA7"/>
    <w:rsid w:val="00917259"/>
    <w:rsid w:val="00917C64"/>
    <w:rsid w:val="009204AD"/>
    <w:rsid w:val="00920646"/>
    <w:rsid w:val="00920B8E"/>
    <w:rsid w:val="00920CF8"/>
    <w:rsid w:val="009212DA"/>
    <w:rsid w:val="009214E6"/>
    <w:rsid w:val="00921DCD"/>
    <w:rsid w:val="00921E2B"/>
    <w:rsid w:val="00921E4C"/>
    <w:rsid w:val="009222B2"/>
    <w:rsid w:val="009222F9"/>
    <w:rsid w:val="0092274C"/>
    <w:rsid w:val="00922761"/>
    <w:rsid w:val="00922789"/>
    <w:rsid w:val="00922C46"/>
    <w:rsid w:val="00923166"/>
    <w:rsid w:val="0092328D"/>
    <w:rsid w:val="0092341F"/>
    <w:rsid w:val="00923A13"/>
    <w:rsid w:val="00923D50"/>
    <w:rsid w:val="00924015"/>
    <w:rsid w:val="00924334"/>
    <w:rsid w:val="009243F6"/>
    <w:rsid w:val="0092480B"/>
    <w:rsid w:val="00924917"/>
    <w:rsid w:val="00924A50"/>
    <w:rsid w:val="00924D45"/>
    <w:rsid w:val="00924D8E"/>
    <w:rsid w:val="009252C0"/>
    <w:rsid w:val="00925384"/>
    <w:rsid w:val="00925979"/>
    <w:rsid w:val="00925B31"/>
    <w:rsid w:val="00926714"/>
    <w:rsid w:val="009267B1"/>
    <w:rsid w:val="009268DC"/>
    <w:rsid w:val="00926B61"/>
    <w:rsid w:val="00926B9B"/>
    <w:rsid w:val="009274AB"/>
    <w:rsid w:val="00927BE5"/>
    <w:rsid w:val="00930016"/>
    <w:rsid w:val="0093009D"/>
    <w:rsid w:val="009306D1"/>
    <w:rsid w:val="009309BB"/>
    <w:rsid w:val="00930BC7"/>
    <w:rsid w:val="00930C79"/>
    <w:rsid w:val="00930D0B"/>
    <w:rsid w:val="009311B7"/>
    <w:rsid w:val="00931525"/>
    <w:rsid w:val="0093155A"/>
    <w:rsid w:val="009319B2"/>
    <w:rsid w:val="00931F21"/>
    <w:rsid w:val="009320DE"/>
    <w:rsid w:val="00932609"/>
    <w:rsid w:val="0093278F"/>
    <w:rsid w:val="00932ACB"/>
    <w:rsid w:val="00933264"/>
    <w:rsid w:val="009336BD"/>
    <w:rsid w:val="00933811"/>
    <w:rsid w:val="00933C0F"/>
    <w:rsid w:val="0093481E"/>
    <w:rsid w:val="00934CBB"/>
    <w:rsid w:val="00934D2A"/>
    <w:rsid w:val="0093531C"/>
    <w:rsid w:val="00935475"/>
    <w:rsid w:val="009357C3"/>
    <w:rsid w:val="00935BBE"/>
    <w:rsid w:val="00936053"/>
    <w:rsid w:val="0093619C"/>
    <w:rsid w:val="00936450"/>
    <w:rsid w:val="00936845"/>
    <w:rsid w:val="00936AA2"/>
    <w:rsid w:val="00936D82"/>
    <w:rsid w:val="0093711E"/>
    <w:rsid w:val="00937580"/>
    <w:rsid w:val="00937707"/>
    <w:rsid w:val="0093772C"/>
    <w:rsid w:val="00937979"/>
    <w:rsid w:val="00937D68"/>
    <w:rsid w:val="00937DF8"/>
    <w:rsid w:val="00937E21"/>
    <w:rsid w:val="00940527"/>
    <w:rsid w:val="009405C9"/>
    <w:rsid w:val="00940CBB"/>
    <w:rsid w:val="00940E60"/>
    <w:rsid w:val="0094162A"/>
    <w:rsid w:val="0094170A"/>
    <w:rsid w:val="00941A14"/>
    <w:rsid w:val="00941AA6"/>
    <w:rsid w:val="00941BF7"/>
    <w:rsid w:val="009422A0"/>
    <w:rsid w:val="00942EAD"/>
    <w:rsid w:val="00942EF7"/>
    <w:rsid w:val="0094303A"/>
    <w:rsid w:val="00943386"/>
    <w:rsid w:val="009436AA"/>
    <w:rsid w:val="00943C3B"/>
    <w:rsid w:val="00944198"/>
    <w:rsid w:val="009455CE"/>
    <w:rsid w:val="0094571D"/>
    <w:rsid w:val="00945EA5"/>
    <w:rsid w:val="00945F01"/>
    <w:rsid w:val="00945FF4"/>
    <w:rsid w:val="00946538"/>
    <w:rsid w:val="00946918"/>
    <w:rsid w:val="00946C80"/>
    <w:rsid w:val="00946EC7"/>
    <w:rsid w:val="00946EED"/>
    <w:rsid w:val="0094739D"/>
    <w:rsid w:val="00947AF3"/>
    <w:rsid w:val="00947E75"/>
    <w:rsid w:val="00947F39"/>
    <w:rsid w:val="00950039"/>
    <w:rsid w:val="009500E8"/>
    <w:rsid w:val="00950E76"/>
    <w:rsid w:val="009515FA"/>
    <w:rsid w:val="00951856"/>
    <w:rsid w:val="00951FFA"/>
    <w:rsid w:val="0095240A"/>
    <w:rsid w:val="00952755"/>
    <w:rsid w:val="0095298C"/>
    <w:rsid w:val="00952E83"/>
    <w:rsid w:val="00952F6E"/>
    <w:rsid w:val="00953005"/>
    <w:rsid w:val="0095349D"/>
    <w:rsid w:val="009538E1"/>
    <w:rsid w:val="00953BA2"/>
    <w:rsid w:val="00954520"/>
    <w:rsid w:val="00954A5B"/>
    <w:rsid w:val="00954B7A"/>
    <w:rsid w:val="00954D59"/>
    <w:rsid w:val="00954E59"/>
    <w:rsid w:val="0095526D"/>
    <w:rsid w:val="00955312"/>
    <w:rsid w:val="00955A92"/>
    <w:rsid w:val="00955ACB"/>
    <w:rsid w:val="00955C14"/>
    <w:rsid w:val="00955CF5"/>
    <w:rsid w:val="00956C50"/>
    <w:rsid w:val="00956D13"/>
    <w:rsid w:val="009609DF"/>
    <w:rsid w:val="00960C56"/>
    <w:rsid w:val="00960D0A"/>
    <w:rsid w:val="009611DB"/>
    <w:rsid w:val="00961308"/>
    <w:rsid w:val="0096183A"/>
    <w:rsid w:val="00961BEC"/>
    <w:rsid w:val="00961CB4"/>
    <w:rsid w:val="00961D68"/>
    <w:rsid w:val="0096250F"/>
    <w:rsid w:val="00962678"/>
    <w:rsid w:val="0096268F"/>
    <w:rsid w:val="009628DA"/>
    <w:rsid w:val="00962E4B"/>
    <w:rsid w:val="009630EE"/>
    <w:rsid w:val="009631FD"/>
    <w:rsid w:val="0096341F"/>
    <w:rsid w:val="009634AA"/>
    <w:rsid w:val="00963665"/>
    <w:rsid w:val="00964189"/>
    <w:rsid w:val="00964261"/>
    <w:rsid w:val="00964387"/>
    <w:rsid w:val="00964633"/>
    <w:rsid w:val="009646E4"/>
    <w:rsid w:val="009647D8"/>
    <w:rsid w:val="00964E8B"/>
    <w:rsid w:val="00964F02"/>
    <w:rsid w:val="00964F0E"/>
    <w:rsid w:val="00965231"/>
    <w:rsid w:val="009652A0"/>
    <w:rsid w:val="009652A3"/>
    <w:rsid w:val="00965458"/>
    <w:rsid w:val="009655C4"/>
    <w:rsid w:val="00965919"/>
    <w:rsid w:val="00965AE0"/>
    <w:rsid w:val="00965DEC"/>
    <w:rsid w:val="00965E20"/>
    <w:rsid w:val="00965EB9"/>
    <w:rsid w:val="00966127"/>
    <w:rsid w:val="00966147"/>
    <w:rsid w:val="00966573"/>
    <w:rsid w:val="0096665C"/>
    <w:rsid w:val="00966790"/>
    <w:rsid w:val="00966B4B"/>
    <w:rsid w:val="00966C94"/>
    <w:rsid w:val="009670E9"/>
    <w:rsid w:val="00967289"/>
    <w:rsid w:val="00967472"/>
    <w:rsid w:val="00967585"/>
    <w:rsid w:val="00967683"/>
    <w:rsid w:val="00967B17"/>
    <w:rsid w:val="00967B24"/>
    <w:rsid w:val="00970152"/>
    <w:rsid w:val="0097018A"/>
    <w:rsid w:val="00970744"/>
    <w:rsid w:val="00970D1B"/>
    <w:rsid w:val="00970DED"/>
    <w:rsid w:val="0097162B"/>
    <w:rsid w:val="00971AE3"/>
    <w:rsid w:val="0097247A"/>
    <w:rsid w:val="009724A5"/>
    <w:rsid w:val="009725D0"/>
    <w:rsid w:val="00972631"/>
    <w:rsid w:val="00972E4C"/>
    <w:rsid w:val="009731CC"/>
    <w:rsid w:val="0097320D"/>
    <w:rsid w:val="009732B3"/>
    <w:rsid w:val="0097331A"/>
    <w:rsid w:val="00973EC8"/>
    <w:rsid w:val="0097407A"/>
    <w:rsid w:val="009740A0"/>
    <w:rsid w:val="009740FD"/>
    <w:rsid w:val="00974372"/>
    <w:rsid w:val="00974596"/>
    <w:rsid w:val="00974645"/>
    <w:rsid w:val="009746F8"/>
    <w:rsid w:val="009750AB"/>
    <w:rsid w:val="009753AA"/>
    <w:rsid w:val="00975552"/>
    <w:rsid w:val="009759F4"/>
    <w:rsid w:val="00975D5C"/>
    <w:rsid w:val="00975E7D"/>
    <w:rsid w:val="00976100"/>
    <w:rsid w:val="00976314"/>
    <w:rsid w:val="009763EC"/>
    <w:rsid w:val="0097650B"/>
    <w:rsid w:val="009766D4"/>
    <w:rsid w:val="0097674A"/>
    <w:rsid w:val="009768CF"/>
    <w:rsid w:val="00976B6C"/>
    <w:rsid w:val="00976DE9"/>
    <w:rsid w:val="00976FE6"/>
    <w:rsid w:val="009771CE"/>
    <w:rsid w:val="0097772D"/>
    <w:rsid w:val="00977752"/>
    <w:rsid w:val="00977807"/>
    <w:rsid w:val="00977AE0"/>
    <w:rsid w:val="00977B72"/>
    <w:rsid w:val="009805BF"/>
    <w:rsid w:val="00980F3F"/>
    <w:rsid w:val="00980F73"/>
    <w:rsid w:val="0098124A"/>
    <w:rsid w:val="009813C7"/>
    <w:rsid w:val="009817B3"/>
    <w:rsid w:val="009817EB"/>
    <w:rsid w:val="00981BAA"/>
    <w:rsid w:val="00981F3E"/>
    <w:rsid w:val="009824F7"/>
    <w:rsid w:val="00982527"/>
    <w:rsid w:val="009826D6"/>
    <w:rsid w:val="00982FA1"/>
    <w:rsid w:val="00983015"/>
    <w:rsid w:val="009832B4"/>
    <w:rsid w:val="009832FC"/>
    <w:rsid w:val="00983667"/>
    <w:rsid w:val="0098369B"/>
    <w:rsid w:val="00983755"/>
    <w:rsid w:val="009838E9"/>
    <w:rsid w:val="00983970"/>
    <w:rsid w:val="009839BE"/>
    <w:rsid w:val="00983B92"/>
    <w:rsid w:val="00983D1E"/>
    <w:rsid w:val="00983EEA"/>
    <w:rsid w:val="00984380"/>
    <w:rsid w:val="009848FE"/>
    <w:rsid w:val="0098497C"/>
    <w:rsid w:val="00984CE5"/>
    <w:rsid w:val="00984D75"/>
    <w:rsid w:val="0098541F"/>
    <w:rsid w:val="00985ECA"/>
    <w:rsid w:val="00987147"/>
    <w:rsid w:val="00987703"/>
    <w:rsid w:val="00987ABB"/>
    <w:rsid w:val="00987ABF"/>
    <w:rsid w:val="00987AF3"/>
    <w:rsid w:val="009908F9"/>
    <w:rsid w:val="00990BE2"/>
    <w:rsid w:val="00990FDB"/>
    <w:rsid w:val="009910B3"/>
    <w:rsid w:val="009917FB"/>
    <w:rsid w:val="00991B5E"/>
    <w:rsid w:val="00991CF9"/>
    <w:rsid w:val="009924C4"/>
    <w:rsid w:val="00992596"/>
    <w:rsid w:val="00992AB6"/>
    <w:rsid w:val="00992B18"/>
    <w:rsid w:val="009935F1"/>
    <w:rsid w:val="00993835"/>
    <w:rsid w:val="00993ACE"/>
    <w:rsid w:val="00993B94"/>
    <w:rsid w:val="0099403A"/>
    <w:rsid w:val="009941CE"/>
    <w:rsid w:val="009945F4"/>
    <w:rsid w:val="00994666"/>
    <w:rsid w:val="009947CD"/>
    <w:rsid w:val="00994A35"/>
    <w:rsid w:val="00994BF8"/>
    <w:rsid w:val="00994F43"/>
    <w:rsid w:val="009955C8"/>
    <w:rsid w:val="00995607"/>
    <w:rsid w:val="00995716"/>
    <w:rsid w:val="0099598A"/>
    <w:rsid w:val="009961FB"/>
    <w:rsid w:val="009963B2"/>
    <w:rsid w:val="00996576"/>
    <w:rsid w:val="0099673A"/>
    <w:rsid w:val="00996F2E"/>
    <w:rsid w:val="00997461"/>
    <w:rsid w:val="00997462"/>
    <w:rsid w:val="00997675"/>
    <w:rsid w:val="00997BA1"/>
    <w:rsid w:val="00997CBD"/>
    <w:rsid w:val="009A0016"/>
    <w:rsid w:val="009A0079"/>
    <w:rsid w:val="009A089B"/>
    <w:rsid w:val="009A0CF1"/>
    <w:rsid w:val="009A0E1B"/>
    <w:rsid w:val="009A0FC7"/>
    <w:rsid w:val="009A10DE"/>
    <w:rsid w:val="009A1308"/>
    <w:rsid w:val="009A141E"/>
    <w:rsid w:val="009A1507"/>
    <w:rsid w:val="009A1C84"/>
    <w:rsid w:val="009A1E19"/>
    <w:rsid w:val="009A1F85"/>
    <w:rsid w:val="009A2418"/>
    <w:rsid w:val="009A2490"/>
    <w:rsid w:val="009A2B5E"/>
    <w:rsid w:val="009A2EAC"/>
    <w:rsid w:val="009A33D8"/>
    <w:rsid w:val="009A343D"/>
    <w:rsid w:val="009A3A6D"/>
    <w:rsid w:val="009A3E03"/>
    <w:rsid w:val="009A4B71"/>
    <w:rsid w:val="009A4C89"/>
    <w:rsid w:val="009A511A"/>
    <w:rsid w:val="009A521C"/>
    <w:rsid w:val="009A526B"/>
    <w:rsid w:val="009A54D1"/>
    <w:rsid w:val="009A552A"/>
    <w:rsid w:val="009A622D"/>
    <w:rsid w:val="009A647E"/>
    <w:rsid w:val="009A6A4D"/>
    <w:rsid w:val="009A6F27"/>
    <w:rsid w:val="009A7072"/>
    <w:rsid w:val="009A70B7"/>
    <w:rsid w:val="009A72E2"/>
    <w:rsid w:val="009A768C"/>
    <w:rsid w:val="009A7881"/>
    <w:rsid w:val="009A78FA"/>
    <w:rsid w:val="009A7982"/>
    <w:rsid w:val="009A7A04"/>
    <w:rsid w:val="009A7CF6"/>
    <w:rsid w:val="009B008F"/>
    <w:rsid w:val="009B04B9"/>
    <w:rsid w:val="009B0605"/>
    <w:rsid w:val="009B08BC"/>
    <w:rsid w:val="009B0A52"/>
    <w:rsid w:val="009B0A5E"/>
    <w:rsid w:val="009B11DA"/>
    <w:rsid w:val="009B1D9E"/>
    <w:rsid w:val="009B1E64"/>
    <w:rsid w:val="009B204B"/>
    <w:rsid w:val="009B23D0"/>
    <w:rsid w:val="009B2593"/>
    <w:rsid w:val="009B25A1"/>
    <w:rsid w:val="009B26D5"/>
    <w:rsid w:val="009B2796"/>
    <w:rsid w:val="009B32F9"/>
    <w:rsid w:val="009B3658"/>
    <w:rsid w:val="009B37CB"/>
    <w:rsid w:val="009B39D4"/>
    <w:rsid w:val="009B40B1"/>
    <w:rsid w:val="009B42CE"/>
    <w:rsid w:val="009B4645"/>
    <w:rsid w:val="009B4BC5"/>
    <w:rsid w:val="009B4FF4"/>
    <w:rsid w:val="009B5253"/>
    <w:rsid w:val="009B55C0"/>
    <w:rsid w:val="009B56A0"/>
    <w:rsid w:val="009B5703"/>
    <w:rsid w:val="009B5C8D"/>
    <w:rsid w:val="009B60B7"/>
    <w:rsid w:val="009B60DE"/>
    <w:rsid w:val="009B6EB6"/>
    <w:rsid w:val="009B7461"/>
    <w:rsid w:val="009B76B0"/>
    <w:rsid w:val="009B778A"/>
    <w:rsid w:val="009B77AE"/>
    <w:rsid w:val="009C008D"/>
    <w:rsid w:val="009C0312"/>
    <w:rsid w:val="009C0379"/>
    <w:rsid w:val="009C045C"/>
    <w:rsid w:val="009C04D3"/>
    <w:rsid w:val="009C069B"/>
    <w:rsid w:val="009C0B57"/>
    <w:rsid w:val="009C1005"/>
    <w:rsid w:val="009C132C"/>
    <w:rsid w:val="009C1645"/>
    <w:rsid w:val="009C1944"/>
    <w:rsid w:val="009C1A83"/>
    <w:rsid w:val="009C1C5B"/>
    <w:rsid w:val="009C1E73"/>
    <w:rsid w:val="009C1F92"/>
    <w:rsid w:val="009C1FC6"/>
    <w:rsid w:val="009C20D8"/>
    <w:rsid w:val="009C2110"/>
    <w:rsid w:val="009C2192"/>
    <w:rsid w:val="009C259C"/>
    <w:rsid w:val="009C25B1"/>
    <w:rsid w:val="009C278F"/>
    <w:rsid w:val="009C28A4"/>
    <w:rsid w:val="009C39FE"/>
    <w:rsid w:val="009C413C"/>
    <w:rsid w:val="009C42B0"/>
    <w:rsid w:val="009C48CF"/>
    <w:rsid w:val="009C49D2"/>
    <w:rsid w:val="009C5462"/>
    <w:rsid w:val="009C54DE"/>
    <w:rsid w:val="009C5AD4"/>
    <w:rsid w:val="009C62DA"/>
    <w:rsid w:val="009C681A"/>
    <w:rsid w:val="009C689B"/>
    <w:rsid w:val="009C6A0A"/>
    <w:rsid w:val="009C6CAE"/>
    <w:rsid w:val="009C6FAD"/>
    <w:rsid w:val="009C708E"/>
    <w:rsid w:val="009C70A4"/>
    <w:rsid w:val="009C7207"/>
    <w:rsid w:val="009C728C"/>
    <w:rsid w:val="009C73A8"/>
    <w:rsid w:val="009C7479"/>
    <w:rsid w:val="009C74D0"/>
    <w:rsid w:val="009C7631"/>
    <w:rsid w:val="009C77F2"/>
    <w:rsid w:val="009C7AF6"/>
    <w:rsid w:val="009C7BB7"/>
    <w:rsid w:val="009C7DA4"/>
    <w:rsid w:val="009C7DD7"/>
    <w:rsid w:val="009D038E"/>
    <w:rsid w:val="009D05A9"/>
    <w:rsid w:val="009D0B8B"/>
    <w:rsid w:val="009D0CFB"/>
    <w:rsid w:val="009D0E4C"/>
    <w:rsid w:val="009D1202"/>
    <w:rsid w:val="009D15CF"/>
    <w:rsid w:val="009D1652"/>
    <w:rsid w:val="009D1691"/>
    <w:rsid w:val="009D1B89"/>
    <w:rsid w:val="009D20A4"/>
    <w:rsid w:val="009D300B"/>
    <w:rsid w:val="009D3116"/>
    <w:rsid w:val="009D31A0"/>
    <w:rsid w:val="009D31EE"/>
    <w:rsid w:val="009D36DA"/>
    <w:rsid w:val="009D3932"/>
    <w:rsid w:val="009D39B2"/>
    <w:rsid w:val="009D3D1D"/>
    <w:rsid w:val="009D3D33"/>
    <w:rsid w:val="009D3DC4"/>
    <w:rsid w:val="009D42B3"/>
    <w:rsid w:val="009D4530"/>
    <w:rsid w:val="009D46C9"/>
    <w:rsid w:val="009D4730"/>
    <w:rsid w:val="009D4C12"/>
    <w:rsid w:val="009D4F86"/>
    <w:rsid w:val="009D5009"/>
    <w:rsid w:val="009D555A"/>
    <w:rsid w:val="009D571A"/>
    <w:rsid w:val="009D5857"/>
    <w:rsid w:val="009D5D86"/>
    <w:rsid w:val="009D5E08"/>
    <w:rsid w:val="009D6368"/>
    <w:rsid w:val="009D655A"/>
    <w:rsid w:val="009D690D"/>
    <w:rsid w:val="009D6A14"/>
    <w:rsid w:val="009D6B66"/>
    <w:rsid w:val="009D748A"/>
    <w:rsid w:val="009D7A9C"/>
    <w:rsid w:val="009D7E60"/>
    <w:rsid w:val="009E067D"/>
    <w:rsid w:val="009E09A1"/>
    <w:rsid w:val="009E0EA7"/>
    <w:rsid w:val="009E0FE3"/>
    <w:rsid w:val="009E10BE"/>
    <w:rsid w:val="009E1252"/>
    <w:rsid w:val="009E1498"/>
    <w:rsid w:val="009E14AC"/>
    <w:rsid w:val="009E157F"/>
    <w:rsid w:val="009E1B19"/>
    <w:rsid w:val="009E1BCE"/>
    <w:rsid w:val="009E1CC9"/>
    <w:rsid w:val="009E24A3"/>
    <w:rsid w:val="009E2549"/>
    <w:rsid w:val="009E2769"/>
    <w:rsid w:val="009E3576"/>
    <w:rsid w:val="009E36EB"/>
    <w:rsid w:val="009E38E0"/>
    <w:rsid w:val="009E3A6F"/>
    <w:rsid w:val="009E3EF6"/>
    <w:rsid w:val="009E3F65"/>
    <w:rsid w:val="009E4856"/>
    <w:rsid w:val="009E558A"/>
    <w:rsid w:val="009E5AFB"/>
    <w:rsid w:val="009E5BDE"/>
    <w:rsid w:val="009E5C74"/>
    <w:rsid w:val="009E60AC"/>
    <w:rsid w:val="009E697D"/>
    <w:rsid w:val="009E6985"/>
    <w:rsid w:val="009E744F"/>
    <w:rsid w:val="009E761E"/>
    <w:rsid w:val="009E7C65"/>
    <w:rsid w:val="009E7CA4"/>
    <w:rsid w:val="009E7D62"/>
    <w:rsid w:val="009E7DF7"/>
    <w:rsid w:val="009E7F6F"/>
    <w:rsid w:val="009F08B9"/>
    <w:rsid w:val="009F09FA"/>
    <w:rsid w:val="009F0AE1"/>
    <w:rsid w:val="009F10D6"/>
    <w:rsid w:val="009F1286"/>
    <w:rsid w:val="009F12EC"/>
    <w:rsid w:val="009F1387"/>
    <w:rsid w:val="009F1553"/>
    <w:rsid w:val="009F15B1"/>
    <w:rsid w:val="009F16F2"/>
    <w:rsid w:val="009F1C7C"/>
    <w:rsid w:val="009F1D74"/>
    <w:rsid w:val="009F1E66"/>
    <w:rsid w:val="009F1EA7"/>
    <w:rsid w:val="009F2079"/>
    <w:rsid w:val="009F2323"/>
    <w:rsid w:val="009F2B7B"/>
    <w:rsid w:val="009F32BF"/>
    <w:rsid w:val="009F3306"/>
    <w:rsid w:val="009F3341"/>
    <w:rsid w:val="009F334B"/>
    <w:rsid w:val="009F33C3"/>
    <w:rsid w:val="009F3515"/>
    <w:rsid w:val="009F35A9"/>
    <w:rsid w:val="009F3619"/>
    <w:rsid w:val="009F36DB"/>
    <w:rsid w:val="009F3798"/>
    <w:rsid w:val="009F3859"/>
    <w:rsid w:val="009F3997"/>
    <w:rsid w:val="009F3D5C"/>
    <w:rsid w:val="009F3F81"/>
    <w:rsid w:val="009F4059"/>
    <w:rsid w:val="009F4219"/>
    <w:rsid w:val="009F426E"/>
    <w:rsid w:val="009F45DC"/>
    <w:rsid w:val="009F5119"/>
    <w:rsid w:val="009F51FF"/>
    <w:rsid w:val="009F54A2"/>
    <w:rsid w:val="009F5AF1"/>
    <w:rsid w:val="009F60E6"/>
    <w:rsid w:val="009F6271"/>
    <w:rsid w:val="009F6655"/>
    <w:rsid w:val="009F6666"/>
    <w:rsid w:val="009F6B1E"/>
    <w:rsid w:val="009F6DC7"/>
    <w:rsid w:val="009F7686"/>
    <w:rsid w:val="009F77B7"/>
    <w:rsid w:val="009F7F48"/>
    <w:rsid w:val="00A00439"/>
    <w:rsid w:val="00A0046F"/>
    <w:rsid w:val="00A0071E"/>
    <w:rsid w:val="00A00782"/>
    <w:rsid w:val="00A00789"/>
    <w:rsid w:val="00A009DB"/>
    <w:rsid w:val="00A00BB2"/>
    <w:rsid w:val="00A00CB4"/>
    <w:rsid w:val="00A00E51"/>
    <w:rsid w:val="00A0111B"/>
    <w:rsid w:val="00A0132F"/>
    <w:rsid w:val="00A014D9"/>
    <w:rsid w:val="00A01634"/>
    <w:rsid w:val="00A018BD"/>
    <w:rsid w:val="00A01944"/>
    <w:rsid w:val="00A01BCE"/>
    <w:rsid w:val="00A01FA6"/>
    <w:rsid w:val="00A0226A"/>
    <w:rsid w:val="00A02483"/>
    <w:rsid w:val="00A025BB"/>
    <w:rsid w:val="00A02EDC"/>
    <w:rsid w:val="00A02EE7"/>
    <w:rsid w:val="00A030BD"/>
    <w:rsid w:val="00A032B3"/>
    <w:rsid w:val="00A032DC"/>
    <w:rsid w:val="00A034A9"/>
    <w:rsid w:val="00A03541"/>
    <w:rsid w:val="00A0355E"/>
    <w:rsid w:val="00A03FFD"/>
    <w:rsid w:val="00A0426A"/>
    <w:rsid w:val="00A04697"/>
    <w:rsid w:val="00A04A70"/>
    <w:rsid w:val="00A04C1D"/>
    <w:rsid w:val="00A04C78"/>
    <w:rsid w:val="00A051BB"/>
    <w:rsid w:val="00A0525B"/>
    <w:rsid w:val="00A0544D"/>
    <w:rsid w:val="00A05535"/>
    <w:rsid w:val="00A0589B"/>
    <w:rsid w:val="00A05ABB"/>
    <w:rsid w:val="00A05BEF"/>
    <w:rsid w:val="00A05FE4"/>
    <w:rsid w:val="00A06194"/>
    <w:rsid w:val="00A06523"/>
    <w:rsid w:val="00A06DBD"/>
    <w:rsid w:val="00A06F64"/>
    <w:rsid w:val="00A07D5C"/>
    <w:rsid w:val="00A07D70"/>
    <w:rsid w:val="00A10116"/>
    <w:rsid w:val="00A10573"/>
    <w:rsid w:val="00A10820"/>
    <w:rsid w:val="00A10F84"/>
    <w:rsid w:val="00A10FF5"/>
    <w:rsid w:val="00A110F1"/>
    <w:rsid w:val="00A11614"/>
    <w:rsid w:val="00A120A8"/>
    <w:rsid w:val="00A1222D"/>
    <w:rsid w:val="00A12BC5"/>
    <w:rsid w:val="00A138A8"/>
    <w:rsid w:val="00A13A31"/>
    <w:rsid w:val="00A13C93"/>
    <w:rsid w:val="00A14264"/>
    <w:rsid w:val="00A14951"/>
    <w:rsid w:val="00A15126"/>
    <w:rsid w:val="00A151FC"/>
    <w:rsid w:val="00A15288"/>
    <w:rsid w:val="00A155EA"/>
    <w:rsid w:val="00A15636"/>
    <w:rsid w:val="00A15DA8"/>
    <w:rsid w:val="00A15F1E"/>
    <w:rsid w:val="00A16013"/>
    <w:rsid w:val="00A1602B"/>
    <w:rsid w:val="00A1624A"/>
    <w:rsid w:val="00A16FC0"/>
    <w:rsid w:val="00A1735C"/>
    <w:rsid w:val="00A174B7"/>
    <w:rsid w:val="00A179D0"/>
    <w:rsid w:val="00A17AB7"/>
    <w:rsid w:val="00A17BA0"/>
    <w:rsid w:val="00A17D91"/>
    <w:rsid w:val="00A201F3"/>
    <w:rsid w:val="00A20209"/>
    <w:rsid w:val="00A20C49"/>
    <w:rsid w:val="00A20E44"/>
    <w:rsid w:val="00A21152"/>
    <w:rsid w:val="00A212A9"/>
    <w:rsid w:val="00A212C3"/>
    <w:rsid w:val="00A214D1"/>
    <w:rsid w:val="00A21557"/>
    <w:rsid w:val="00A21731"/>
    <w:rsid w:val="00A21AA7"/>
    <w:rsid w:val="00A21ACA"/>
    <w:rsid w:val="00A21D25"/>
    <w:rsid w:val="00A2236B"/>
    <w:rsid w:val="00A22771"/>
    <w:rsid w:val="00A22995"/>
    <w:rsid w:val="00A22A84"/>
    <w:rsid w:val="00A22AF2"/>
    <w:rsid w:val="00A231AA"/>
    <w:rsid w:val="00A23549"/>
    <w:rsid w:val="00A23C99"/>
    <w:rsid w:val="00A24807"/>
    <w:rsid w:val="00A24AC9"/>
    <w:rsid w:val="00A24C64"/>
    <w:rsid w:val="00A24F42"/>
    <w:rsid w:val="00A2519B"/>
    <w:rsid w:val="00A25432"/>
    <w:rsid w:val="00A25655"/>
    <w:rsid w:val="00A256CD"/>
    <w:rsid w:val="00A258B8"/>
    <w:rsid w:val="00A25C1C"/>
    <w:rsid w:val="00A25D28"/>
    <w:rsid w:val="00A25E2B"/>
    <w:rsid w:val="00A262A2"/>
    <w:rsid w:val="00A26774"/>
    <w:rsid w:val="00A26AD8"/>
    <w:rsid w:val="00A2717A"/>
    <w:rsid w:val="00A2724F"/>
    <w:rsid w:val="00A275C4"/>
    <w:rsid w:val="00A27A29"/>
    <w:rsid w:val="00A27B37"/>
    <w:rsid w:val="00A27C84"/>
    <w:rsid w:val="00A30321"/>
    <w:rsid w:val="00A3041A"/>
    <w:rsid w:val="00A3052B"/>
    <w:rsid w:val="00A30C97"/>
    <w:rsid w:val="00A30CF7"/>
    <w:rsid w:val="00A30D06"/>
    <w:rsid w:val="00A310FF"/>
    <w:rsid w:val="00A31806"/>
    <w:rsid w:val="00A3185C"/>
    <w:rsid w:val="00A325AD"/>
    <w:rsid w:val="00A326EC"/>
    <w:rsid w:val="00A3280A"/>
    <w:rsid w:val="00A32EE6"/>
    <w:rsid w:val="00A32FB8"/>
    <w:rsid w:val="00A33027"/>
    <w:rsid w:val="00A333BF"/>
    <w:rsid w:val="00A333E1"/>
    <w:rsid w:val="00A33432"/>
    <w:rsid w:val="00A334E0"/>
    <w:rsid w:val="00A3354A"/>
    <w:rsid w:val="00A33897"/>
    <w:rsid w:val="00A33998"/>
    <w:rsid w:val="00A33A34"/>
    <w:rsid w:val="00A33B4E"/>
    <w:rsid w:val="00A34252"/>
    <w:rsid w:val="00A34544"/>
    <w:rsid w:val="00A34BEB"/>
    <w:rsid w:val="00A34C06"/>
    <w:rsid w:val="00A3500D"/>
    <w:rsid w:val="00A3501E"/>
    <w:rsid w:val="00A35388"/>
    <w:rsid w:val="00A3564A"/>
    <w:rsid w:val="00A3571A"/>
    <w:rsid w:val="00A36145"/>
    <w:rsid w:val="00A363BB"/>
    <w:rsid w:val="00A36C76"/>
    <w:rsid w:val="00A36DF4"/>
    <w:rsid w:val="00A36E76"/>
    <w:rsid w:val="00A370C4"/>
    <w:rsid w:val="00A37A48"/>
    <w:rsid w:val="00A37E94"/>
    <w:rsid w:val="00A40132"/>
    <w:rsid w:val="00A4030B"/>
    <w:rsid w:val="00A41253"/>
    <w:rsid w:val="00A4167C"/>
    <w:rsid w:val="00A41F46"/>
    <w:rsid w:val="00A4206A"/>
    <w:rsid w:val="00A42268"/>
    <w:rsid w:val="00A42364"/>
    <w:rsid w:val="00A424F5"/>
    <w:rsid w:val="00A42FCA"/>
    <w:rsid w:val="00A42FE0"/>
    <w:rsid w:val="00A43273"/>
    <w:rsid w:val="00A433ED"/>
    <w:rsid w:val="00A434AC"/>
    <w:rsid w:val="00A43667"/>
    <w:rsid w:val="00A43BD0"/>
    <w:rsid w:val="00A44339"/>
    <w:rsid w:val="00A4443D"/>
    <w:rsid w:val="00A4458F"/>
    <w:rsid w:val="00A44626"/>
    <w:rsid w:val="00A446A1"/>
    <w:rsid w:val="00A4481E"/>
    <w:rsid w:val="00A449CC"/>
    <w:rsid w:val="00A44FD9"/>
    <w:rsid w:val="00A45052"/>
    <w:rsid w:val="00A451DB"/>
    <w:rsid w:val="00A45AB1"/>
    <w:rsid w:val="00A45ECA"/>
    <w:rsid w:val="00A465AD"/>
    <w:rsid w:val="00A46630"/>
    <w:rsid w:val="00A469B6"/>
    <w:rsid w:val="00A46A12"/>
    <w:rsid w:val="00A46A8C"/>
    <w:rsid w:val="00A46C5E"/>
    <w:rsid w:val="00A46D06"/>
    <w:rsid w:val="00A46F85"/>
    <w:rsid w:val="00A472ED"/>
    <w:rsid w:val="00A4761B"/>
    <w:rsid w:val="00A47878"/>
    <w:rsid w:val="00A478AF"/>
    <w:rsid w:val="00A50059"/>
    <w:rsid w:val="00A502A9"/>
    <w:rsid w:val="00A5039E"/>
    <w:rsid w:val="00A5060D"/>
    <w:rsid w:val="00A50712"/>
    <w:rsid w:val="00A50879"/>
    <w:rsid w:val="00A50883"/>
    <w:rsid w:val="00A50A26"/>
    <w:rsid w:val="00A50F1A"/>
    <w:rsid w:val="00A50F87"/>
    <w:rsid w:val="00A51196"/>
    <w:rsid w:val="00A51253"/>
    <w:rsid w:val="00A5128C"/>
    <w:rsid w:val="00A51401"/>
    <w:rsid w:val="00A51F37"/>
    <w:rsid w:val="00A52389"/>
    <w:rsid w:val="00A523FD"/>
    <w:rsid w:val="00A52A18"/>
    <w:rsid w:val="00A52EAC"/>
    <w:rsid w:val="00A5358B"/>
    <w:rsid w:val="00A53A09"/>
    <w:rsid w:val="00A53E21"/>
    <w:rsid w:val="00A53FD8"/>
    <w:rsid w:val="00A54645"/>
    <w:rsid w:val="00A54A40"/>
    <w:rsid w:val="00A54BFA"/>
    <w:rsid w:val="00A55169"/>
    <w:rsid w:val="00A557D1"/>
    <w:rsid w:val="00A55A2F"/>
    <w:rsid w:val="00A5695A"/>
    <w:rsid w:val="00A56982"/>
    <w:rsid w:val="00A56D1D"/>
    <w:rsid w:val="00A57967"/>
    <w:rsid w:val="00A57A25"/>
    <w:rsid w:val="00A60697"/>
    <w:rsid w:val="00A609AE"/>
    <w:rsid w:val="00A60B90"/>
    <w:rsid w:val="00A60EB8"/>
    <w:rsid w:val="00A613C4"/>
    <w:rsid w:val="00A613D7"/>
    <w:rsid w:val="00A61606"/>
    <w:rsid w:val="00A617A8"/>
    <w:rsid w:val="00A61D90"/>
    <w:rsid w:val="00A61DB0"/>
    <w:rsid w:val="00A61E8F"/>
    <w:rsid w:val="00A62163"/>
    <w:rsid w:val="00A62910"/>
    <w:rsid w:val="00A62AD7"/>
    <w:rsid w:val="00A63906"/>
    <w:rsid w:val="00A63BA6"/>
    <w:rsid w:val="00A63FB0"/>
    <w:rsid w:val="00A63FC1"/>
    <w:rsid w:val="00A64221"/>
    <w:rsid w:val="00A6423E"/>
    <w:rsid w:val="00A643D2"/>
    <w:rsid w:val="00A64A3E"/>
    <w:rsid w:val="00A64DD5"/>
    <w:rsid w:val="00A64E63"/>
    <w:rsid w:val="00A64ED8"/>
    <w:rsid w:val="00A65279"/>
    <w:rsid w:val="00A6530D"/>
    <w:rsid w:val="00A6532C"/>
    <w:rsid w:val="00A65437"/>
    <w:rsid w:val="00A65CA6"/>
    <w:rsid w:val="00A65F93"/>
    <w:rsid w:val="00A65F9D"/>
    <w:rsid w:val="00A6655B"/>
    <w:rsid w:val="00A665FC"/>
    <w:rsid w:val="00A6697E"/>
    <w:rsid w:val="00A66B22"/>
    <w:rsid w:val="00A67169"/>
    <w:rsid w:val="00A6729C"/>
    <w:rsid w:val="00A67366"/>
    <w:rsid w:val="00A67FB8"/>
    <w:rsid w:val="00A702A0"/>
    <w:rsid w:val="00A705BF"/>
    <w:rsid w:val="00A70AF9"/>
    <w:rsid w:val="00A70BA6"/>
    <w:rsid w:val="00A70D0C"/>
    <w:rsid w:val="00A70F8E"/>
    <w:rsid w:val="00A712E5"/>
    <w:rsid w:val="00A7150A"/>
    <w:rsid w:val="00A717B5"/>
    <w:rsid w:val="00A71900"/>
    <w:rsid w:val="00A720B0"/>
    <w:rsid w:val="00A72182"/>
    <w:rsid w:val="00A72904"/>
    <w:rsid w:val="00A72F58"/>
    <w:rsid w:val="00A73089"/>
    <w:rsid w:val="00A73CA0"/>
    <w:rsid w:val="00A73D18"/>
    <w:rsid w:val="00A7405B"/>
    <w:rsid w:val="00A742BE"/>
    <w:rsid w:val="00A752FC"/>
    <w:rsid w:val="00A75316"/>
    <w:rsid w:val="00A75746"/>
    <w:rsid w:val="00A75E6C"/>
    <w:rsid w:val="00A765FD"/>
    <w:rsid w:val="00A76927"/>
    <w:rsid w:val="00A76A65"/>
    <w:rsid w:val="00A76C41"/>
    <w:rsid w:val="00A76E5C"/>
    <w:rsid w:val="00A77043"/>
    <w:rsid w:val="00A770DA"/>
    <w:rsid w:val="00A7728B"/>
    <w:rsid w:val="00A772FD"/>
    <w:rsid w:val="00A77748"/>
    <w:rsid w:val="00A7778C"/>
    <w:rsid w:val="00A77B41"/>
    <w:rsid w:val="00A77EDC"/>
    <w:rsid w:val="00A80645"/>
    <w:rsid w:val="00A80BA9"/>
    <w:rsid w:val="00A80E50"/>
    <w:rsid w:val="00A80F48"/>
    <w:rsid w:val="00A81205"/>
    <w:rsid w:val="00A815AD"/>
    <w:rsid w:val="00A81885"/>
    <w:rsid w:val="00A81BBA"/>
    <w:rsid w:val="00A81E10"/>
    <w:rsid w:val="00A8201F"/>
    <w:rsid w:val="00A82241"/>
    <w:rsid w:val="00A82638"/>
    <w:rsid w:val="00A829AC"/>
    <w:rsid w:val="00A82BC6"/>
    <w:rsid w:val="00A82CB6"/>
    <w:rsid w:val="00A8304E"/>
    <w:rsid w:val="00A83103"/>
    <w:rsid w:val="00A833F7"/>
    <w:rsid w:val="00A83636"/>
    <w:rsid w:val="00A83821"/>
    <w:rsid w:val="00A83E42"/>
    <w:rsid w:val="00A840C5"/>
    <w:rsid w:val="00A84594"/>
    <w:rsid w:val="00A8460B"/>
    <w:rsid w:val="00A84744"/>
    <w:rsid w:val="00A848F4"/>
    <w:rsid w:val="00A84B2C"/>
    <w:rsid w:val="00A84D71"/>
    <w:rsid w:val="00A84E31"/>
    <w:rsid w:val="00A84E48"/>
    <w:rsid w:val="00A84EFB"/>
    <w:rsid w:val="00A8502D"/>
    <w:rsid w:val="00A853FD"/>
    <w:rsid w:val="00A8549D"/>
    <w:rsid w:val="00A855D0"/>
    <w:rsid w:val="00A85822"/>
    <w:rsid w:val="00A85A29"/>
    <w:rsid w:val="00A85DBF"/>
    <w:rsid w:val="00A86020"/>
    <w:rsid w:val="00A865CE"/>
    <w:rsid w:val="00A866F2"/>
    <w:rsid w:val="00A868B2"/>
    <w:rsid w:val="00A868FF"/>
    <w:rsid w:val="00A869A6"/>
    <w:rsid w:val="00A86DA3"/>
    <w:rsid w:val="00A87178"/>
    <w:rsid w:val="00A87335"/>
    <w:rsid w:val="00A875BF"/>
    <w:rsid w:val="00A877D5"/>
    <w:rsid w:val="00A87D93"/>
    <w:rsid w:val="00A900C5"/>
    <w:rsid w:val="00A9041F"/>
    <w:rsid w:val="00A90A28"/>
    <w:rsid w:val="00A91544"/>
    <w:rsid w:val="00A91AC8"/>
    <w:rsid w:val="00A91B34"/>
    <w:rsid w:val="00A92042"/>
    <w:rsid w:val="00A920E4"/>
    <w:rsid w:val="00A92512"/>
    <w:rsid w:val="00A92523"/>
    <w:rsid w:val="00A929F2"/>
    <w:rsid w:val="00A93205"/>
    <w:rsid w:val="00A93491"/>
    <w:rsid w:val="00A934C3"/>
    <w:rsid w:val="00A93F10"/>
    <w:rsid w:val="00A94000"/>
    <w:rsid w:val="00A9494D"/>
    <w:rsid w:val="00A949A0"/>
    <w:rsid w:val="00A94F7E"/>
    <w:rsid w:val="00A955DA"/>
    <w:rsid w:val="00A95CC2"/>
    <w:rsid w:val="00A95D14"/>
    <w:rsid w:val="00A95E31"/>
    <w:rsid w:val="00A95EC5"/>
    <w:rsid w:val="00A9629D"/>
    <w:rsid w:val="00A96307"/>
    <w:rsid w:val="00A9642F"/>
    <w:rsid w:val="00A96528"/>
    <w:rsid w:val="00A965BA"/>
    <w:rsid w:val="00A967FE"/>
    <w:rsid w:val="00A970CB"/>
    <w:rsid w:val="00A9744B"/>
    <w:rsid w:val="00A97837"/>
    <w:rsid w:val="00A9783A"/>
    <w:rsid w:val="00A979B2"/>
    <w:rsid w:val="00A97DC8"/>
    <w:rsid w:val="00AA02D4"/>
    <w:rsid w:val="00AA0558"/>
    <w:rsid w:val="00AA09D9"/>
    <w:rsid w:val="00AA09EF"/>
    <w:rsid w:val="00AA0B3C"/>
    <w:rsid w:val="00AA0BF3"/>
    <w:rsid w:val="00AA1722"/>
    <w:rsid w:val="00AA1EE8"/>
    <w:rsid w:val="00AA1F71"/>
    <w:rsid w:val="00AA204D"/>
    <w:rsid w:val="00AA205E"/>
    <w:rsid w:val="00AA2261"/>
    <w:rsid w:val="00AA2330"/>
    <w:rsid w:val="00AA2451"/>
    <w:rsid w:val="00AA2B21"/>
    <w:rsid w:val="00AA2CD0"/>
    <w:rsid w:val="00AA3063"/>
    <w:rsid w:val="00AA31D9"/>
    <w:rsid w:val="00AA4913"/>
    <w:rsid w:val="00AA4C9F"/>
    <w:rsid w:val="00AA5948"/>
    <w:rsid w:val="00AA5A65"/>
    <w:rsid w:val="00AA5F0D"/>
    <w:rsid w:val="00AA64C4"/>
    <w:rsid w:val="00AA6934"/>
    <w:rsid w:val="00AA759D"/>
    <w:rsid w:val="00AA7730"/>
    <w:rsid w:val="00AA7857"/>
    <w:rsid w:val="00AA7ADF"/>
    <w:rsid w:val="00AB01FB"/>
    <w:rsid w:val="00AB0F85"/>
    <w:rsid w:val="00AB12F8"/>
    <w:rsid w:val="00AB158B"/>
    <w:rsid w:val="00AB1757"/>
    <w:rsid w:val="00AB1797"/>
    <w:rsid w:val="00AB20C5"/>
    <w:rsid w:val="00AB2154"/>
    <w:rsid w:val="00AB2439"/>
    <w:rsid w:val="00AB2748"/>
    <w:rsid w:val="00AB312A"/>
    <w:rsid w:val="00AB3572"/>
    <w:rsid w:val="00AB3950"/>
    <w:rsid w:val="00AB3C8A"/>
    <w:rsid w:val="00AB3CED"/>
    <w:rsid w:val="00AB3E4F"/>
    <w:rsid w:val="00AB41BF"/>
    <w:rsid w:val="00AB4378"/>
    <w:rsid w:val="00AB44BD"/>
    <w:rsid w:val="00AB4542"/>
    <w:rsid w:val="00AB4DA1"/>
    <w:rsid w:val="00AB4F78"/>
    <w:rsid w:val="00AB5121"/>
    <w:rsid w:val="00AB5125"/>
    <w:rsid w:val="00AB5400"/>
    <w:rsid w:val="00AB5649"/>
    <w:rsid w:val="00AB5CD1"/>
    <w:rsid w:val="00AB5ED2"/>
    <w:rsid w:val="00AB6075"/>
    <w:rsid w:val="00AB66A1"/>
    <w:rsid w:val="00AB6890"/>
    <w:rsid w:val="00AB6A16"/>
    <w:rsid w:val="00AB7AF6"/>
    <w:rsid w:val="00AC07C5"/>
    <w:rsid w:val="00AC0BAD"/>
    <w:rsid w:val="00AC0C0F"/>
    <w:rsid w:val="00AC1085"/>
    <w:rsid w:val="00AC123A"/>
    <w:rsid w:val="00AC1308"/>
    <w:rsid w:val="00AC1469"/>
    <w:rsid w:val="00AC15F0"/>
    <w:rsid w:val="00AC17E0"/>
    <w:rsid w:val="00AC1A98"/>
    <w:rsid w:val="00AC1ADB"/>
    <w:rsid w:val="00AC220E"/>
    <w:rsid w:val="00AC2384"/>
    <w:rsid w:val="00AC240C"/>
    <w:rsid w:val="00AC245B"/>
    <w:rsid w:val="00AC286D"/>
    <w:rsid w:val="00AC2907"/>
    <w:rsid w:val="00AC2AEA"/>
    <w:rsid w:val="00AC2FA1"/>
    <w:rsid w:val="00AC30E6"/>
    <w:rsid w:val="00AC34F4"/>
    <w:rsid w:val="00AC3720"/>
    <w:rsid w:val="00AC48FD"/>
    <w:rsid w:val="00AC57A0"/>
    <w:rsid w:val="00AC5841"/>
    <w:rsid w:val="00AC59FE"/>
    <w:rsid w:val="00AC651C"/>
    <w:rsid w:val="00AC65D9"/>
    <w:rsid w:val="00AC697A"/>
    <w:rsid w:val="00AC6D4A"/>
    <w:rsid w:val="00AC6E42"/>
    <w:rsid w:val="00AC6EB2"/>
    <w:rsid w:val="00AC7106"/>
    <w:rsid w:val="00AC765F"/>
    <w:rsid w:val="00AC7BD2"/>
    <w:rsid w:val="00AC7C8D"/>
    <w:rsid w:val="00AD0585"/>
    <w:rsid w:val="00AD0768"/>
    <w:rsid w:val="00AD0DEE"/>
    <w:rsid w:val="00AD0E7E"/>
    <w:rsid w:val="00AD0F54"/>
    <w:rsid w:val="00AD1060"/>
    <w:rsid w:val="00AD12FD"/>
    <w:rsid w:val="00AD182B"/>
    <w:rsid w:val="00AD18B3"/>
    <w:rsid w:val="00AD1A0A"/>
    <w:rsid w:val="00AD1A78"/>
    <w:rsid w:val="00AD1B1A"/>
    <w:rsid w:val="00AD22AE"/>
    <w:rsid w:val="00AD2AE8"/>
    <w:rsid w:val="00AD30BB"/>
    <w:rsid w:val="00AD33B7"/>
    <w:rsid w:val="00AD340A"/>
    <w:rsid w:val="00AD39FA"/>
    <w:rsid w:val="00AD3BC9"/>
    <w:rsid w:val="00AD3E26"/>
    <w:rsid w:val="00AD40B6"/>
    <w:rsid w:val="00AD4DAE"/>
    <w:rsid w:val="00AD5175"/>
    <w:rsid w:val="00AD57DD"/>
    <w:rsid w:val="00AD5CC2"/>
    <w:rsid w:val="00AD6161"/>
    <w:rsid w:val="00AD619D"/>
    <w:rsid w:val="00AD69F2"/>
    <w:rsid w:val="00AD6E92"/>
    <w:rsid w:val="00AD6FFC"/>
    <w:rsid w:val="00AD7046"/>
    <w:rsid w:val="00AD70AC"/>
    <w:rsid w:val="00AD73FE"/>
    <w:rsid w:val="00AD7549"/>
    <w:rsid w:val="00AD75C2"/>
    <w:rsid w:val="00AD78A9"/>
    <w:rsid w:val="00AD7C51"/>
    <w:rsid w:val="00AD7CC1"/>
    <w:rsid w:val="00AD7D00"/>
    <w:rsid w:val="00AE0533"/>
    <w:rsid w:val="00AE0705"/>
    <w:rsid w:val="00AE07AE"/>
    <w:rsid w:val="00AE0A9E"/>
    <w:rsid w:val="00AE0AEB"/>
    <w:rsid w:val="00AE0D04"/>
    <w:rsid w:val="00AE0F81"/>
    <w:rsid w:val="00AE1299"/>
    <w:rsid w:val="00AE17A8"/>
    <w:rsid w:val="00AE182D"/>
    <w:rsid w:val="00AE1C0E"/>
    <w:rsid w:val="00AE1E30"/>
    <w:rsid w:val="00AE1FBA"/>
    <w:rsid w:val="00AE27E3"/>
    <w:rsid w:val="00AE286F"/>
    <w:rsid w:val="00AE38FC"/>
    <w:rsid w:val="00AE39D7"/>
    <w:rsid w:val="00AE3BEE"/>
    <w:rsid w:val="00AE3F84"/>
    <w:rsid w:val="00AE424B"/>
    <w:rsid w:val="00AE441C"/>
    <w:rsid w:val="00AE469D"/>
    <w:rsid w:val="00AE47BF"/>
    <w:rsid w:val="00AE47C4"/>
    <w:rsid w:val="00AE4D59"/>
    <w:rsid w:val="00AE4FFF"/>
    <w:rsid w:val="00AE55FC"/>
    <w:rsid w:val="00AE5911"/>
    <w:rsid w:val="00AE5C3D"/>
    <w:rsid w:val="00AE5CD2"/>
    <w:rsid w:val="00AE5F45"/>
    <w:rsid w:val="00AE67AD"/>
    <w:rsid w:val="00AE67FD"/>
    <w:rsid w:val="00AE680E"/>
    <w:rsid w:val="00AE68C2"/>
    <w:rsid w:val="00AE69FD"/>
    <w:rsid w:val="00AE6EAA"/>
    <w:rsid w:val="00AE717C"/>
    <w:rsid w:val="00AE7B2B"/>
    <w:rsid w:val="00AF033D"/>
    <w:rsid w:val="00AF045E"/>
    <w:rsid w:val="00AF0D6A"/>
    <w:rsid w:val="00AF0E0C"/>
    <w:rsid w:val="00AF101A"/>
    <w:rsid w:val="00AF1402"/>
    <w:rsid w:val="00AF153D"/>
    <w:rsid w:val="00AF1541"/>
    <w:rsid w:val="00AF1DB4"/>
    <w:rsid w:val="00AF1E8B"/>
    <w:rsid w:val="00AF261A"/>
    <w:rsid w:val="00AF2757"/>
    <w:rsid w:val="00AF2BB5"/>
    <w:rsid w:val="00AF2C4B"/>
    <w:rsid w:val="00AF2F44"/>
    <w:rsid w:val="00AF39A5"/>
    <w:rsid w:val="00AF3C3B"/>
    <w:rsid w:val="00AF454E"/>
    <w:rsid w:val="00AF48A9"/>
    <w:rsid w:val="00AF4F49"/>
    <w:rsid w:val="00AF4F94"/>
    <w:rsid w:val="00AF4FB3"/>
    <w:rsid w:val="00AF5310"/>
    <w:rsid w:val="00AF5339"/>
    <w:rsid w:val="00AF5B76"/>
    <w:rsid w:val="00AF61AA"/>
    <w:rsid w:val="00AF7096"/>
    <w:rsid w:val="00AF7376"/>
    <w:rsid w:val="00AF746A"/>
    <w:rsid w:val="00AF74E2"/>
    <w:rsid w:val="00AF762A"/>
    <w:rsid w:val="00AF7CDD"/>
    <w:rsid w:val="00AF7F6B"/>
    <w:rsid w:val="00B0012C"/>
    <w:rsid w:val="00B00E43"/>
    <w:rsid w:val="00B00EB0"/>
    <w:rsid w:val="00B0133C"/>
    <w:rsid w:val="00B014CB"/>
    <w:rsid w:val="00B016BA"/>
    <w:rsid w:val="00B017BC"/>
    <w:rsid w:val="00B01B2E"/>
    <w:rsid w:val="00B01CCC"/>
    <w:rsid w:val="00B01E67"/>
    <w:rsid w:val="00B01F47"/>
    <w:rsid w:val="00B026C5"/>
    <w:rsid w:val="00B027F3"/>
    <w:rsid w:val="00B02C53"/>
    <w:rsid w:val="00B02E8E"/>
    <w:rsid w:val="00B03221"/>
    <w:rsid w:val="00B032D7"/>
    <w:rsid w:val="00B0352B"/>
    <w:rsid w:val="00B03700"/>
    <w:rsid w:val="00B0387F"/>
    <w:rsid w:val="00B0402C"/>
    <w:rsid w:val="00B044D4"/>
    <w:rsid w:val="00B04873"/>
    <w:rsid w:val="00B04984"/>
    <w:rsid w:val="00B04C4F"/>
    <w:rsid w:val="00B0576C"/>
    <w:rsid w:val="00B057D3"/>
    <w:rsid w:val="00B06749"/>
    <w:rsid w:val="00B06933"/>
    <w:rsid w:val="00B0698E"/>
    <w:rsid w:val="00B06E13"/>
    <w:rsid w:val="00B072AD"/>
    <w:rsid w:val="00B07547"/>
    <w:rsid w:val="00B07CB7"/>
    <w:rsid w:val="00B07F67"/>
    <w:rsid w:val="00B07F8F"/>
    <w:rsid w:val="00B1022B"/>
    <w:rsid w:val="00B103CD"/>
    <w:rsid w:val="00B10C11"/>
    <w:rsid w:val="00B10D2E"/>
    <w:rsid w:val="00B11253"/>
    <w:rsid w:val="00B11513"/>
    <w:rsid w:val="00B1159A"/>
    <w:rsid w:val="00B115DA"/>
    <w:rsid w:val="00B115FC"/>
    <w:rsid w:val="00B1172D"/>
    <w:rsid w:val="00B117A8"/>
    <w:rsid w:val="00B118BD"/>
    <w:rsid w:val="00B11B99"/>
    <w:rsid w:val="00B11BDD"/>
    <w:rsid w:val="00B11C3F"/>
    <w:rsid w:val="00B11F06"/>
    <w:rsid w:val="00B123A3"/>
    <w:rsid w:val="00B1273F"/>
    <w:rsid w:val="00B1279F"/>
    <w:rsid w:val="00B12A59"/>
    <w:rsid w:val="00B12BD7"/>
    <w:rsid w:val="00B12E2C"/>
    <w:rsid w:val="00B12E47"/>
    <w:rsid w:val="00B12FA0"/>
    <w:rsid w:val="00B135CE"/>
    <w:rsid w:val="00B135E9"/>
    <w:rsid w:val="00B140EE"/>
    <w:rsid w:val="00B145FC"/>
    <w:rsid w:val="00B14720"/>
    <w:rsid w:val="00B1487A"/>
    <w:rsid w:val="00B15926"/>
    <w:rsid w:val="00B15A16"/>
    <w:rsid w:val="00B164F3"/>
    <w:rsid w:val="00B1650F"/>
    <w:rsid w:val="00B16DAA"/>
    <w:rsid w:val="00B170BD"/>
    <w:rsid w:val="00B171A9"/>
    <w:rsid w:val="00B17254"/>
    <w:rsid w:val="00B173C7"/>
    <w:rsid w:val="00B174ED"/>
    <w:rsid w:val="00B17AEF"/>
    <w:rsid w:val="00B20320"/>
    <w:rsid w:val="00B2047C"/>
    <w:rsid w:val="00B208F7"/>
    <w:rsid w:val="00B20B05"/>
    <w:rsid w:val="00B20B40"/>
    <w:rsid w:val="00B20C3A"/>
    <w:rsid w:val="00B212DD"/>
    <w:rsid w:val="00B213E6"/>
    <w:rsid w:val="00B214DF"/>
    <w:rsid w:val="00B21590"/>
    <w:rsid w:val="00B21811"/>
    <w:rsid w:val="00B21A5D"/>
    <w:rsid w:val="00B21E0C"/>
    <w:rsid w:val="00B227CC"/>
    <w:rsid w:val="00B22856"/>
    <w:rsid w:val="00B22C9F"/>
    <w:rsid w:val="00B22D66"/>
    <w:rsid w:val="00B2352C"/>
    <w:rsid w:val="00B23667"/>
    <w:rsid w:val="00B23729"/>
    <w:rsid w:val="00B238B1"/>
    <w:rsid w:val="00B240D1"/>
    <w:rsid w:val="00B242A6"/>
    <w:rsid w:val="00B24804"/>
    <w:rsid w:val="00B250BE"/>
    <w:rsid w:val="00B25262"/>
    <w:rsid w:val="00B25910"/>
    <w:rsid w:val="00B25E80"/>
    <w:rsid w:val="00B261C2"/>
    <w:rsid w:val="00B2665C"/>
    <w:rsid w:val="00B266AA"/>
    <w:rsid w:val="00B26825"/>
    <w:rsid w:val="00B26944"/>
    <w:rsid w:val="00B269AF"/>
    <w:rsid w:val="00B26A9B"/>
    <w:rsid w:val="00B26C63"/>
    <w:rsid w:val="00B271FA"/>
    <w:rsid w:val="00B273AA"/>
    <w:rsid w:val="00B27516"/>
    <w:rsid w:val="00B2753A"/>
    <w:rsid w:val="00B279BB"/>
    <w:rsid w:val="00B304C2"/>
    <w:rsid w:val="00B3063A"/>
    <w:rsid w:val="00B315B7"/>
    <w:rsid w:val="00B318F2"/>
    <w:rsid w:val="00B31F4B"/>
    <w:rsid w:val="00B320F2"/>
    <w:rsid w:val="00B32253"/>
    <w:rsid w:val="00B323F1"/>
    <w:rsid w:val="00B325CB"/>
    <w:rsid w:val="00B3273E"/>
    <w:rsid w:val="00B32C79"/>
    <w:rsid w:val="00B32E4F"/>
    <w:rsid w:val="00B32FD5"/>
    <w:rsid w:val="00B33000"/>
    <w:rsid w:val="00B3343C"/>
    <w:rsid w:val="00B33503"/>
    <w:rsid w:val="00B33530"/>
    <w:rsid w:val="00B33E0E"/>
    <w:rsid w:val="00B33F1C"/>
    <w:rsid w:val="00B33F2D"/>
    <w:rsid w:val="00B341B5"/>
    <w:rsid w:val="00B34951"/>
    <w:rsid w:val="00B34BE8"/>
    <w:rsid w:val="00B34DBF"/>
    <w:rsid w:val="00B34E09"/>
    <w:rsid w:val="00B34EA5"/>
    <w:rsid w:val="00B34F6D"/>
    <w:rsid w:val="00B3537D"/>
    <w:rsid w:val="00B35457"/>
    <w:rsid w:val="00B354A0"/>
    <w:rsid w:val="00B355DC"/>
    <w:rsid w:val="00B35908"/>
    <w:rsid w:val="00B35E29"/>
    <w:rsid w:val="00B3643A"/>
    <w:rsid w:val="00B36693"/>
    <w:rsid w:val="00B366AD"/>
    <w:rsid w:val="00B36762"/>
    <w:rsid w:val="00B3677C"/>
    <w:rsid w:val="00B369ED"/>
    <w:rsid w:val="00B36A03"/>
    <w:rsid w:val="00B36A4A"/>
    <w:rsid w:val="00B36BB7"/>
    <w:rsid w:val="00B372C3"/>
    <w:rsid w:val="00B3740E"/>
    <w:rsid w:val="00B37BD6"/>
    <w:rsid w:val="00B4040E"/>
    <w:rsid w:val="00B40B13"/>
    <w:rsid w:val="00B40B14"/>
    <w:rsid w:val="00B4112F"/>
    <w:rsid w:val="00B412A3"/>
    <w:rsid w:val="00B4144F"/>
    <w:rsid w:val="00B41598"/>
    <w:rsid w:val="00B415FD"/>
    <w:rsid w:val="00B41793"/>
    <w:rsid w:val="00B41BCB"/>
    <w:rsid w:val="00B41E05"/>
    <w:rsid w:val="00B422D3"/>
    <w:rsid w:val="00B42AF8"/>
    <w:rsid w:val="00B434C0"/>
    <w:rsid w:val="00B43A5F"/>
    <w:rsid w:val="00B43B7F"/>
    <w:rsid w:val="00B43D0D"/>
    <w:rsid w:val="00B43EB1"/>
    <w:rsid w:val="00B43FAB"/>
    <w:rsid w:val="00B440D1"/>
    <w:rsid w:val="00B445A4"/>
    <w:rsid w:val="00B44BF5"/>
    <w:rsid w:val="00B453DB"/>
    <w:rsid w:val="00B45463"/>
    <w:rsid w:val="00B454C1"/>
    <w:rsid w:val="00B4595B"/>
    <w:rsid w:val="00B46B0F"/>
    <w:rsid w:val="00B473A1"/>
    <w:rsid w:val="00B4777D"/>
    <w:rsid w:val="00B5002C"/>
    <w:rsid w:val="00B500F9"/>
    <w:rsid w:val="00B5024B"/>
    <w:rsid w:val="00B50D1B"/>
    <w:rsid w:val="00B51551"/>
    <w:rsid w:val="00B51864"/>
    <w:rsid w:val="00B5189F"/>
    <w:rsid w:val="00B51A6D"/>
    <w:rsid w:val="00B51B2B"/>
    <w:rsid w:val="00B51DB6"/>
    <w:rsid w:val="00B52524"/>
    <w:rsid w:val="00B52739"/>
    <w:rsid w:val="00B52763"/>
    <w:rsid w:val="00B5278D"/>
    <w:rsid w:val="00B52986"/>
    <w:rsid w:val="00B5303B"/>
    <w:rsid w:val="00B53048"/>
    <w:rsid w:val="00B53358"/>
    <w:rsid w:val="00B5391A"/>
    <w:rsid w:val="00B53936"/>
    <w:rsid w:val="00B5397A"/>
    <w:rsid w:val="00B53B61"/>
    <w:rsid w:val="00B53CB5"/>
    <w:rsid w:val="00B5408C"/>
    <w:rsid w:val="00B541CC"/>
    <w:rsid w:val="00B5443B"/>
    <w:rsid w:val="00B54482"/>
    <w:rsid w:val="00B54675"/>
    <w:rsid w:val="00B54944"/>
    <w:rsid w:val="00B549E7"/>
    <w:rsid w:val="00B54F23"/>
    <w:rsid w:val="00B5509D"/>
    <w:rsid w:val="00B552D2"/>
    <w:rsid w:val="00B553F7"/>
    <w:rsid w:val="00B5541C"/>
    <w:rsid w:val="00B55C87"/>
    <w:rsid w:val="00B55D11"/>
    <w:rsid w:val="00B55D49"/>
    <w:rsid w:val="00B55FF4"/>
    <w:rsid w:val="00B56682"/>
    <w:rsid w:val="00B567CE"/>
    <w:rsid w:val="00B5684A"/>
    <w:rsid w:val="00B5692C"/>
    <w:rsid w:val="00B56B77"/>
    <w:rsid w:val="00B57020"/>
    <w:rsid w:val="00B572D3"/>
    <w:rsid w:val="00B5774F"/>
    <w:rsid w:val="00B577A2"/>
    <w:rsid w:val="00B57A0D"/>
    <w:rsid w:val="00B57B68"/>
    <w:rsid w:val="00B57FB0"/>
    <w:rsid w:val="00B60697"/>
    <w:rsid w:val="00B60A5B"/>
    <w:rsid w:val="00B60AA5"/>
    <w:rsid w:val="00B60AF7"/>
    <w:rsid w:val="00B60B15"/>
    <w:rsid w:val="00B60C8C"/>
    <w:rsid w:val="00B60D65"/>
    <w:rsid w:val="00B60E56"/>
    <w:rsid w:val="00B60F2D"/>
    <w:rsid w:val="00B6136D"/>
    <w:rsid w:val="00B61682"/>
    <w:rsid w:val="00B61B3A"/>
    <w:rsid w:val="00B61B5F"/>
    <w:rsid w:val="00B61CCE"/>
    <w:rsid w:val="00B61D89"/>
    <w:rsid w:val="00B62116"/>
    <w:rsid w:val="00B624F7"/>
    <w:rsid w:val="00B62C33"/>
    <w:rsid w:val="00B62E85"/>
    <w:rsid w:val="00B62F0E"/>
    <w:rsid w:val="00B63FC3"/>
    <w:rsid w:val="00B642B8"/>
    <w:rsid w:val="00B64336"/>
    <w:rsid w:val="00B64692"/>
    <w:rsid w:val="00B649FC"/>
    <w:rsid w:val="00B64B2C"/>
    <w:rsid w:val="00B64BC4"/>
    <w:rsid w:val="00B64CAC"/>
    <w:rsid w:val="00B64FC3"/>
    <w:rsid w:val="00B65506"/>
    <w:rsid w:val="00B65598"/>
    <w:rsid w:val="00B65959"/>
    <w:rsid w:val="00B65ACA"/>
    <w:rsid w:val="00B65F3D"/>
    <w:rsid w:val="00B660C4"/>
    <w:rsid w:val="00B663D7"/>
    <w:rsid w:val="00B66521"/>
    <w:rsid w:val="00B67027"/>
    <w:rsid w:val="00B6736C"/>
    <w:rsid w:val="00B67C89"/>
    <w:rsid w:val="00B67CFD"/>
    <w:rsid w:val="00B67D5F"/>
    <w:rsid w:val="00B7027F"/>
    <w:rsid w:val="00B70282"/>
    <w:rsid w:val="00B707AA"/>
    <w:rsid w:val="00B708C4"/>
    <w:rsid w:val="00B708DB"/>
    <w:rsid w:val="00B70CD9"/>
    <w:rsid w:val="00B712D3"/>
    <w:rsid w:val="00B71460"/>
    <w:rsid w:val="00B717C7"/>
    <w:rsid w:val="00B72DF6"/>
    <w:rsid w:val="00B72F5F"/>
    <w:rsid w:val="00B7318F"/>
    <w:rsid w:val="00B731A0"/>
    <w:rsid w:val="00B7399E"/>
    <w:rsid w:val="00B73F9F"/>
    <w:rsid w:val="00B74189"/>
    <w:rsid w:val="00B747E3"/>
    <w:rsid w:val="00B74D4F"/>
    <w:rsid w:val="00B74EE5"/>
    <w:rsid w:val="00B752A3"/>
    <w:rsid w:val="00B753BE"/>
    <w:rsid w:val="00B75576"/>
    <w:rsid w:val="00B7562E"/>
    <w:rsid w:val="00B75731"/>
    <w:rsid w:val="00B75997"/>
    <w:rsid w:val="00B75BD9"/>
    <w:rsid w:val="00B75C46"/>
    <w:rsid w:val="00B75DE1"/>
    <w:rsid w:val="00B75E8D"/>
    <w:rsid w:val="00B75F4D"/>
    <w:rsid w:val="00B7636F"/>
    <w:rsid w:val="00B7670D"/>
    <w:rsid w:val="00B76A7B"/>
    <w:rsid w:val="00B76CCC"/>
    <w:rsid w:val="00B773EF"/>
    <w:rsid w:val="00B7740D"/>
    <w:rsid w:val="00B77555"/>
    <w:rsid w:val="00B77D7B"/>
    <w:rsid w:val="00B77DE3"/>
    <w:rsid w:val="00B77FCB"/>
    <w:rsid w:val="00B800C7"/>
    <w:rsid w:val="00B80289"/>
    <w:rsid w:val="00B806F4"/>
    <w:rsid w:val="00B8085F"/>
    <w:rsid w:val="00B80D26"/>
    <w:rsid w:val="00B81211"/>
    <w:rsid w:val="00B815A0"/>
    <w:rsid w:val="00B8171B"/>
    <w:rsid w:val="00B81917"/>
    <w:rsid w:val="00B81973"/>
    <w:rsid w:val="00B81B6E"/>
    <w:rsid w:val="00B81BF7"/>
    <w:rsid w:val="00B81DD4"/>
    <w:rsid w:val="00B81E48"/>
    <w:rsid w:val="00B820E2"/>
    <w:rsid w:val="00B822FC"/>
    <w:rsid w:val="00B83178"/>
    <w:rsid w:val="00B83274"/>
    <w:rsid w:val="00B83828"/>
    <w:rsid w:val="00B84607"/>
    <w:rsid w:val="00B8462C"/>
    <w:rsid w:val="00B8469C"/>
    <w:rsid w:val="00B851AB"/>
    <w:rsid w:val="00B852FA"/>
    <w:rsid w:val="00B8568B"/>
    <w:rsid w:val="00B85697"/>
    <w:rsid w:val="00B858DB"/>
    <w:rsid w:val="00B85A16"/>
    <w:rsid w:val="00B85A4B"/>
    <w:rsid w:val="00B85C98"/>
    <w:rsid w:val="00B85D94"/>
    <w:rsid w:val="00B86103"/>
    <w:rsid w:val="00B86146"/>
    <w:rsid w:val="00B86222"/>
    <w:rsid w:val="00B86405"/>
    <w:rsid w:val="00B86C45"/>
    <w:rsid w:val="00B86FAC"/>
    <w:rsid w:val="00B8700F"/>
    <w:rsid w:val="00B8718F"/>
    <w:rsid w:val="00B877EC"/>
    <w:rsid w:val="00B87B84"/>
    <w:rsid w:val="00B90650"/>
    <w:rsid w:val="00B90AA9"/>
    <w:rsid w:val="00B90C5A"/>
    <w:rsid w:val="00B90CB7"/>
    <w:rsid w:val="00B90D82"/>
    <w:rsid w:val="00B90FCF"/>
    <w:rsid w:val="00B91030"/>
    <w:rsid w:val="00B91185"/>
    <w:rsid w:val="00B91347"/>
    <w:rsid w:val="00B915C6"/>
    <w:rsid w:val="00B916FA"/>
    <w:rsid w:val="00B91A0F"/>
    <w:rsid w:val="00B91CC0"/>
    <w:rsid w:val="00B920FF"/>
    <w:rsid w:val="00B92178"/>
    <w:rsid w:val="00B925C2"/>
    <w:rsid w:val="00B92ABF"/>
    <w:rsid w:val="00B93407"/>
    <w:rsid w:val="00B934DF"/>
    <w:rsid w:val="00B93C5D"/>
    <w:rsid w:val="00B943CA"/>
    <w:rsid w:val="00B943FD"/>
    <w:rsid w:val="00B94FCF"/>
    <w:rsid w:val="00B94FF8"/>
    <w:rsid w:val="00B950C1"/>
    <w:rsid w:val="00B9564A"/>
    <w:rsid w:val="00B95B3D"/>
    <w:rsid w:val="00B961B9"/>
    <w:rsid w:val="00B96B5B"/>
    <w:rsid w:val="00B97ABA"/>
    <w:rsid w:val="00B97D94"/>
    <w:rsid w:val="00BA0406"/>
    <w:rsid w:val="00BA079B"/>
    <w:rsid w:val="00BA0D3D"/>
    <w:rsid w:val="00BA0E03"/>
    <w:rsid w:val="00BA131B"/>
    <w:rsid w:val="00BA182F"/>
    <w:rsid w:val="00BA1CAF"/>
    <w:rsid w:val="00BA1D0B"/>
    <w:rsid w:val="00BA1D64"/>
    <w:rsid w:val="00BA2295"/>
    <w:rsid w:val="00BA2B48"/>
    <w:rsid w:val="00BA2E72"/>
    <w:rsid w:val="00BA2F1C"/>
    <w:rsid w:val="00BA33DC"/>
    <w:rsid w:val="00BA35CA"/>
    <w:rsid w:val="00BA370A"/>
    <w:rsid w:val="00BA3725"/>
    <w:rsid w:val="00BA3AC7"/>
    <w:rsid w:val="00BA3F8F"/>
    <w:rsid w:val="00BA445D"/>
    <w:rsid w:val="00BA4C07"/>
    <w:rsid w:val="00BA4D81"/>
    <w:rsid w:val="00BA5154"/>
    <w:rsid w:val="00BA531F"/>
    <w:rsid w:val="00BA5D7F"/>
    <w:rsid w:val="00BA5E00"/>
    <w:rsid w:val="00BA6420"/>
    <w:rsid w:val="00BA69AF"/>
    <w:rsid w:val="00BA6B18"/>
    <w:rsid w:val="00BA6C20"/>
    <w:rsid w:val="00BA6C5E"/>
    <w:rsid w:val="00BA6CD3"/>
    <w:rsid w:val="00BA74EC"/>
    <w:rsid w:val="00BA7888"/>
    <w:rsid w:val="00BA7C74"/>
    <w:rsid w:val="00BA7E48"/>
    <w:rsid w:val="00BB0A1A"/>
    <w:rsid w:val="00BB0F53"/>
    <w:rsid w:val="00BB113F"/>
    <w:rsid w:val="00BB1F9B"/>
    <w:rsid w:val="00BB25A3"/>
    <w:rsid w:val="00BB2BA9"/>
    <w:rsid w:val="00BB309B"/>
    <w:rsid w:val="00BB309C"/>
    <w:rsid w:val="00BB34E6"/>
    <w:rsid w:val="00BB3725"/>
    <w:rsid w:val="00BB39A8"/>
    <w:rsid w:val="00BB40C4"/>
    <w:rsid w:val="00BB47F2"/>
    <w:rsid w:val="00BB48E1"/>
    <w:rsid w:val="00BB4BA4"/>
    <w:rsid w:val="00BB4BDB"/>
    <w:rsid w:val="00BB4EF6"/>
    <w:rsid w:val="00BB5453"/>
    <w:rsid w:val="00BB577B"/>
    <w:rsid w:val="00BB5D15"/>
    <w:rsid w:val="00BB5D78"/>
    <w:rsid w:val="00BB5DA0"/>
    <w:rsid w:val="00BB5EA2"/>
    <w:rsid w:val="00BB6309"/>
    <w:rsid w:val="00BB6C58"/>
    <w:rsid w:val="00BB6CEA"/>
    <w:rsid w:val="00BB7344"/>
    <w:rsid w:val="00BB750C"/>
    <w:rsid w:val="00BB763E"/>
    <w:rsid w:val="00BB77C8"/>
    <w:rsid w:val="00BB7810"/>
    <w:rsid w:val="00BB7A12"/>
    <w:rsid w:val="00BB7A3F"/>
    <w:rsid w:val="00BB7D92"/>
    <w:rsid w:val="00BB7DA3"/>
    <w:rsid w:val="00BB7DF2"/>
    <w:rsid w:val="00BC0244"/>
    <w:rsid w:val="00BC033E"/>
    <w:rsid w:val="00BC0B6F"/>
    <w:rsid w:val="00BC1029"/>
    <w:rsid w:val="00BC1606"/>
    <w:rsid w:val="00BC1712"/>
    <w:rsid w:val="00BC186E"/>
    <w:rsid w:val="00BC1D20"/>
    <w:rsid w:val="00BC1DE8"/>
    <w:rsid w:val="00BC1DEC"/>
    <w:rsid w:val="00BC25C5"/>
    <w:rsid w:val="00BC2B55"/>
    <w:rsid w:val="00BC2CAA"/>
    <w:rsid w:val="00BC2EAD"/>
    <w:rsid w:val="00BC2EBC"/>
    <w:rsid w:val="00BC3138"/>
    <w:rsid w:val="00BC3724"/>
    <w:rsid w:val="00BC3834"/>
    <w:rsid w:val="00BC434D"/>
    <w:rsid w:val="00BC4504"/>
    <w:rsid w:val="00BC464F"/>
    <w:rsid w:val="00BC4F02"/>
    <w:rsid w:val="00BC4F5B"/>
    <w:rsid w:val="00BC5512"/>
    <w:rsid w:val="00BC56A3"/>
    <w:rsid w:val="00BC5718"/>
    <w:rsid w:val="00BC58A5"/>
    <w:rsid w:val="00BC59D3"/>
    <w:rsid w:val="00BC5B9F"/>
    <w:rsid w:val="00BC625B"/>
    <w:rsid w:val="00BC6402"/>
    <w:rsid w:val="00BC6A0B"/>
    <w:rsid w:val="00BC6B5E"/>
    <w:rsid w:val="00BC6D10"/>
    <w:rsid w:val="00BC6E7A"/>
    <w:rsid w:val="00BC71FE"/>
    <w:rsid w:val="00BC7355"/>
    <w:rsid w:val="00BC7469"/>
    <w:rsid w:val="00BC74B1"/>
    <w:rsid w:val="00BC754B"/>
    <w:rsid w:val="00BC7A36"/>
    <w:rsid w:val="00BC7B16"/>
    <w:rsid w:val="00BC7CF4"/>
    <w:rsid w:val="00BC7D3C"/>
    <w:rsid w:val="00BD0379"/>
    <w:rsid w:val="00BD078B"/>
    <w:rsid w:val="00BD08E3"/>
    <w:rsid w:val="00BD0B86"/>
    <w:rsid w:val="00BD126A"/>
    <w:rsid w:val="00BD15E7"/>
    <w:rsid w:val="00BD1CD3"/>
    <w:rsid w:val="00BD1E0E"/>
    <w:rsid w:val="00BD24BB"/>
    <w:rsid w:val="00BD253E"/>
    <w:rsid w:val="00BD2DC9"/>
    <w:rsid w:val="00BD2DEA"/>
    <w:rsid w:val="00BD2F2B"/>
    <w:rsid w:val="00BD2FE6"/>
    <w:rsid w:val="00BD30C2"/>
    <w:rsid w:val="00BD31A5"/>
    <w:rsid w:val="00BD31BF"/>
    <w:rsid w:val="00BD31C1"/>
    <w:rsid w:val="00BD3297"/>
    <w:rsid w:val="00BD3343"/>
    <w:rsid w:val="00BD3ADD"/>
    <w:rsid w:val="00BD4031"/>
    <w:rsid w:val="00BD42B2"/>
    <w:rsid w:val="00BD4422"/>
    <w:rsid w:val="00BD4457"/>
    <w:rsid w:val="00BD44F1"/>
    <w:rsid w:val="00BD534B"/>
    <w:rsid w:val="00BD534D"/>
    <w:rsid w:val="00BD5488"/>
    <w:rsid w:val="00BD6292"/>
    <w:rsid w:val="00BD62A8"/>
    <w:rsid w:val="00BD6759"/>
    <w:rsid w:val="00BD6CD4"/>
    <w:rsid w:val="00BD6E70"/>
    <w:rsid w:val="00BD7494"/>
    <w:rsid w:val="00BD784B"/>
    <w:rsid w:val="00BD7A0B"/>
    <w:rsid w:val="00BD7ABE"/>
    <w:rsid w:val="00BE0006"/>
    <w:rsid w:val="00BE036C"/>
    <w:rsid w:val="00BE0F27"/>
    <w:rsid w:val="00BE0F88"/>
    <w:rsid w:val="00BE1004"/>
    <w:rsid w:val="00BE16C8"/>
    <w:rsid w:val="00BE1D9B"/>
    <w:rsid w:val="00BE22EB"/>
    <w:rsid w:val="00BE23D4"/>
    <w:rsid w:val="00BE2A65"/>
    <w:rsid w:val="00BE2B32"/>
    <w:rsid w:val="00BE2F7E"/>
    <w:rsid w:val="00BE3309"/>
    <w:rsid w:val="00BE3648"/>
    <w:rsid w:val="00BE37D4"/>
    <w:rsid w:val="00BE3903"/>
    <w:rsid w:val="00BE3C4A"/>
    <w:rsid w:val="00BE3E98"/>
    <w:rsid w:val="00BE4405"/>
    <w:rsid w:val="00BE4A7E"/>
    <w:rsid w:val="00BE4C0E"/>
    <w:rsid w:val="00BE4CFA"/>
    <w:rsid w:val="00BE54F9"/>
    <w:rsid w:val="00BE5946"/>
    <w:rsid w:val="00BE5FE0"/>
    <w:rsid w:val="00BE60B9"/>
    <w:rsid w:val="00BE6CAA"/>
    <w:rsid w:val="00BE7536"/>
    <w:rsid w:val="00BE7AEC"/>
    <w:rsid w:val="00BF00DE"/>
    <w:rsid w:val="00BF0BEA"/>
    <w:rsid w:val="00BF1056"/>
    <w:rsid w:val="00BF1114"/>
    <w:rsid w:val="00BF145C"/>
    <w:rsid w:val="00BF162E"/>
    <w:rsid w:val="00BF168E"/>
    <w:rsid w:val="00BF1719"/>
    <w:rsid w:val="00BF17F5"/>
    <w:rsid w:val="00BF1972"/>
    <w:rsid w:val="00BF1C32"/>
    <w:rsid w:val="00BF1CA3"/>
    <w:rsid w:val="00BF1D4C"/>
    <w:rsid w:val="00BF23E8"/>
    <w:rsid w:val="00BF2435"/>
    <w:rsid w:val="00BF2461"/>
    <w:rsid w:val="00BF2517"/>
    <w:rsid w:val="00BF38FB"/>
    <w:rsid w:val="00BF39E5"/>
    <w:rsid w:val="00BF3B1A"/>
    <w:rsid w:val="00BF3E15"/>
    <w:rsid w:val="00BF4077"/>
    <w:rsid w:val="00BF40C8"/>
    <w:rsid w:val="00BF4172"/>
    <w:rsid w:val="00BF423A"/>
    <w:rsid w:val="00BF47FA"/>
    <w:rsid w:val="00BF4F18"/>
    <w:rsid w:val="00BF52E3"/>
    <w:rsid w:val="00BF536A"/>
    <w:rsid w:val="00BF54D0"/>
    <w:rsid w:val="00BF560E"/>
    <w:rsid w:val="00BF575D"/>
    <w:rsid w:val="00BF5776"/>
    <w:rsid w:val="00BF5945"/>
    <w:rsid w:val="00BF59C6"/>
    <w:rsid w:val="00BF59DF"/>
    <w:rsid w:val="00BF5A8F"/>
    <w:rsid w:val="00BF5BA8"/>
    <w:rsid w:val="00BF6000"/>
    <w:rsid w:val="00BF604D"/>
    <w:rsid w:val="00BF622F"/>
    <w:rsid w:val="00BF64F7"/>
    <w:rsid w:val="00BF6626"/>
    <w:rsid w:val="00BF6865"/>
    <w:rsid w:val="00BF7759"/>
    <w:rsid w:val="00BF7DD4"/>
    <w:rsid w:val="00C00629"/>
    <w:rsid w:val="00C00944"/>
    <w:rsid w:val="00C009EE"/>
    <w:rsid w:val="00C00B4E"/>
    <w:rsid w:val="00C00F56"/>
    <w:rsid w:val="00C01057"/>
    <w:rsid w:val="00C01132"/>
    <w:rsid w:val="00C0130C"/>
    <w:rsid w:val="00C0135E"/>
    <w:rsid w:val="00C0173B"/>
    <w:rsid w:val="00C01D9B"/>
    <w:rsid w:val="00C026BD"/>
    <w:rsid w:val="00C0277E"/>
    <w:rsid w:val="00C02C42"/>
    <w:rsid w:val="00C02DBD"/>
    <w:rsid w:val="00C034A3"/>
    <w:rsid w:val="00C036DB"/>
    <w:rsid w:val="00C03896"/>
    <w:rsid w:val="00C03932"/>
    <w:rsid w:val="00C03FB2"/>
    <w:rsid w:val="00C041B2"/>
    <w:rsid w:val="00C047D1"/>
    <w:rsid w:val="00C04AF8"/>
    <w:rsid w:val="00C05270"/>
    <w:rsid w:val="00C05347"/>
    <w:rsid w:val="00C0589F"/>
    <w:rsid w:val="00C05912"/>
    <w:rsid w:val="00C05BC3"/>
    <w:rsid w:val="00C05C25"/>
    <w:rsid w:val="00C05F26"/>
    <w:rsid w:val="00C0678E"/>
    <w:rsid w:val="00C06C9C"/>
    <w:rsid w:val="00C06D49"/>
    <w:rsid w:val="00C06DDA"/>
    <w:rsid w:val="00C070A5"/>
    <w:rsid w:val="00C07649"/>
    <w:rsid w:val="00C07801"/>
    <w:rsid w:val="00C079FF"/>
    <w:rsid w:val="00C10030"/>
    <w:rsid w:val="00C10254"/>
    <w:rsid w:val="00C102CA"/>
    <w:rsid w:val="00C104E7"/>
    <w:rsid w:val="00C10849"/>
    <w:rsid w:val="00C108BD"/>
    <w:rsid w:val="00C10A04"/>
    <w:rsid w:val="00C10B78"/>
    <w:rsid w:val="00C10FD7"/>
    <w:rsid w:val="00C11559"/>
    <w:rsid w:val="00C1165D"/>
    <w:rsid w:val="00C11982"/>
    <w:rsid w:val="00C11CE3"/>
    <w:rsid w:val="00C122F9"/>
    <w:rsid w:val="00C12467"/>
    <w:rsid w:val="00C12682"/>
    <w:rsid w:val="00C12FF8"/>
    <w:rsid w:val="00C131E1"/>
    <w:rsid w:val="00C13F9D"/>
    <w:rsid w:val="00C1439B"/>
    <w:rsid w:val="00C14432"/>
    <w:rsid w:val="00C149F1"/>
    <w:rsid w:val="00C14BDA"/>
    <w:rsid w:val="00C155E0"/>
    <w:rsid w:val="00C156D7"/>
    <w:rsid w:val="00C158D5"/>
    <w:rsid w:val="00C15918"/>
    <w:rsid w:val="00C15D26"/>
    <w:rsid w:val="00C15DEB"/>
    <w:rsid w:val="00C1605D"/>
    <w:rsid w:val="00C1606C"/>
    <w:rsid w:val="00C161A5"/>
    <w:rsid w:val="00C162D4"/>
    <w:rsid w:val="00C16590"/>
    <w:rsid w:val="00C171B6"/>
    <w:rsid w:val="00C173ED"/>
    <w:rsid w:val="00C17413"/>
    <w:rsid w:val="00C17695"/>
    <w:rsid w:val="00C17FB5"/>
    <w:rsid w:val="00C20006"/>
    <w:rsid w:val="00C20580"/>
    <w:rsid w:val="00C20623"/>
    <w:rsid w:val="00C20842"/>
    <w:rsid w:val="00C20A80"/>
    <w:rsid w:val="00C20C9B"/>
    <w:rsid w:val="00C213A1"/>
    <w:rsid w:val="00C21482"/>
    <w:rsid w:val="00C2156D"/>
    <w:rsid w:val="00C2167E"/>
    <w:rsid w:val="00C21F04"/>
    <w:rsid w:val="00C22096"/>
    <w:rsid w:val="00C225CB"/>
    <w:rsid w:val="00C226F1"/>
    <w:rsid w:val="00C22C70"/>
    <w:rsid w:val="00C22CD4"/>
    <w:rsid w:val="00C22DEC"/>
    <w:rsid w:val="00C23B7D"/>
    <w:rsid w:val="00C23C0C"/>
    <w:rsid w:val="00C243AB"/>
    <w:rsid w:val="00C245D0"/>
    <w:rsid w:val="00C245EE"/>
    <w:rsid w:val="00C2465D"/>
    <w:rsid w:val="00C247BC"/>
    <w:rsid w:val="00C24A2A"/>
    <w:rsid w:val="00C24FE8"/>
    <w:rsid w:val="00C25087"/>
    <w:rsid w:val="00C251F4"/>
    <w:rsid w:val="00C25D58"/>
    <w:rsid w:val="00C26038"/>
    <w:rsid w:val="00C263F5"/>
    <w:rsid w:val="00C26721"/>
    <w:rsid w:val="00C26722"/>
    <w:rsid w:val="00C26755"/>
    <w:rsid w:val="00C26B9D"/>
    <w:rsid w:val="00C26BA5"/>
    <w:rsid w:val="00C26EA3"/>
    <w:rsid w:val="00C27324"/>
    <w:rsid w:val="00C30423"/>
    <w:rsid w:val="00C3081F"/>
    <w:rsid w:val="00C309C8"/>
    <w:rsid w:val="00C30A4C"/>
    <w:rsid w:val="00C30C26"/>
    <w:rsid w:val="00C30C6F"/>
    <w:rsid w:val="00C30F34"/>
    <w:rsid w:val="00C3103D"/>
    <w:rsid w:val="00C310B0"/>
    <w:rsid w:val="00C311F8"/>
    <w:rsid w:val="00C3127F"/>
    <w:rsid w:val="00C316D4"/>
    <w:rsid w:val="00C31749"/>
    <w:rsid w:val="00C317DC"/>
    <w:rsid w:val="00C31B67"/>
    <w:rsid w:val="00C31EF4"/>
    <w:rsid w:val="00C31F3D"/>
    <w:rsid w:val="00C32233"/>
    <w:rsid w:val="00C323CA"/>
    <w:rsid w:val="00C32480"/>
    <w:rsid w:val="00C32FB9"/>
    <w:rsid w:val="00C3301F"/>
    <w:rsid w:val="00C33487"/>
    <w:rsid w:val="00C33524"/>
    <w:rsid w:val="00C33537"/>
    <w:rsid w:val="00C336CE"/>
    <w:rsid w:val="00C3378E"/>
    <w:rsid w:val="00C33ABD"/>
    <w:rsid w:val="00C33CBE"/>
    <w:rsid w:val="00C33DD8"/>
    <w:rsid w:val="00C34459"/>
    <w:rsid w:val="00C3487B"/>
    <w:rsid w:val="00C34946"/>
    <w:rsid w:val="00C34D03"/>
    <w:rsid w:val="00C34EAA"/>
    <w:rsid w:val="00C35222"/>
    <w:rsid w:val="00C3548C"/>
    <w:rsid w:val="00C35747"/>
    <w:rsid w:val="00C358F4"/>
    <w:rsid w:val="00C35C13"/>
    <w:rsid w:val="00C35D9B"/>
    <w:rsid w:val="00C35FE1"/>
    <w:rsid w:val="00C3656F"/>
    <w:rsid w:val="00C36954"/>
    <w:rsid w:val="00C36BF9"/>
    <w:rsid w:val="00C36F33"/>
    <w:rsid w:val="00C37869"/>
    <w:rsid w:val="00C37905"/>
    <w:rsid w:val="00C37F30"/>
    <w:rsid w:val="00C37FFC"/>
    <w:rsid w:val="00C40331"/>
    <w:rsid w:val="00C40C76"/>
    <w:rsid w:val="00C412C9"/>
    <w:rsid w:val="00C41930"/>
    <w:rsid w:val="00C419CA"/>
    <w:rsid w:val="00C41CB2"/>
    <w:rsid w:val="00C4213C"/>
    <w:rsid w:val="00C42251"/>
    <w:rsid w:val="00C42729"/>
    <w:rsid w:val="00C42B5A"/>
    <w:rsid w:val="00C42C2A"/>
    <w:rsid w:val="00C42CB5"/>
    <w:rsid w:val="00C430E5"/>
    <w:rsid w:val="00C432C9"/>
    <w:rsid w:val="00C437CC"/>
    <w:rsid w:val="00C43C13"/>
    <w:rsid w:val="00C43D39"/>
    <w:rsid w:val="00C44324"/>
    <w:rsid w:val="00C44462"/>
    <w:rsid w:val="00C4473B"/>
    <w:rsid w:val="00C448F1"/>
    <w:rsid w:val="00C44CCC"/>
    <w:rsid w:val="00C44FA2"/>
    <w:rsid w:val="00C45093"/>
    <w:rsid w:val="00C45935"/>
    <w:rsid w:val="00C468FA"/>
    <w:rsid w:val="00C4741C"/>
    <w:rsid w:val="00C47786"/>
    <w:rsid w:val="00C4788C"/>
    <w:rsid w:val="00C47A9E"/>
    <w:rsid w:val="00C47E7C"/>
    <w:rsid w:val="00C50184"/>
    <w:rsid w:val="00C501C5"/>
    <w:rsid w:val="00C50A62"/>
    <w:rsid w:val="00C50A97"/>
    <w:rsid w:val="00C50D6B"/>
    <w:rsid w:val="00C51200"/>
    <w:rsid w:val="00C514C0"/>
    <w:rsid w:val="00C51AA5"/>
    <w:rsid w:val="00C51CEE"/>
    <w:rsid w:val="00C52707"/>
    <w:rsid w:val="00C5288F"/>
    <w:rsid w:val="00C52EDF"/>
    <w:rsid w:val="00C5333D"/>
    <w:rsid w:val="00C5336C"/>
    <w:rsid w:val="00C53580"/>
    <w:rsid w:val="00C535FC"/>
    <w:rsid w:val="00C53614"/>
    <w:rsid w:val="00C536BF"/>
    <w:rsid w:val="00C53B74"/>
    <w:rsid w:val="00C54119"/>
    <w:rsid w:val="00C542DA"/>
    <w:rsid w:val="00C54450"/>
    <w:rsid w:val="00C54952"/>
    <w:rsid w:val="00C54CC6"/>
    <w:rsid w:val="00C54CD7"/>
    <w:rsid w:val="00C55164"/>
    <w:rsid w:val="00C551CA"/>
    <w:rsid w:val="00C55271"/>
    <w:rsid w:val="00C55277"/>
    <w:rsid w:val="00C556EC"/>
    <w:rsid w:val="00C55AB4"/>
    <w:rsid w:val="00C55C81"/>
    <w:rsid w:val="00C55CAC"/>
    <w:rsid w:val="00C55F6E"/>
    <w:rsid w:val="00C56034"/>
    <w:rsid w:val="00C56199"/>
    <w:rsid w:val="00C5626F"/>
    <w:rsid w:val="00C56293"/>
    <w:rsid w:val="00C56726"/>
    <w:rsid w:val="00C57029"/>
    <w:rsid w:val="00C57296"/>
    <w:rsid w:val="00C57681"/>
    <w:rsid w:val="00C57A4A"/>
    <w:rsid w:val="00C57D4C"/>
    <w:rsid w:val="00C57E09"/>
    <w:rsid w:val="00C57F85"/>
    <w:rsid w:val="00C6028D"/>
    <w:rsid w:val="00C60471"/>
    <w:rsid w:val="00C60528"/>
    <w:rsid w:val="00C60721"/>
    <w:rsid w:val="00C609A1"/>
    <w:rsid w:val="00C609CA"/>
    <w:rsid w:val="00C60A41"/>
    <w:rsid w:val="00C60A63"/>
    <w:rsid w:val="00C613C2"/>
    <w:rsid w:val="00C618E2"/>
    <w:rsid w:val="00C618F2"/>
    <w:rsid w:val="00C61D1A"/>
    <w:rsid w:val="00C61F16"/>
    <w:rsid w:val="00C62036"/>
    <w:rsid w:val="00C622C0"/>
    <w:rsid w:val="00C62717"/>
    <w:rsid w:val="00C6275A"/>
    <w:rsid w:val="00C62785"/>
    <w:rsid w:val="00C62EB0"/>
    <w:rsid w:val="00C62EB8"/>
    <w:rsid w:val="00C63123"/>
    <w:rsid w:val="00C6359E"/>
    <w:rsid w:val="00C638F0"/>
    <w:rsid w:val="00C63D67"/>
    <w:rsid w:val="00C63E8E"/>
    <w:rsid w:val="00C6426C"/>
    <w:rsid w:val="00C64354"/>
    <w:rsid w:val="00C64835"/>
    <w:rsid w:val="00C64932"/>
    <w:rsid w:val="00C64E9F"/>
    <w:rsid w:val="00C65A0F"/>
    <w:rsid w:val="00C65CD5"/>
    <w:rsid w:val="00C65D81"/>
    <w:rsid w:val="00C66319"/>
    <w:rsid w:val="00C66523"/>
    <w:rsid w:val="00C66CA6"/>
    <w:rsid w:val="00C67985"/>
    <w:rsid w:val="00C67A93"/>
    <w:rsid w:val="00C67B91"/>
    <w:rsid w:val="00C67C69"/>
    <w:rsid w:val="00C70784"/>
    <w:rsid w:val="00C70BEB"/>
    <w:rsid w:val="00C70C1E"/>
    <w:rsid w:val="00C70DEF"/>
    <w:rsid w:val="00C70E9C"/>
    <w:rsid w:val="00C7153B"/>
    <w:rsid w:val="00C71D4A"/>
    <w:rsid w:val="00C7275A"/>
    <w:rsid w:val="00C72944"/>
    <w:rsid w:val="00C72A5A"/>
    <w:rsid w:val="00C72B14"/>
    <w:rsid w:val="00C72B5C"/>
    <w:rsid w:val="00C72E18"/>
    <w:rsid w:val="00C7352A"/>
    <w:rsid w:val="00C7397E"/>
    <w:rsid w:val="00C73EF4"/>
    <w:rsid w:val="00C7417C"/>
    <w:rsid w:val="00C744FB"/>
    <w:rsid w:val="00C747F8"/>
    <w:rsid w:val="00C74A48"/>
    <w:rsid w:val="00C74B73"/>
    <w:rsid w:val="00C75079"/>
    <w:rsid w:val="00C750C6"/>
    <w:rsid w:val="00C7515C"/>
    <w:rsid w:val="00C75215"/>
    <w:rsid w:val="00C7562D"/>
    <w:rsid w:val="00C758D9"/>
    <w:rsid w:val="00C758E8"/>
    <w:rsid w:val="00C75D9B"/>
    <w:rsid w:val="00C7635A"/>
    <w:rsid w:val="00C76502"/>
    <w:rsid w:val="00C76969"/>
    <w:rsid w:val="00C76B8A"/>
    <w:rsid w:val="00C76CC7"/>
    <w:rsid w:val="00C76ED5"/>
    <w:rsid w:val="00C76EF0"/>
    <w:rsid w:val="00C7731C"/>
    <w:rsid w:val="00C77452"/>
    <w:rsid w:val="00C77463"/>
    <w:rsid w:val="00C7759D"/>
    <w:rsid w:val="00C776BA"/>
    <w:rsid w:val="00C77A9E"/>
    <w:rsid w:val="00C77B42"/>
    <w:rsid w:val="00C77C82"/>
    <w:rsid w:val="00C80696"/>
    <w:rsid w:val="00C808C2"/>
    <w:rsid w:val="00C80AE2"/>
    <w:rsid w:val="00C80D02"/>
    <w:rsid w:val="00C81175"/>
    <w:rsid w:val="00C8129D"/>
    <w:rsid w:val="00C818C9"/>
    <w:rsid w:val="00C819E1"/>
    <w:rsid w:val="00C81B90"/>
    <w:rsid w:val="00C81F75"/>
    <w:rsid w:val="00C82027"/>
    <w:rsid w:val="00C82451"/>
    <w:rsid w:val="00C825C5"/>
    <w:rsid w:val="00C82815"/>
    <w:rsid w:val="00C82956"/>
    <w:rsid w:val="00C82B7E"/>
    <w:rsid w:val="00C82BCC"/>
    <w:rsid w:val="00C82E8E"/>
    <w:rsid w:val="00C8316E"/>
    <w:rsid w:val="00C833DE"/>
    <w:rsid w:val="00C83C82"/>
    <w:rsid w:val="00C83E6D"/>
    <w:rsid w:val="00C848DD"/>
    <w:rsid w:val="00C84B20"/>
    <w:rsid w:val="00C84E4E"/>
    <w:rsid w:val="00C84F46"/>
    <w:rsid w:val="00C85204"/>
    <w:rsid w:val="00C854CE"/>
    <w:rsid w:val="00C8578D"/>
    <w:rsid w:val="00C85D5A"/>
    <w:rsid w:val="00C85E49"/>
    <w:rsid w:val="00C85F27"/>
    <w:rsid w:val="00C86492"/>
    <w:rsid w:val="00C86C7F"/>
    <w:rsid w:val="00C86D67"/>
    <w:rsid w:val="00C86F21"/>
    <w:rsid w:val="00C86F82"/>
    <w:rsid w:val="00C86F83"/>
    <w:rsid w:val="00C87301"/>
    <w:rsid w:val="00C879FF"/>
    <w:rsid w:val="00C87C42"/>
    <w:rsid w:val="00C907D2"/>
    <w:rsid w:val="00C90B0F"/>
    <w:rsid w:val="00C90C05"/>
    <w:rsid w:val="00C90CA3"/>
    <w:rsid w:val="00C90F0D"/>
    <w:rsid w:val="00C91020"/>
    <w:rsid w:val="00C9146C"/>
    <w:rsid w:val="00C91526"/>
    <w:rsid w:val="00C91ABA"/>
    <w:rsid w:val="00C91CAB"/>
    <w:rsid w:val="00C91FA6"/>
    <w:rsid w:val="00C9223A"/>
    <w:rsid w:val="00C92C7B"/>
    <w:rsid w:val="00C92CCF"/>
    <w:rsid w:val="00C92CFA"/>
    <w:rsid w:val="00C92D41"/>
    <w:rsid w:val="00C9334B"/>
    <w:rsid w:val="00C935D3"/>
    <w:rsid w:val="00C9360A"/>
    <w:rsid w:val="00C93D1B"/>
    <w:rsid w:val="00C9427C"/>
    <w:rsid w:val="00C943B8"/>
    <w:rsid w:val="00C943DF"/>
    <w:rsid w:val="00C94A55"/>
    <w:rsid w:val="00C94C3A"/>
    <w:rsid w:val="00C94DF9"/>
    <w:rsid w:val="00C94E77"/>
    <w:rsid w:val="00C94EB2"/>
    <w:rsid w:val="00C9510B"/>
    <w:rsid w:val="00C95953"/>
    <w:rsid w:val="00C961C1"/>
    <w:rsid w:val="00C96307"/>
    <w:rsid w:val="00C9658B"/>
    <w:rsid w:val="00C96739"/>
    <w:rsid w:val="00C968AE"/>
    <w:rsid w:val="00C968F8"/>
    <w:rsid w:val="00C969F8"/>
    <w:rsid w:val="00C96FAD"/>
    <w:rsid w:val="00C97053"/>
    <w:rsid w:val="00C97247"/>
    <w:rsid w:val="00C9726F"/>
    <w:rsid w:val="00C97370"/>
    <w:rsid w:val="00C97426"/>
    <w:rsid w:val="00C97790"/>
    <w:rsid w:val="00C979D4"/>
    <w:rsid w:val="00C97A72"/>
    <w:rsid w:val="00CA0A29"/>
    <w:rsid w:val="00CA0B27"/>
    <w:rsid w:val="00CA0D13"/>
    <w:rsid w:val="00CA0E1D"/>
    <w:rsid w:val="00CA0FB3"/>
    <w:rsid w:val="00CA13E8"/>
    <w:rsid w:val="00CA153C"/>
    <w:rsid w:val="00CA17BB"/>
    <w:rsid w:val="00CA1B2B"/>
    <w:rsid w:val="00CA1B5A"/>
    <w:rsid w:val="00CA1DF5"/>
    <w:rsid w:val="00CA2A43"/>
    <w:rsid w:val="00CA3399"/>
    <w:rsid w:val="00CA35C2"/>
    <w:rsid w:val="00CA3A41"/>
    <w:rsid w:val="00CA3CF2"/>
    <w:rsid w:val="00CA4244"/>
    <w:rsid w:val="00CA4357"/>
    <w:rsid w:val="00CA43E2"/>
    <w:rsid w:val="00CA449C"/>
    <w:rsid w:val="00CA4794"/>
    <w:rsid w:val="00CA4AA5"/>
    <w:rsid w:val="00CA4D7C"/>
    <w:rsid w:val="00CA5D60"/>
    <w:rsid w:val="00CA62CE"/>
    <w:rsid w:val="00CA661F"/>
    <w:rsid w:val="00CA73D0"/>
    <w:rsid w:val="00CA7E24"/>
    <w:rsid w:val="00CB07A0"/>
    <w:rsid w:val="00CB0CDA"/>
    <w:rsid w:val="00CB0EAB"/>
    <w:rsid w:val="00CB0FE6"/>
    <w:rsid w:val="00CB11A3"/>
    <w:rsid w:val="00CB1327"/>
    <w:rsid w:val="00CB1540"/>
    <w:rsid w:val="00CB1FED"/>
    <w:rsid w:val="00CB212B"/>
    <w:rsid w:val="00CB2348"/>
    <w:rsid w:val="00CB240C"/>
    <w:rsid w:val="00CB2658"/>
    <w:rsid w:val="00CB3137"/>
    <w:rsid w:val="00CB3236"/>
    <w:rsid w:val="00CB34E0"/>
    <w:rsid w:val="00CB35A5"/>
    <w:rsid w:val="00CB3822"/>
    <w:rsid w:val="00CB3B10"/>
    <w:rsid w:val="00CB401E"/>
    <w:rsid w:val="00CB451A"/>
    <w:rsid w:val="00CB4C11"/>
    <w:rsid w:val="00CB4C97"/>
    <w:rsid w:val="00CB4D51"/>
    <w:rsid w:val="00CB5115"/>
    <w:rsid w:val="00CB51CF"/>
    <w:rsid w:val="00CB54B0"/>
    <w:rsid w:val="00CB58DB"/>
    <w:rsid w:val="00CB59DE"/>
    <w:rsid w:val="00CB5D7D"/>
    <w:rsid w:val="00CB6165"/>
    <w:rsid w:val="00CB6301"/>
    <w:rsid w:val="00CB63E8"/>
    <w:rsid w:val="00CB667C"/>
    <w:rsid w:val="00CB6961"/>
    <w:rsid w:val="00CB6ACF"/>
    <w:rsid w:val="00CB6CAA"/>
    <w:rsid w:val="00CB76C7"/>
    <w:rsid w:val="00CB7CED"/>
    <w:rsid w:val="00CB7EA9"/>
    <w:rsid w:val="00CC02F7"/>
    <w:rsid w:val="00CC051D"/>
    <w:rsid w:val="00CC0533"/>
    <w:rsid w:val="00CC05FB"/>
    <w:rsid w:val="00CC0858"/>
    <w:rsid w:val="00CC0A64"/>
    <w:rsid w:val="00CC0B88"/>
    <w:rsid w:val="00CC10A1"/>
    <w:rsid w:val="00CC18BE"/>
    <w:rsid w:val="00CC1B56"/>
    <w:rsid w:val="00CC1C55"/>
    <w:rsid w:val="00CC1D9C"/>
    <w:rsid w:val="00CC1FFA"/>
    <w:rsid w:val="00CC233A"/>
    <w:rsid w:val="00CC29D1"/>
    <w:rsid w:val="00CC2A9E"/>
    <w:rsid w:val="00CC2EF7"/>
    <w:rsid w:val="00CC2FAE"/>
    <w:rsid w:val="00CC3040"/>
    <w:rsid w:val="00CC37C4"/>
    <w:rsid w:val="00CC4069"/>
    <w:rsid w:val="00CC4652"/>
    <w:rsid w:val="00CC4788"/>
    <w:rsid w:val="00CC4883"/>
    <w:rsid w:val="00CC49FD"/>
    <w:rsid w:val="00CC52AD"/>
    <w:rsid w:val="00CC56DE"/>
    <w:rsid w:val="00CC58C0"/>
    <w:rsid w:val="00CC6421"/>
    <w:rsid w:val="00CC645E"/>
    <w:rsid w:val="00CC69E2"/>
    <w:rsid w:val="00CC6B90"/>
    <w:rsid w:val="00CC6CBE"/>
    <w:rsid w:val="00CC6CCE"/>
    <w:rsid w:val="00CC7D79"/>
    <w:rsid w:val="00CC7DBF"/>
    <w:rsid w:val="00CD0048"/>
    <w:rsid w:val="00CD0D0A"/>
    <w:rsid w:val="00CD0E85"/>
    <w:rsid w:val="00CD1101"/>
    <w:rsid w:val="00CD1845"/>
    <w:rsid w:val="00CD18ED"/>
    <w:rsid w:val="00CD193E"/>
    <w:rsid w:val="00CD1D7F"/>
    <w:rsid w:val="00CD1EB2"/>
    <w:rsid w:val="00CD1FCC"/>
    <w:rsid w:val="00CD1FFC"/>
    <w:rsid w:val="00CD2958"/>
    <w:rsid w:val="00CD2D6E"/>
    <w:rsid w:val="00CD2D86"/>
    <w:rsid w:val="00CD2DDF"/>
    <w:rsid w:val="00CD2F7E"/>
    <w:rsid w:val="00CD305A"/>
    <w:rsid w:val="00CD3703"/>
    <w:rsid w:val="00CD3E2B"/>
    <w:rsid w:val="00CD3F91"/>
    <w:rsid w:val="00CD42E6"/>
    <w:rsid w:val="00CD4440"/>
    <w:rsid w:val="00CD47E7"/>
    <w:rsid w:val="00CD4B31"/>
    <w:rsid w:val="00CD4CAA"/>
    <w:rsid w:val="00CD5722"/>
    <w:rsid w:val="00CD5740"/>
    <w:rsid w:val="00CD5E3B"/>
    <w:rsid w:val="00CD5F2B"/>
    <w:rsid w:val="00CD5F76"/>
    <w:rsid w:val="00CD6038"/>
    <w:rsid w:val="00CD664A"/>
    <w:rsid w:val="00CD6AB9"/>
    <w:rsid w:val="00CD6CF1"/>
    <w:rsid w:val="00CD6E34"/>
    <w:rsid w:val="00CD6E7E"/>
    <w:rsid w:val="00CD75D8"/>
    <w:rsid w:val="00CD789B"/>
    <w:rsid w:val="00CD7F02"/>
    <w:rsid w:val="00CE0078"/>
    <w:rsid w:val="00CE01D3"/>
    <w:rsid w:val="00CE01F2"/>
    <w:rsid w:val="00CE0364"/>
    <w:rsid w:val="00CE03D5"/>
    <w:rsid w:val="00CE04E8"/>
    <w:rsid w:val="00CE0F99"/>
    <w:rsid w:val="00CE1020"/>
    <w:rsid w:val="00CE1525"/>
    <w:rsid w:val="00CE1587"/>
    <w:rsid w:val="00CE15E5"/>
    <w:rsid w:val="00CE1A71"/>
    <w:rsid w:val="00CE1B4D"/>
    <w:rsid w:val="00CE1DAD"/>
    <w:rsid w:val="00CE26C1"/>
    <w:rsid w:val="00CE29EF"/>
    <w:rsid w:val="00CE34EF"/>
    <w:rsid w:val="00CE351E"/>
    <w:rsid w:val="00CE3B0A"/>
    <w:rsid w:val="00CE3CCB"/>
    <w:rsid w:val="00CE3D6C"/>
    <w:rsid w:val="00CE47D9"/>
    <w:rsid w:val="00CE496A"/>
    <w:rsid w:val="00CE4B8A"/>
    <w:rsid w:val="00CE54B7"/>
    <w:rsid w:val="00CE5809"/>
    <w:rsid w:val="00CE5852"/>
    <w:rsid w:val="00CE59D5"/>
    <w:rsid w:val="00CE66A4"/>
    <w:rsid w:val="00CE68CE"/>
    <w:rsid w:val="00CE6B50"/>
    <w:rsid w:val="00CE6E71"/>
    <w:rsid w:val="00CE6E80"/>
    <w:rsid w:val="00CE6EAE"/>
    <w:rsid w:val="00CE7CDE"/>
    <w:rsid w:val="00CF014A"/>
    <w:rsid w:val="00CF019D"/>
    <w:rsid w:val="00CF0CF7"/>
    <w:rsid w:val="00CF0F32"/>
    <w:rsid w:val="00CF0F4D"/>
    <w:rsid w:val="00CF0F50"/>
    <w:rsid w:val="00CF0FCC"/>
    <w:rsid w:val="00CF10C1"/>
    <w:rsid w:val="00CF154B"/>
    <w:rsid w:val="00CF1765"/>
    <w:rsid w:val="00CF184C"/>
    <w:rsid w:val="00CF1AE5"/>
    <w:rsid w:val="00CF1B47"/>
    <w:rsid w:val="00CF1C15"/>
    <w:rsid w:val="00CF1D27"/>
    <w:rsid w:val="00CF1F68"/>
    <w:rsid w:val="00CF26A8"/>
    <w:rsid w:val="00CF2D0D"/>
    <w:rsid w:val="00CF314B"/>
    <w:rsid w:val="00CF33AD"/>
    <w:rsid w:val="00CF3671"/>
    <w:rsid w:val="00CF370B"/>
    <w:rsid w:val="00CF3755"/>
    <w:rsid w:val="00CF3759"/>
    <w:rsid w:val="00CF395F"/>
    <w:rsid w:val="00CF3B69"/>
    <w:rsid w:val="00CF3C71"/>
    <w:rsid w:val="00CF4133"/>
    <w:rsid w:val="00CF43A1"/>
    <w:rsid w:val="00CF44AD"/>
    <w:rsid w:val="00CF4860"/>
    <w:rsid w:val="00CF4D5A"/>
    <w:rsid w:val="00CF507E"/>
    <w:rsid w:val="00CF5199"/>
    <w:rsid w:val="00CF54D3"/>
    <w:rsid w:val="00CF554B"/>
    <w:rsid w:val="00CF5AE5"/>
    <w:rsid w:val="00CF5C1E"/>
    <w:rsid w:val="00CF5C28"/>
    <w:rsid w:val="00CF6496"/>
    <w:rsid w:val="00CF696E"/>
    <w:rsid w:val="00CF6C24"/>
    <w:rsid w:val="00CF6DEF"/>
    <w:rsid w:val="00CF718C"/>
    <w:rsid w:val="00CF74FE"/>
    <w:rsid w:val="00CF75AA"/>
    <w:rsid w:val="00CF7699"/>
    <w:rsid w:val="00D00061"/>
    <w:rsid w:val="00D00238"/>
    <w:rsid w:val="00D003EF"/>
    <w:rsid w:val="00D0054B"/>
    <w:rsid w:val="00D00B11"/>
    <w:rsid w:val="00D00BFE"/>
    <w:rsid w:val="00D00E6E"/>
    <w:rsid w:val="00D01066"/>
    <w:rsid w:val="00D011DA"/>
    <w:rsid w:val="00D01411"/>
    <w:rsid w:val="00D01AA7"/>
    <w:rsid w:val="00D01F1F"/>
    <w:rsid w:val="00D021FF"/>
    <w:rsid w:val="00D02470"/>
    <w:rsid w:val="00D0265F"/>
    <w:rsid w:val="00D02699"/>
    <w:rsid w:val="00D02A19"/>
    <w:rsid w:val="00D02A7E"/>
    <w:rsid w:val="00D03145"/>
    <w:rsid w:val="00D0347A"/>
    <w:rsid w:val="00D036A5"/>
    <w:rsid w:val="00D03FB0"/>
    <w:rsid w:val="00D03FEA"/>
    <w:rsid w:val="00D0425F"/>
    <w:rsid w:val="00D04FD2"/>
    <w:rsid w:val="00D05215"/>
    <w:rsid w:val="00D0554D"/>
    <w:rsid w:val="00D05B30"/>
    <w:rsid w:val="00D05F75"/>
    <w:rsid w:val="00D063A2"/>
    <w:rsid w:val="00D0643C"/>
    <w:rsid w:val="00D068FB"/>
    <w:rsid w:val="00D06FE4"/>
    <w:rsid w:val="00D0737F"/>
    <w:rsid w:val="00D07717"/>
    <w:rsid w:val="00D077B5"/>
    <w:rsid w:val="00D0788F"/>
    <w:rsid w:val="00D07B33"/>
    <w:rsid w:val="00D07B9C"/>
    <w:rsid w:val="00D07C14"/>
    <w:rsid w:val="00D07C95"/>
    <w:rsid w:val="00D10377"/>
    <w:rsid w:val="00D10538"/>
    <w:rsid w:val="00D10BDE"/>
    <w:rsid w:val="00D10C47"/>
    <w:rsid w:val="00D11061"/>
    <w:rsid w:val="00D1127B"/>
    <w:rsid w:val="00D11425"/>
    <w:rsid w:val="00D11A55"/>
    <w:rsid w:val="00D121CE"/>
    <w:rsid w:val="00D130F7"/>
    <w:rsid w:val="00D13391"/>
    <w:rsid w:val="00D1375C"/>
    <w:rsid w:val="00D139B0"/>
    <w:rsid w:val="00D13AA2"/>
    <w:rsid w:val="00D13AE6"/>
    <w:rsid w:val="00D13C08"/>
    <w:rsid w:val="00D14186"/>
    <w:rsid w:val="00D148A8"/>
    <w:rsid w:val="00D14A25"/>
    <w:rsid w:val="00D14AA9"/>
    <w:rsid w:val="00D14CFA"/>
    <w:rsid w:val="00D14DA8"/>
    <w:rsid w:val="00D15229"/>
    <w:rsid w:val="00D15349"/>
    <w:rsid w:val="00D1553F"/>
    <w:rsid w:val="00D157E5"/>
    <w:rsid w:val="00D157F5"/>
    <w:rsid w:val="00D15BCA"/>
    <w:rsid w:val="00D15D96"/>
    <w:rsid w:val="00D1625C"/>
    <w:rsid w:val="00D162FA"/>
    <w:rsid w:val="00D16B1B"/>
    <w:rsid w:val="00D16B1F"/>
    <w:rsid w:val="00D16CAA"/>
    <w:rsid w:val="00D16CD2"/>
    <w:rsid w:val="00D16CEC"/>
    <w:rsid w:val="00D172B5"/>
    <w:rsid w:val="00D1734A"/>
    <w:rsid w:val="00D17591"/>
    <w:rsid w:val="00D17C8D"/>
    <w:rsid w:val="00D17ECF"/>
    <w:rsid w:val="00D20019"/>
    <w:rsid w:val="00D200CA"/>
    <w:rsid w:val="00D205BF"/>
    <w:rsid w:val="00D20977"/>
    <w:rsid w:val="00D20E59"/>
    <w:rsid w:val="00D21168"/>
    <w:rsid w:val="00D216B5"/>
    <w:rsid w:val="00D223E8"/>
    <w:rsid w:val="00D223EA"/>
    <w:rsid w:val="00D22465"/>
    <w:rsid w:val="00D22AB0"/>
    <w:rsid w:val="00D22CA4"/>
    <w:rsid w:val="00D22DDF"/>
    <w:rsid w:val="00D22E38"/>
    <w:rsid w:val="00D23040"/>
    <w:rsid w:val="00D2335C"/>
    <w:rsid w:val="00D2335F"/>
    <w:rsid w:val="00D233B4"/>
    <w:rsid w:val="00D23522"/>
    <w:rsid w:val="00D23532"/>
    <w:rsid w:val="00D23E11"/>
    <w:rsid w:val="00D23F67"/>
    <w:rsid w:val="00D24279"/>
    <w:rsid w:val="00D2453B"/>
    <w:rsid w:val="00D247A1"/>
    <w:rsid w:val="00D24855"/>
    <w:rsid w:val="00D25459"/>
    <w:rsid w:val="00D25693"/>
    <w:rsid w:val="00D25765"/>
    <w:rsid w:val="00D25810"/>
    <w:rsid w:val="00D26300"/>
    <w:rsid w:val="00D264C3"/>
    <w:rsid w:val="00D268AA"/>
    <w:rsid w:val="00D26B01"/>
    <w:rsid w:val="00D26BAF"/>
    <w:rsid w:val="00D26DB3"/>
    <w:rsid w:val="00D273EF"/>
    <w:rsid w:val="00D27867"/>
    <w:rsid w:val="00D279E6"/>
    <w:rsid w:val="00D279E7"/>
    <w:rsid w:val="00D27C11"/>
    <w:rsid w:val="00D27CED"/>
    <w:rsid w:val="00D30053"/>
    <w:rsid w:val="00D300BA"/>
    <w:rsid w:val="00D30685"/>
    <w:rsid w:val="00D30C7B"/>
    <w:rsid w:val="00D31014"/>
    <w:rsid w:val="00D310CA"/>
    <w:rsid w:val="00D31222"/>
    <w:rsid w:val="00D31939"/>
    <w:rsid w:val="00D31BBE"/>
    <w:rsid w:val="00D31C64"/>
    <w:rsid w:val="00D31D16"/>
    <w:rsid w:val="00D3243B"/>
    <w:rsid w:val="00D328F4"/>
    <w:rsid w:val="00D32A43"/>
    <w:rsid w:val="00D32B85"/>
    <w:rsid w:val="00D33517"/>
    <w:rsid w:val="00D335B1"/>
    <w:rsid w:val="00D33AAA"/>
    <w:rsid w:val="00D33BA8"/>
    <w:rsid w:val="00D33C4F"/>
    <w:rsid w:val="00D33C64"/>
    <w:rsid w:val="00D340BF"/>
    <w:rsid w:val="00D3412E"/>
    <w:rsid w:val="00D34A60"/>
    <w:rsid w:val="00D356FC"/>
    <w:rsid w:val="00D3615B"/>
    <w:rsid w:val="00D361C6"/>
    <w:rsid w:val="00D36460"/>
    <w:rsid w:val="00D366D3"/>
    <w:rsid w:val="00D36A68"/>
    <w:rsid w:val="00D3727D"/>
    <w:rsid w:val="00D40448"/>
    <w:rsid w:val="00D405DA"/>
    <w:rsid w:val="00D4069D"/>
    <w:rsid w:val="00D40758"/>
    <w:rsid w:val="00D409DD"/>
    <w:rsid w:val="00D409E3"/>
    <w:rsid w:val="00D40C4F"/>
    <w:rsid w:val="00D40E8F"/>
    <w:rsid w:val="00D4115F"/>
    <w:rsid w:val="00D41668"/>
    <w:rsid w:val="00D41822"/>
    <w:rsid w:val="00D4213B"/>
    <w:rsid w:val="00D425F0"/>
    <w:rsid w:val="00D4273A"/>
    <w:rsid w:val="00D4293B"/>
    <w:rsid w:val="00D42EC3"/>
    <w:rsid w:val="00D43286"/>
    <w:rsid w:val="00D43BC1"/>
    <w:rsid w:val="00D43DF6"/>
    <w:rsid w:val="00D43EB0"/>
    <w:rsid w:val="00D43ED6"/>
    <w:rsid w:val="00D440AB"/>
    <w:rsid w:val="00D4479A"/>
    <w:rsid w:val="00D44A23"/>
    <w:rsid w:val="00D45946"/>
    <w:rsid w:val="00D45AFA"/>
    <w:rsid w:val="00D45DC8"/>
    <w:rsid w:val="00D4638B"/>
    <w:rsid w:val="00D468C2"/>
    <w:rsid w:val="00D468CD"/>
    <w:rsid w:val="00D46F02"/>
    <w:rsid w:val="00D4718D"/>
    <w:rsid w:val="00D476E0"/>
    <w:rsid w:val="00D50145"/>
    <w:rsid w:val="00D50426"/>
    <w:rsid w:val="00D5090B"/>
    <w:rsid w:val="00D509BA"/>
    <w:rsid w:val="00D50B88"/>
    <w:rsid w:val="00D50E9E"/>
    <w:rsid w:val="00D50EBD"/>
    <w:rsid w:val="00D50EBE"/>
    <w:rsid w:val="00D50EC0"/>
    <w:rsid w:val="00D51406"/>
    <w:rsid w:val="00D51719"/>
    <w:rsid w:val="00D51CF2"/>
    <w:rsid w:val="00D51E27"/>
    <w:rsid w:val="00D51F13"/>
    <w:rsid w:val="00D52234"/>
    <w:rsid w:val="00D5229A"/>
    <w:rsid w:val="00D522D0"/>
    <w:rsid w:val="00D52582"/>
    <w:rsid w:val="00D52794"/>
    <w:rsid w:val="00D52F82"/>
    <w:rsid w:val="00D5303E"/>
    <w:rsid w:val="00D532E9"/>
    <w:rsid w:val="00D542C7"/>
    <w:rsid w:val="00D547FF"/>
    <w:rsid w:val="00D54C0C"/>
    <w:rsid w:val="00D54EDC"/>
    <w:rsid w:val="00D55178"/>
    <w:rsid w:val="00D55343"/>
    <w:rsid w:val="00D558E9"/>
    <w:rsid w:val="00D565B1"/>
    <w:rsid w:val="00D56774"/>
    <w:rsid w:val="00D56884"/>
    <w:rsid w:val="00D5693D"/>
    <w:rsid w:val="00D5707F"/>
    <w:rsid w:val="00D571CC"/>
    <w:rsid w:val="00D572E4"/>
    <w:rsid w:val="00D574A8"/>
    <w:rsid w:val="00D576A0"/>
    <w:rsid w:val="00D576EF"/>
    <w:rsid w:val="00D57DCC"/>
    <w:rsid w:val="00D57EFA"/>
    <w:rsid w:val="00D6010F"/>
    <w:rsid w:val="00D602A6"/>
    <w:rsid w:val="00D603F1"/>
    <w:rsid w:val="00D6074B"/>
    <w:rsid w:val="00D60AA6"/>
    <w:rsid w:val="00D60E66"/>
    <w:rsid w:val="00D61259"/>
    <w:rsid w:val="00D61456"/>
    <w:rsid w:val="00D61BFB"/>
    <w:rsid w:val="00D61EE5"/>
    <w:rsid w:val="00D623EE"/>
    <w:rsid w:val="00D624CC"/>
    <w:rsid w:val="00D62A72"/>
    <w:rsid w:val="00D62BDD"/>
    <w:rsid w:val="00D62C18"/>
    <w:rsid w:val="00D62E49"/>
    <w:rsid w:val="00D62E6C"/>
    <w:rsid w:val="00D632FF"/>
    <w:rsid w:val="00D63399"/>
    <w:rsid w:val="00D633A8"/>
    <w:rsid w:val="00D640A0"/>
    <w:rsid w:val="00D64187"/>
    <w:rsid w:val="00D641A6"/>
    <w:rsid w:val="00D6425E"/>
    <w:rsid w:val="00D64714"/>
    <w:rsid w:val="00D64759"/>
    <w:rsid w:val="00D649AC"/>
    <w:rsid w:val="00D64A38"/>
    <w:rsid w:val="00D64F5D"/>
    <w:rsid w:val="00D64F6E"/>
    <w:rsid w:val="00D650D6"/>
    <w:rsid w:val="00D654DC"/>
    <w:rsid w:val="00D65694"/>
    <w:rsid w:val="00D656B4"/>
    <w:rsid w:val="00D6570D"/>
    <w:rsid w:val="00D65828"/>
    <w:rsid w:val="00D65F81"/>
    <w:rsid w:val="00D66387"/>
    <w:rsid w:val="00D664A3"/>
    <w:rsid w:val="00D664B0"/>
    <w:rsid w:val="00D66655"/>
    <w:rsid w:val="00D66D13"/>
    <w:rsid w:val="00D6701C"/>
    <w:rsid w:val="00D67223"/>
    <w:rsid w:val="00D679D3"/>
    <w:rsid w:val="00D701E1"/>
    <w:rsid w:val="00D70600"/>
    <w:rsid w:val="00D70D5D"/>
    <w:rsid w:val="00D71327"/>
    <w:rsid w:val="00D715AB"/>
    <w:rsid w:val="00D716B9"/>
    <w:rsid w:val="00D71B31"/>
    <w:rsid w:val="00D71E14"/>
    <w:rsid w:val="00D71ECB"/>
    <w:rsid w:val="00D72045"/>
    <w:rsid w:val="00D720C6"/>
    <w:rsid w:val="00D724C5"/>
    <w:rsid w:val="00D725C3"/>
    <w:rsid w:val="00D726D7"/>
    <w:rsid w:val="00D727C6"/>
    <w:rsid w:val="00D7298C"/>
    <w:rsid w:val="00D72AD8"/>
    <w:rsid w:val="00D733DD"/>
    <w:rsid w:val="00D7349A"/>
    <w:rsid w:val="00D7388D"/>
    <w:rsid w:val="00D73A04"/>
    <w:rsid w:val="00D73C25"/>
    <w:rsid w:val="00D74115"/>
    <w:rsid w:val="00D74221"/>
    <w:rsid w:val="00D743DB"/>
    <w:rsid w:val="00D7487A"/>
    <w:rsid w:val="00D74B17"/>
    <w:rsid w:val="00D74B6C"/>
    <w:rsid w:val="00D75219"/>
    <w:rsid w:val="00D752D8"/>
    <w:rsid w:val="00D759A5"/>
    <w:rsid w:val="00D75A85"/>
    <w:rsid w:val="00D75B01"/>
    <w:rsid w:val="00D75DC8"/>
    <w:rsid w:val="00D761EE"/>
    <w:rsid w:val="00D762F2"/>
    <w:rsid w:val="00D76BEC"/>
    <w:rsid w:val="00D76FD9"/>
    <w:rsid w:val="00D77158"/>
    <w:rsid w:val="00D772EA"/>
    <w:rsid w:val="00D77965"/>
    <w:rsid w:val="00D77AF6"/>
    <w:rsid w:val="00D80172"/>
    <w:rsid w:val="00D8028D"/>
    <w:rsid w:val="00D802AA"/>
    <w:rsid w:val="00D80855"/>
    <w:rsid w:val="00D8089E"/>
    <w:rsid w:val="00D80EAD"/>
    <w:rsid w:val="00D80ECE"/>
    <w:rsid w:val="00D81A76"/>
    <w:rsid w:val="00D81B5E"/>
    <w:rsid w:val="00D81E91"/>
    <w:rsid w:val="00D82170"/>
    <w:rsid w:val="00D824D8"/>
    <w:rsid w:val="00D82B99"/>
    <w:rsid w:val="00D82D2D"/>
    <w:rsid w:val="00D82FB3"/>
    <w:rsid w:val="00D82FF4"/>
    <w:rsid w:val="00D83D42"/>
    <w:rsid w:val="00D84112"/>
    <w:rsid w:val="00D84364"/>
    <w:rsid w:val="00D84384"/>
    <w:rsid w:val="00D84741"/>
    <w:rsid w:val="00D848C8"/>
    <w:rsid w:val="00D84BFA"/>
    <w:rsid w:val="00D84CD1"/>
    <w:rsid w:val="00D851E2"/>
    <w:rsid w:val="00D85743"/>
    <w:rsid w:val="00D85D46"/>
    <w:rsid w:val="00D86154"/>
    <w:rsid w:val="00D865BF"/>
    <w:rsid w:val="00D868D2"/>
    <w:rsid w:val="00D86B13"/>
    <w:rsid w:val="00D86C85"/>
    <w:rsid w:val="00D8773A"/>
    <w:rsid w:val="00D87832"/>
    <w:rsid w:val="00D878AE"/>
    <w:rsid w:val="00D879F4"/>
    <w:rsid w:val="00D87DCB"/>
    <w:rsid w:val="00D90128"/>
    <w:rsid w:val="00D903FE"/>
    <w:rsid w:val="00D905D8"/>
    <w:rsid w:val="00D90A1E"/>
    <w:rsid w:val="00D90CE7"/>
    <w:rsid w:val="00D90D68"/>
    <w:rsid w:val="00D90F57"/>
    <w:rsid w:val="00D90F8D"/>
    <w:rsid w:val="00D90FF0"/>
    <w:rsid w:val="00D9106C"/>
    <w:rsid w:val="00D910A8"/>
    <w:rsid w:val="00D914B8"/>
    <w:rsid w:val="00D91BDA"/>
    <w:rsid w:val="00D92212"/>
    <w:rsid w:val="00D92761"/>
    <w:rsid w:val="00D9325F"/>
    <w:rsid w:val="00D9348A"/>
    <w:rsid w:val="00D93935"/>
    <w:rsid w:val="00D93B03"/>
    <w:rsid w:val="00D93C24"/>
    <w:rsid w:val="00D93C67"/>
    <w:rsid w:val="00D93F06"/>
    <w:rsid w:val="00D94022"/>
    <w:rsid w:val="00D940E1"/>
    <w:rsid w:val="00D945AC"/>
    <w:rsid w:val="00D94C1B"/>
    <w:rsid w:val="00D94CCF"/>
    <w:rsid w:val="00D94CEB"/>
    <w:rsid w:val="00D95100"/>
    <w:rsid w:val="00D955F7"/>
    <w:rsid w:val="00D95AD6"/>
    <w:rsid w:val="00D95CDE"/>
    <w:rsid w:val="00D9625A"/>
    <w:rsid w:val="00D96270"/>
    <w:rsid w:val="00D96297"/>
    <w:rsid w:val="00D96B90"/>
    <w:rsid w:val="00D97D98"/>
    <w:rsid w:val="00DA00A6"/>
    <w:rsid w:val="00DA0464"/>
    <w:rsid w:val="00DA0CE5"/>
    <w:rsid w:val="00DA0FBF"/>
    <w:rsid w:val="00DA1108"/>
    <w:rsid w:val="00DA1150"/>
    <w:rsid w:val="00DA1209"/>
    <w:rsid w:val="00DA12BB"/>
    <w:rsid w:val="00DA1B5D"/>
    <w:rsid w:val="00DA1E3A"/>
    <w:rsid w:val="00DA1EDB"/>
    <w:rsid w:val="00DA2130"/>
    <w:rsid w:val="00DA2156"/>
    <w:rsid w:val="00DA222B"/>
    <w:rsid w:val="00DA2433"/>
    <w:rsid w:val="00DA2796"/>
    <w:rsid w:val="00DA2810"/>
    <w:rsid w:val="00DA2A96"/>
    <w:rsid w:val="00DA2F2B"/>
    <w:rsid w:val="00DA326B"/>
    <w:rsid w:val="00DA35B8"/>
    <w:rsid w:val="00DA36D0"/>
    <w:rsid w:val="00DA3B10"/>
    <w:rsid w:val="00DA40E5"/>
    <w:rsid w:val="00DA429C"/>
    <w:rsid w:val="00DA43B7"/>
    <w:rsid w:val="00DA44C0"/>
    <w:rsid w:val="00DA47ED"/>
    <w:rsid w:val="00DA498A"/>
    <w:rsid w:val="00DA4C5B"/>
    <w:rsid w:val="00DA520D"/>
    <w:rsid w:val="00DA5772"/>
    <w:rsid w:val="00DA5ACD"/>
    <w:rsid w:val="00DA64C0"/>
    <w:rsid w:val="00DA65C8"/>
    <w:rsid w:val="00DA6655"/>
    <w:rsid w:val="00DA6808"/>
    <w:rsid w:val="00DA6C50"/>
    <w:rsid w:val="00DA6D47"/>
    <w:rsid w:val="00DA6F80"/>
    <w:rsid w:val="00DA6FFB"/>
    <w:rsid w:val="00DA77A2"/>
    <w:rsid w:val="00DA781D"/>
    <w:rsid w:val="00DA7A37"/>
    <w:rsid w:val="00DB00D0"/>
    <w:rsid w:val="00DB12DB"/>
    <w:rsid w:val="00DB1463"/>
    <w:rsid w:val="00DB1573"/>
    <w:rsid w:val="00DB1729"/>
    <w:rsid w:val="00DB1A4E"/>
    <w:rsid w:val="00DB1AA4"/>
    <w:rsid w:val="00DB1B6F"/>
    <w:rsid w:val="00DB231C"/>
    <w:rsid w:val="00DB240A"/>
    <w:rsid w:val="00DB2822"/>
    <w:rsid w:val="00DB333E"/>
    <w:rsid w:val="00DB3535"/>
    <w:rsid w:val="00DB3721"/>
    <w:rsid w:val="00DB4036"/>
    <w:rsid w:val="00DB41A0"/>
    <w:rsid w:val="00DB41A1"/>
    <w:rsid w:val="00DB41A5"/>
    <w:rsid w:val="00DB4232"/>
    <w:rsid w:val="00DB46EB"/>
    <w:rsid w:val="00DB46FD"/>
    <w:rsid w:val="00DB4C04"/>
    <w:rsid w:val="00DB4CA0"/>
    <w:rsid w:val="00DB50D8"/>
    <w:rsid w:val="00DB556C"/>
    <w:rsid w:val="00DB57B6"/>
    <w:rsid w:val="00DB5B0A"/>
    <w:rsid w:val="00DB5D52"/>
    <w:rsid w:val="00DB5D81"/>
    <w:rsid w:val="00DB5E87"/>
    <w:rsid w:val="00DB6597"/>
    <w:rsid w:val="00DB66DA"/>
    <w:rsid w:val="00DB742D"/>
    <w:rsid w:val="00DB74F6"/>
    <w:rsid w:val="00DB758A"/>
    <w:rsid w:val="00DB7870"/>
    <w:rsid w:val="00DB78E9"/>
    <w:rsid w:val="00DB7D53"/>
    <w:rsid w:val="00DC03C3"/>
    <w:rsid w:val="00DC0834"/>
    <w:rsid w:val="00DC0883"/>
    <w:rsid w:val="00DC0CA0"/>
    <w:rsid w:val="00DC0F8C"/>
    <w:rsid w:val="00DC0FC6"/>
    <w:rsid w:val="00DC1254"/>
    <w:rsid w:val="00DC14FC"/>
    <w:rsid w:val="00DC15C6"/>
    <w:rsid w:val="00DC1691"/>
    <w:rsid w:val="00DC16E8"/>
    <w:rsid w:val="00DC18AC"/>
    <w:rsid w:val="00DC1E51"/>
    <w:rsid w:val="00DC254F"/>
    <w:rsid w:val="00DC284E"/>
    <w:rsid w:val="00DC296E"/>
    <w:rsid w:val="00DC2FD4"/>
    <w:rsid w:val="00DC3178"/>
    <w:rsid w:val="00DC33CA"/>
    <w:rsid w:val="00DC35C9"/>
    <w:rsid w:val="00DC3882"/>
    <w:rsid w:val="00DC3986"/>
    <w:rsid w:val="00DC3F3D"/>
    <w:rsid w:val="00DC4BE8"/>
    <w:rsid w:val="00DC4EF6"/>
    <w:rsid w:val="00DC528A"/>
    <w:rsid w:val="00DC589C"/>
    <w:rsid w:val="00DC6204"/>
    <w:rsid w:val="00DC63F0"/>
    <w:rsid w:val="00DC6C68"/>
    <w:rsid w:val="00DC6E93"/>
    <w:rsid w:val="00DC717C"/>
    <w:rsid w:val="00DC725B"/>
    <w:rsid w:val="00DC7A25"/>
    <w:rsid w:val="00DC7A69"/>
    <w:rsid w:val="00DC7B7D"/>
    <w:rsid w:val="00DC7D12"/>
    <w:rsid w:val="00DC7ECA"/>
    <w:rsid w:val="00DC7F2F"/>
    <w:rsid w:val="00DD0269"/>
    <w:rsid w:val="00DD0288"/>
    <w:rsid w:val="00DD0931"/>
    <w:rsid w:val="00DD0B0C"/>
    <w:rsid w:val="00DD0C0C"/>
    <w:rsid w:val="00DD1004"/>
    <w:rsid w:val="00DD108E"/>
    <w:rsid w:val="00DD1696"/>
    <w:rsid w:val="00DD16DE"/>
    <w:rsid w:val="00DD183F"/>
    <w:rsid w:val="00DD1B5C"/>
    <w:rsid w:val="00DD1DD1"/>
    <w:rsid w:val="00DD1EC0"/>
    <w:rsid w:val="00DD2646"/>
    <w:rsid w:val="00DD305A"/>
    <w:rsid w:val="00DD3460"/>
    <w:rsid w:val="00DD34B6"/>
    <w:rsid w:val="00DD3791"/>
    <w:rsid w:val="00DD37B1"/>
    <w:rsid w:val="00DD3E24"/>
    <w:rsid w:val="00DD3F4E"/>
    <w:rsid w:val="00DD3F9C"/>
    <w:rsid w:val="00DD41AC"/>
    <w:rsid w:val="00DD49B5"/>
    <w:rsid w:val="00DD4DFA"/>
    <w:rsid w:val="00DD4E34"/>
    <w:rsid w:val="00DD4F38"/>
    <w:rsid w:val="00DD5028"/>
    <w:rsid w:val="00DD504D"/>
    <w:rsid w:val="00DD5074"/>
    <w:rsid w:val="00DD5CED"/>
    <w:rsid w:val="00DD5D11"/>
    <w:rsid w:val="00DD5DD3"/>
    <w:rsid w:val="00DD6A48"/>
    <w:rsid w:val="00DD7140"/>
    <w:rsid w:val="00DD7328"/>
    <w:rsid w:val="00DD757A"/>
    <w:rsid w:val="00DD79D6"/>
    <w:rsid w:val="00DE05AA"/>
    <w:rsid w:val="00DE063F"/>
    <w:rsid w:val="00DE0678"/>
    <w:rsid w:val="00DE08A0"/>
    <w:rsid w:val="00DE0AC3"/>
    <w:rsid w:val="00DE14FC"/>
    <w:rsid w:val="00DE18FC"/>
    <w:rsid w:val="00DE1B57"/>
    <w:rsid w:val="00DE2022"/>
    <w:rsid w:val="00DE2118"/>
    <w:rsid w:val="00DE2411"/>
    <w:rsid w:val="00DE24B6"/>
    <w:rsid w:val="00DE2626"/>
    <w:rsid w:val="00DE2A69"/>
    <w:rsid w:val="00DE2CE8"/>
    <w:rsid w:val="00DE2D0C"/>
    <w:rsid w:val="00DE308D"/>
    <w:rsid w:val="00DE332E"/>
    <w:rsid w:val="00DE3CCE"/>
    <w:rsid w:val="00DE3F41"/>
    <w:rsid w:val="00DE4387"/>
    <w:rsid w:val="00DE44FD"/>
    <w:rsid w:val="00DE4915"/>
    <w:rsid w:val="00DE49EC"/>
    <w:rsid w:val="00DE4A57"/>
    <w:rsid w:val="00DE4DCB"/>
    <w:rsid w:val="00DE4E3B"/>
    <w:rsid w:val="00DE504C"/>
    <w:rsid w:val="00DE521E"/>
    <w:rsid w:val="00DE5368"/>
    <w:rsid w:val="00DE5A45"/>
    <w:rsid w:val="00DE5AAC"/>
    <w:rsid w:val="00DE6781"/>
    <w:rsid w:val="00DE6961"/>
    <w:rsid w:val="00DE75FE"/>
    <w:rsid w:val="00DE78C4"/>
    <w:rsid w:val="00DE7A27"/>
    <w:rsid w:val="00DE7D32"/>
    <w:rsid w:val="00DF02F5"/>
    <w:rsid w:val="00DF0420"/>
    <w:rsid w:val="00DF04D8"/>
    <w:rsid w:val="00DF0665"/>
    <w:rsid w:val="00DF0691"/>
    <w:rsid w:val="00DF071A"/>
    <w:rsid w:val="00DF0C17"/>
    <w:rsid w:val="00DF0FB1"/>
    <w:rsid w:val="00DF10D4"/>
    <w:rsid w:val="00DF11E8"/>
    <w:rsid w:val="00DF14B4"/>
    <w:rsid w:val="00DF14D9"/>
    <w:rsid w:val="00DF15E6"/>
    <w:rsid w:val="00DF193D"/>
    <w:rsid w:val="00DF243B"/>
    <w:rsid w:val="00DF248E"/>
    <w:rsid w:val="00DF2ADF"/>
    <w:rsid w:val="00DF2C80"/>
    <w:rsid w:val="00DF2DEB"/>
    <w:rsid w:val="00DF2F08"/>
    <w:rsid w:val="00DF372B"/>
    <w:rsid w:val="00DF3F3C"/>
    <w:rsid w:val="00DF4043"/>
    <w:rsid w:val="00DF4742"/>
    <w:rsid w:val="00DF48F7"/>
    <w:rsid w:val="00DF4AB0"/>
    <w:rsid w:val="00DF5A1F"/>
    <w:rsid w:val="00DF6707"/>
    <w:rsid w:val="00DF683D"/>
    <w:rsid w:val="00DF7163"/>
    <w:rsid w:val="00DF7344"/>
    <w:rsid w:val="00DF75E5"/>
    <w:rsid w:val="00DF7712"/>
    <w:rsid w:val="00DF7D1E"/>
    <w:rsid w:val="00E002B9"/>
    <w:rsid w:val="00E002CF"/>
    <w:rsid w:val="00E00392"/>
    <w:rsid w:val="00E005A8"/>
    <w:rsid w:val="00E00817"/>
    <w:rsid w:val="00E00AEA"/>
    <w:rsid w:val="00E00B13"/>
    <w:rsid w:val="00E00BBE"/>
    <w:rsid w:val="00E00EF6"/>
    <w:rsid w:val="00E015E8"/>
    <w:rsid w:val="00E018F3"/>
    <w:rsid w:val="00E01BAE"/>
    <w:rsid w:val="00E028E1"/>
    <w:rsid w:val="00E02918"/>
    <w:rsid w:val="00E02D42"/>
    <w:rsid w:val="00E02DE9"/>
    <w:rsid w:val="00E030C9"/>
    <w:rsid w:val="00E03D76"/>
    <w:rsid w:val="00E04022"/>
    <w:rsid w:val="00E0426F"/>
    <w:rsid w:val="00E0427D"/>
    <w:rsid w:val="00E04456"/>
    <w:rsid w:val="00E047D4"/>
    <w:rsid w:val="00E04AF2"/>
    <w:rsid w:val="00E04F7C"/>
    <w:rsid w:val="00E04FF5"/>
    <w:rsid w:val="00E050D3"/>
    <w:rsid w:val="00E05118"/>
    <w:rsid w:val="00E05A17"/>
    <w:rsid w:val="00E05A37"/>
    <w:rsid w:val="00E05CB4"/>
    <w:rsid w:val="00E05FAB"/>
    <w:rsid w:val="00E06234"/>
    <w:rsid w:val="00E0623E"/>
    <w:rsid w:val="00E06C20"/>
    <w:rsid w:val="00E0761C"/>
    <w:rsid w:val="00E0790C"/>
    <w:rsid w:val="00E07B15"/>
    <w:rsid w:val="00E07CFE"/>
    <w:rsid w:val="00E07E45"/>
    <w:rsid w:val="00E07EAD"/>
    <w:rsid w:val="00E1022E"/>
    <w:rsid w:val="00E104CF"/>
    <w:rsid w:val="00E10E07"/>
    <w:rsid w:val="00E11145"/>
    <w:rsid w:val="00E111F1"/>
    <w:rsid w:val="00E1127E"/>
    <w:rsid w:val="00E115FA"/>
    <w:rsid w:val="00E117B0"/>
    <w:rsid w:val="00E117BC"/>
    <w:rsid w:val="00E125D1"/>
    <w:rsid w:val="00E1292D"/>
    <w:rsid w:val="00E12EED"/>
    <w:rsid w:val="00E12EF7"/>
    <w:rsid w:val="00E133AF"/>
    <w:rsid w:val="00E1354C"/>
    <w:rsid w:val="00E1392E"/>
    <w:rsid w:val="00E13B10"/>
    <w:rsid w:val="00E13EB3"/>
    <w:rsid w:val="00E13F13"/>
    <w:rsid w:val="00E14153"/>
    <w:rsid w:val="00E14311"/>
    <w:rsid w:val="00E1432D"/>
    <w:rsid w:val="00E144A3"/>
    <w:rsid w:val="00E14CF2"/>
    <w:rsid w:val="00E14F42"/>
    <w:rsid w:val="00E15398"/>
    <w:rsid w:val="00E15773"/>
    <w:rsid w:val="00E15795"/>
    <w:rsid w:val="00E157D6"/>
    <w:rsid w:val="00E15B17"/>
    <w:rsid w:val="00E15C02"/>
    <w:rsid w:val="00E1611B"/>
    <w:rsid w:val="00E16561"/>
    <w:rsid w:val="00E165B3"/>
    <w:rsid w:val="00E16702"/>
    <w:rsid w:val="00E1688E"/>
    <w:rsid w:val="00E16A3A"/>
    <w:rsid w:val="00E16ED3"/>
    <w:rsid w:val="00E16F4C"/>
    <w:rsid w:val="00E17165"/>
    <w:rsid w:val="00E172B8"/>
    <w:rsid w:val="00E1731E"/>
    <w:rsid w:val="00E17385"/>
    <w:rsid w:val="00E1757E"/>
    <w:rsid w:val="00E179A1"/>
    <w:rsid w:val="00E17A4B"/>
    <w:rsid w:val="00E213D6"/>
    <w:rsid w:val="00E21C71"/>
    <w:rsid w:val="00E22459"/>
    <w:rsid w:val="00E226CD"/>
    <w:rsid w:val="00E235EF"/>
    <w:rsid w:val="00E236D3"/>
    <w:rsid w:val="00E23B1C"/>
    <w:rsid w:val="00E24168"/>
    <w:rsid w:val="00E2431D"/>
    <w:rsid w:val="00E244DF"/>
    <w:rsid w:val="00E245DA"/>
    <w:rsid w:val="00E24625"/>
    <w:rsid w:val="00E24710"/>
    <w:rsid w:val="00E249CF"/>
    <w:rsid w:val="00E24C84"/>
    <w:rsid w:val="00E24E51"/>
    <w:rsid w:val="00E251CC"/>
    <w:rsid w:val="00E25BBD"/>
    <w:rsid w:val="00E25E27"/>
    <w:rsid w:val="00E25E36"/>
    <w:rsid w:val="00E26163"/>
    <w:rsid w:val="00E26178"/>
    <w:rsid w:val="00E26488"/>
    <w:rsid w:val="00E2664E"/>
    <w:rsid w:val="00E26769"/>
    <w:rsid w:val="00E26992"/>
    <w:rsid w:val="00E30216"/>
    <w:rsid w:val="00E30683"/>
    <w:rsid w:val="00E30C1F"/>
    <w:rsid w:val="00E30DEA"/>
    <w:rsid w:val="00E31094"/>
    <w:rsid w:val="00E31626"/>
    <w:rsid w:val="00E31963"/>
    <w:rsid w:val="00E31CE7"/>
    <w:rsid w:val="00E32458"/>
    <w:rsid w:val="00E330BB"/>
    <w:rsid w:val="00E330D5"/>
    <w:rsid w:val="00E33256"/>
    <w:rsid w:val="00E3332F"/>
    <w:rsid w:val="00E33813"/>
    <w:rsid w:val="00E339C8"/>
    <w:rsid w:val="00E33B32"/>
    <w:rsid w:val="00E33CBB"/>
    <w:rsid w:val="00E3444F"/>
    <w:rsid w:val="00E346DE"/>
    <w:rsid w:val="00E3496C"/>
    <w:rsid w:val="00E3499E"/>
    <w:rsid w:val="00E34E8A"/>
    <w:rsid w:val="00E34FF9"/>
    <w:rsid w:val="00E353A7"/>
    <w:rsid w:val="00E3565F"/>
    <w:rsid w:val="00E35EB7"/>
    <w:rsid w:val="00E36024"/>
    <w:rsid w:val="00E361D8"/>
    <w:rsid w:val="00E3667A"/>
    <w:rsid w:val="00E36FEB"/>
    <w:rsid w:val="00E37061"/>
    <w:rsid w:val="00E3715A"/>
    <w:rsid w:val="00E371E8"/>
    <w:rsid w:val="00E373EA"/>
    <w:rsid w:val="00E3743C"/>
    <w:rsid w:val="00E3760C"/>
    <w:rsid w:val="00E37DDF"/>
    <w:rsid w:val="00E402C5"/>
    <w:rsid w:val="00E407F2"/>
    <w:rsid w:val="00E409DE"/>
    <w:rsid w:val="00E409F4"/>
    <w:rsid w:val="00E40B70"/>
    <w:rsid w:val="00E40B7B"/>
    <w:rsid w:val="00E40C76"/>
    <w:rsid w:val="00E40CA1"/>
    <w:rsid w:val="00E40CD5"/>
    <w:rsid w:val="00E40F74"/>
    <w:rsid w:val="00E412A0"/>
    <w:rsid w:val="00E41483"/>
    <w:rsid w:val="00E417E7"/>
    <w:rsid w:val="00E41ADA"/>
    <w:rsid w:val="00E41F6A"/>
    <w:rsid w:val="00E42078"/>
    <w:rsid w:val="00E4237B"/>
    <w:rsid w:val="00E4242C"/>
    <w:rsid w:val="00E42681"/>
    <w:rsid w:val="00E4282F"/>
    <w:rsid w:val="00E43220"/>
    <w:rsid w:val="00E43302"/>
    <w:rsid w:val="00E43DEB"/>
    <w:rsid w:val="00E43F42"/>
    <w:rsid w:val="00E4424F"/>
    <w:rsid w:val="00E444A8"/>
    <w:rsid w:val="00E44919"/>
    <w:rsid w:val="00E44F26"/>
    <w:rsid w:val="00E45115"/>
    <w:rsid w:val="00E453A4"/>
    <w:rsid w:val="00E455AE"/>
    <w:rsid w:val="00E45D48"/>
    <w:rsid w:val="00E45F7E"/>
    <w:rsid w:val="00E45F97"/>
    <w:rsid w:val="00E4603C"/>
    <w:rsid w:val="00E460AC"/>
    <w:rsid w:val="00E464D8"/>
    <w:rsid w:val="00E46DF6"/>
    <w:rsid w:val="00E471D3"/>
    <w:rsid w:val="00E474CA"/>
    <w:rsid w:val="00E47626"/>
    <w:rsid w:val="00E47CE1"/>
    <w:rsid w:val="00E5025C"/>
    <w:rsid w:val="00E50289"/>
    <w:rsid w:val="00E508F6"/>
    <w:rsid w:val="00E51341"/>
    <w:rsid w:val="00E518FC"/>
    <w:rsid w:val="00E51AE3"/>
    <w:rsid w:val="00E51B5C"/>
    <w:rsid w:val="00E51B7C"/>
    <w:rsid w:val="00E51BC2"/>
    <w:rsid w:val="00E5207E"/>
    <w:rsid w:val="00E5230C"/>
    <w:rsid w:val="00E52501"/>
    <w:rsid w:val="00E5253F"/>
    <w:rsid w:val="00E5275D"/>
    <w:rsid w:val="00E52C49"/>
    <w:rsid w:val="00E52D92"/>
    <w:rsid w:val="00E53151"/>
    <w:rsid w:val="00E531CA"/>
    <w:rsid w:val="00E53249"/>
    <w:rsid w:val="00E532C7"/>
    <w:rsid w:val="00E532E3"/>
    <w:rsid w:val="00E5338F"/>
    <w:rsid w:val="00E5345F"/>
    <w:rsid w:val="00E53492"/>
    <w:rsid w:val="00E534EE"/>
    <w:rsid w:val="00E5370A"/>
    <w:rsid w:val="00E54545"/>
    <w:rsid w:val="00E545C9"/>
    <w:rsid w:val="00E54AC3"/>
    <w:rsid w:val="00E54B8D"/>
    <w:rsid w:val="00E54C0E"/>
    <w:rsid w:val="00E54D88"/>
    <w:rsid w:val="00E54E6B"/>
    <w:rsid w:val="00E554F8"/>
    <w:rsid w:val="00E55963"/>
    <w:rsid w:val="00E559CC"/>
    <w:rsid w:val="00E55D5B"/>
    <w:rsid w:val="00E563A7"/>
    <w:rsid w:val="00E565D3"/>
    <w:rsid w:val="00E56A70"/>
    <w:rsid w:val="00E56F44"/>
    <w:rsid w:val="00E5720D"/>
    <w:rsid w:val="00E574BD"/>
    <w:rsid w:val="00E5777F"/>
    <w:rsid w:val="00E577B4"/>
    <w:rsid w:val="00E577EF"/>
    <w:rsid w:val="00E57C55"/>
    <w:rsid w:val="00E57CFF"/>
    <w:rsid w:val="00E57F7F"/>
    <w:rsid w:val="00E57FCA"/>
    <w:rsid w:val="00E604CE"/>
    <w:rsid w:val="00E605A6"/>
    <w:rsid w:val="00E60941"/>
    <w:rsid w:val="00E6103B"/>
    <w:rsid w:val="00E6163C"/>
    <w:rsid w:val="00E61D1B"/>
    <w:rsid w:val="00E61D57"/>
    <w:rsid w:val="00E620BC"/>
    <w:rsid w:val="00E622AA"/>
    <w:rsid w:val="00E623CD"/>
    <w:rsid w:val="00E624EB"/>
    <w:rsid w:val="00E62E36"/>
    <w:rsid w:val="00E631AA"/>
    <w:rsid w:val="00E633C1"/>
    <w:rsid w:val="00E635F4"/>
    <w:rsid w:val="00E63831"/>
    <w:rsid w:val="00E6397D"/>
    <w:rsid w:val="00E63A52"/>
    <w:rsid w:val="00E63FFC"/>
    <w:rsid w:val="00E641FB"/>
    <w:rsid w:val="00E64BD3"/>
    <w:rsid w:val="00E64CA0"/>
    <w:rsid w:val="00E64D3F"/>
    <w:rsid w:val="00E64F16"/>
    <w:rsid w:val="00E65004"/>
    <w:rsid w:val="00E6548B"/>
    <w:rsid w:val="00E65524"/>
    <w:rsid w:val="00E657ED"/>
    <w:rsid w:val="00E65938"/>
    <w:rsid w:val="00E65DB0"/>
    <w:rsid w:val="00E65FA6"/>
    <w:rsid w:val="00E6614F"/>
    <w:rsid w:val="00E6658C"/>
    <w:rsid w:val="00E66A49"/>
    <w:rsid w:val="00E66CDB"/>
    <w:rsid w:val="00E66D6D"/>
    <w:rsid w:val="00E67440"/>
    <w:rsid w:val="00E6752A"/>
    <w:rsid w:val="00E67A66"/>
    <w:rsid w:val="00E67D7B"/>
    <w:rsid w:val="00E67E14"/>
    <w:rsid w:val="00E701B3"/>
    <w:rsid w:val="00E70316"/>
    <w:rsid w:val="00E7079C"/>
    <w:rsid w:val="00E709BC"/>
    <w:rsid w:val="00E70E80"/>
    <w:rsid w:val="00E713F7"/>
    <w:rsid w:val="00E7197F"/>
    <w:rsid w:val="00E7232B"/>
    <w:rsid w:val="00E72407"/>
    <w:rsid w:val="00E72477"/>
    <w:rsid w:val="00E72B9E"/>
    <w:rsid w:val="00E731B3"/>
    <w:rsid w:val="00E731DC"/>
    <w:rsid w:val="00E73523"/>
    <w:rsid w:val="00E73EB2"/>
    <w:rsid w:val="00E741B7"/>
    <w:rsid w:val="00E741C7"/>
    <w:rsid w:val="00E741FB"/>
    <w:rsid w:val="00E742FC"/>
    <w:rsid w:val="00E743C0"/>
    <w:rsid w:val="00E7477F"/>
    <w:rsid w:val="00E74CF1"/>
    <w:rsid w:val="00E75331"/>
    <w:rsid w:val="00E75991"/>
    <w:rsid w:val="00E759F9"/>
    <w:rsid w:val="00E7607B"/>
    <w:rsid w:val="00E763D1"/>
    <w:rsid w:val="00E764A5"/>
    <w:rsid w:val="00E767EB"/>
    <w:rsid w:val="00E76A77"/>
    <w:rsid w:val="00E76B0C"/>
    <w:rsid w:val="00E76B0F"/>
    <w:rsid w:val="00E76DA5"/>
    <w:rsid w:val="00E7726B"/>
    <w:rsid w:val="00E77857"/>
    <w:rsid w:val="00E7792A"/>
    <w:rsid w:val="00E77C31"/>
    <w:rsid w:val="00E806C9"/>
    <w:rsid w:val="00E8075F"/>
    <w:rsid w:val="00E80C4E"/>
    <w:rsid w:val="00E80F06"/>
    <w:rsid w:val="00E811C6"/>
    <w:rsid w:val="00E8161D"/>
    <w:rsid w:val="00E81CA9"/>
    <w:rsid w:val="00E8281D"/>
    <w:rsid w:val="00E82DFA"/>
    <w:rsid w:val="00E82FA5"/>
    <w:rsid w:val="00E831C1"/>
    <w:rsid w:val="00E83659"/>
    <w:rsid w:val="00E83782"/>
    <w:rsid w:val="00E83AF5"/>
    <w:rsid w:val="00E83B96"/>
    <w:rsid w:val="00E83BF3"/>
    <w:rsid w:val="00E83C7D"/>
    <w:rsid w:val="00E83E3E"/>
    <w:rsid w:val="00E84230"/>
    <w:rsid w:val="00E8446C"/>
    <w:rsid w:val="00E84784"/>
    <w:rsid w:val="00E8482F"/>
    <w:rsid w:val="00E84B64"/>
    <w:rsid w:val="00E84DAE"/>
    <w:rsid w:val="00E8540E"/>
    <w:rsid w:val="00E856E1"/>
    <w:rsid w:val="00E85A80"/>
    <w:rsid w:val="00E85EE4"/>
    <w:rsid w:val="00E8611E"/>
    <w:rsid w:val="00E86395"/>
    <w:rsid w:val="00E869A9"/>
    <w:rsid w:val="00E876D1"/>
    <w:rsid w:val="00E877BD"/>
    <w:rsid w:val="00E879BF"/>
    <w:rsid w:val="00E87B0F"/>
    <w:rsid w:val="00E87B92"/>
    <w:rsid w:val="00E904C8"/>
    <w:rsid w:val="00E908F8"/>
    <w:rsid w:val="00E90CEC"/>
    <w:rsid w:val="00E90F45"/>
    <w:rsid w:val="00E91085"/>
    <w:rsid w:val="00E912F2"/>
    <w:rsid w:val="00E91550"/>
    <w:rsid w:val="00E915D1"/>
    <w:rsid w:val="00E917AF"/>
    <w:rsid w:val="00E91A54"/>
    <w:rsid w:val="00E9203F"/>
    <w:rsid w:val="00E92205"/>
    <w:rsid w:val="00E9274D"/>
    <w:rsid w:val="00E92AAC"/>
    <w:rsid w:val="00E92AC1"/>
    <w:rsid w:val="00E92BC1"/>
    <w:rsid w:val="00E92DC1"/>
    <w:rsid w:val="00E93235"/>
    <w:rsid w:val="00E93263"/>
    <w:rsid w:val="00E93DD2"/>
    <w:rsid w:val="00E942BD"/>
    <w:rsid w:val="00E950D4"/>
    <w:rsid w:val="00E951C5"/>
    <w:rsid w:val="00E955FB"/>
    <w:rsid w:val="00E95DF9"/>
    <w:rsid w:val="00E95E36"/>
    <w:rsid w:val="00E9649D"/>
    <w:rsid w:val="00E966E4"/>
    <w:rsid w:val="00E96789"/>
    <w:rsid w:val="00E968A2"/>
    <w:rsid w:val="00E96999"/>
    <w:rsid w:val="00E96AB6"/>
    <w:rsid w:val="00E96AFC"/>
    <w:rsid w:val="00E96F4D"/>
    <w:rsid w:val="00E972B5"/>
    <w:rsid w:val="00E97445"/>
    <w:rsid w:val="00E974D4"/>
    <w:rsid w:val="00E97536"/>
    <w:rsid w:val="00E97795"/>
    <w:rsid w:val="00E97CDC"/>
    <w:rsid w:val="00E97E42"/>
    <w:rsid w:val="00EA0177"/>
    <w:rsid w:val="00EA0641"/>
    <w:rsid w:val="00EA0CC3"/>
    <w:rsid w:val="00EA106E"/>
    <w:rsid w:val="00EA10B0"/>
    <w:rsid w:val="00EA113F"/>
    <w:rsid w:val="00EA1628"/>
    <w:rsid w:val="00EA18B6"/>
    <w:rsid w:val="00EA1B8F"/>
    <w:rsid w:val="00EA1C22"/>
    <w:rsid w:val="00EA1D02"/>
    <w:rsid w:val="00EA1D94"/>
    <w:rsid w:val="00EA26A2"/>
    <w:rsid w:val="00EA2E89"/>
    <w:rsid w:val="00EA33C7"/>
    <w:rsid w:val="00EA33CA"/>
    <w:rsid w:val="00EA3642"/>
    <w:rsid w:val="00EA3FDD"/>
    <w:rsid w:val="00EA4029"/>
    <w:rsid w:val="00EA411A"/>
    <w:rsid w:val="00EA41A8"/>
    <w:rsid w:val="00EA4CE1"/>
    <w:rsid w:val="00EA5842"/>
    <w:rsid w:val="00EA5F17"/>
    <w:rsid w:val="00EA63B7"/>
    <w:rsid w:val="00EA6447"/>
    <w:rsid w:val="00EA69CC"/>
    <w:rsid w:val="00EA73C0"/>
    <w:rsid w:val="00EA73D9"/>
    <w:rsid w:val="00EA7507"/>
    <w:rsid w:val="00EA7592"/>
    <w:rsid w:val="00EA7BEB"/>
    <w:rsid w:val="00EA7E20"/>
    <w:rsid w:val="00EB0366"/>
    <w:rsid w:val="00EB07BE"/>
    <w:rsid w:val="00EB0AC6"/>
    <w:rsid w:val="00EB0C7F"/>
    <w:rsid w:val="00EB113F"/>
    <w:rsid w:val="00EB142F"/>
    <w:rsid w:val="00EB15EA"/>
    <w:rsid w:val="00EB1843"/>
    <w:rsid w:val="00EB1AFB"/>
    <w:rsid w:val="00EB2077"/>
    <w:rsid w:val="00EB2214"/>
    <w:rsid w:val="00EB2933"/>
    <w:rsid w:val="00EB2C8B"/>
    <w:rsid w:val="00EB2CC5"/>
    <w:rsid w:val="00EB2EBE"/>
    <w:rsid w:val="00EB2F41"/>
    <w:rsid w:val="00EB3059"/>
    <w:rsid w:val="00EB3250"/>
    <w:rsid w:val="00EB3270"/>
    <w:rsid w:val="00EB339C"/>
    <w:rsid w:val="00EB36A5"/>
    <w:rsid w:val="00EB3841"/>
    <w:rsid w:val="00EB3A38"/>
    <w:rsid w:val="00EB3D57"/>
    <w:rsid w:val="00EB3E29"/>
    <w:rsid w:val="00EB43A3"/>
    <w:rsid w:val="00EB43CD"/>
    <w:rsid w:val="00EB47DD"/>
    <w:rsid w:val="00EB5566"/>
    <w:rsid w:val="00EB58D3"/>
    <w:rsid w:val="00EB5ABA"/>
    <w:rsid w:val="00EB64CE"/>
    <w:rsid w:val="00EB65BF"/>
    <w:rsid w:val="00EB665F"/>
    <w:rsid w:val="00EB697B"/>
    <w:rsid w:val="00EB7176"/>
    <w:rsid w:val="00EB7188"/>
    <w:rsid w:val="00EB7EE8"/>
    <w:rsid w:val="00EB7F1B"/>
    <w:rsid w:val="00EC0339"/>
    <w:rsid w:val="00EC0857"/>
    <w:rsid w:val="00EC0E7F"/>
    <w:rsid w:val="00EC111B"/>
    <w:rsid w:val="00EC12C4"/>
    <w:rsid w:val="00EC14C6"/>
    <w:rsid w:val="00EC183B"/>
    <w:rsid w:val="00EC1EE5"/>
    <w:rsid w:val="00EC20FB"/>
    <w:rsid w:val="00EC2560"/>
    <w:rsid w:val="00EC2568"/>
    <w:rsid w:val="00EC26CD"/>
    <w:rsid w:val="00EC28A4"/>
    <w:rsid w:val="00EC2EA1"/>
    <w:rsid w:val="00EC2F5D"/>
    <w:rsid w:val="00EC3127"/>
    <w:rsid w:val="00EC3170"/>
    <w:rsid w:val="00EC37BC"/>
    <w:rsid w:val="00EC3CDD"/>
    <w:rsid w:val="00EC3EFB"/>
    <w:rsid w:val="00EC4097"/>
    <w:rsid w:val="00EC48F7"/>
    <w:rsid w:val="00EC492F"/>
    <w:rsid w:val="00EC4B04"/>
    <w:rsid w:val="00EC5321"/>
    <w:rsid w:val="00EC5369"/>
    <w:rsid w:val="00EC57B6"/>
    <w:rsid w:val="00EC5D1C"/>
    <w:rsid w:val="00EC5F17"/>
    <w:rsid w:val="00EC60F6"/>
    <w:rsid w:val="00EC6103"/>
    <w:rsid w:val="00EC6F95"/>
    <w:rsid w:val="00EC7342"/>
    <w:rsid w:val="00EC7427"/>
    <w:rsid w:val="00EC7480"/>
    <w:rsid w:val="00EC7665"/>
    <w:rsid w:val="00EC78BB"/>
    <w:rsid w:val="00EC7C72"/>
    <w:rsid w:val="00EC7FFA"/>
    <w:rsid w:val="00ED0236"/>
    <w:rsid w:val="00ED05D1"/>
    <w:rsid w:val="00ED166C"/>
    <w:rsid w:val="00ED18E7"/>
    <w:rsid w:val="00ED1966"/>
    <w:rsid w:val="00ED19C7"/>
    <w:rsid w:val="00ED1A39"/>
    <w:rsid w:val="00ED1C18"/>
    <w:rsid w:val="00ED27D0"/>
    <w:rsid w:val="00ED28C6"/>
    <w:rsid w:val="00ED2E80"/>
    <w:rsid w:val="00ED2F00"/>
    <w:rsid w:val="00ED311D"/>
    <w:rsid w:val="00ED319C"/>
    <w:rsid w:val="00ED320B"/>
    <w:rsid w:val="00ED3226"/>
    <w:rsid w:val="00ED3265"/>
    <w:rsid w:val="00ED36EB"/>
    <w:rsid w:val="00ED402B"/>
    <w:rsid w:val="00ED4230"/>
    <w:rsid w:val="00ED42BB"/>
    <w:rsid w:val="00ED437E"/>
    <w:rsid w:val="00ED49F8"/>
    <w:rsid w:val="00ED4DE7"/>
    <w:rsid w:val="00ED4DEA"/>
    <w:rsid w:val="00ED51D8"/>
    <w:rsid w:val="00ED58C1"/>
    <w:rsid w:val="00ED5AB3"/>
    <w:rsid w:val="00ED5D2C"/>
    <w:rsid w:val="00ED61D4"/>
    <w:rsid w:val="00ED637D"/>
    <w:rsid w:val="00ED63F0"/>
    <w:rsid w:val="00ED6419"/>
    <w:rsid w:val="00ED64F0"/>
    <w:rsid w:val="00ED6642"/>
    <w:rsid w:val="00ED6834"/>
    <w:rsid w:val="00ED6B67"/>
    <w:rsid w:val="00ED6D68"/>
    <w:rsid w:val="00ED6D8E"/>
    <w:rsid w:val="00ED70FE"/>
    <w:rsid w:val="00ED7C30"/>
    <w:rsid w:val="00ED7C40"/>
    <w:rsid w:val="00ED7FAE"/>
    <w:rsid w:val="00EE0056"/>
    <w:rsid w:val="00EE0423"/>
    <w:rsid w:val="00EE17E0"/>
    <w:rsid w:val="00EE1A15"/>
    <w:rsid w:val="00EE1BF1"/>
    <w:rsid w:val="00EE264F"/>
    <w:rsid w:val="00EE2668"/>
    <w:rsid w:val="00EE26E2"/>
    <w:rsid w:val="00EE27FC"/>
    <w:rsid w:val="00EE2C99"/>
    <w:rsid w:val="00EE30CA"/>
    <w:rsid w:val="00EE3656"/>
    <w:rsid w:val="00EE3844"/>
    <w:rsid w:val="00EE3B2A"/>
    <w:rsid w:val="00EE3E9A"/>
    <w:rsid w:val="00EE4170"/>
    <w:rsid w:val="00EE44CA"/>
    <w:rsid w:val="00EE454C"/>
    <w:rsid w:val="00EE4662"/>
    <w:rsid w:val="00EE50B0"/>
    <w:rsid w:val="00EE516D"/>
    <w:rsid w:val="00EE56C2"/>
    <w:rsid w:val="00EE5939"/>
    <w:rsid w:val="00EE5A55"/>
    <w:rsid w:val="00EE5B3F"/>
    <w:rsid w:val="00EE5DC3"/>
    <w:rsid w:val="00EE610C"/>
    <w:rsid w:val="00EE6261"/>
    <w:rsid w:val="00EE6667"/>
    <w:rsid w:val="00EE696B"/>
    <w:rsid w:val="00EE6A80"/>
    <w:rsid w:val="00EE6EEA"/>
    <w:rsid w:val="00EE6EF1"/>
    <w:rsid w:val="00EE788F"/>
    <w:rsid w:val="00EE7CC8"/>
    <w:rsid w:val="00EF008B"/>
    <w:rsid w:val="00EF00ED"/>
    <w:rsid w:val="00EF0320"/>
    <w:rsid w:val="00EF0681"/>
    <w:rsid w:val="00EF09C8"/>
    <w:rsid w:val="00EF0C93"/>
    <w:rsid w:val="00EF105E"/>
    <w:rsid w:val="00EF1362"/>
    <w:rsid w:val="00EF1995"/>
    <w:rsid w:val="00EF1B1C"/>
    <w:rsid w:val="00EF1E24"/>
    <w:rsid w:val="00EF2463"/>
    <w:rsid w:val="00EF26B0"/>
    <w:rsid w:val="00EF2A2A"/>
    <w:rsid w:val="00EF2DA7"/>
    <w:rsid w:val="00EF2F7C"/>
    <w:rsid w:val="00EF30C9"/>
    <w:rsid w:val="00EF350C"/>
    <w:rsid w:val="00EF3BA7"/>
    <w:rsid w:val="00EF3C90"/>
    <w:rsid w:val="00EF4634"/>
    <w:rsid w:val="00EF4C96"/>
    <w:rsid w:val="00EF4CBB"/>
    <w:rsid w:val="00EF566D"/>
    <w:rsid w:val="00EF58AC"/>
    <w:rsid w:val="00EF5AFC"/>
    <w:rsid w:val="00EF5D41"/>
    <w:rsid w:val="00EF60A8"/>
    <w:rsid w:val="00EF645C"/>
    <w:rsid w:val="00EF64C2"/>
    <w:rsid w:val="00EF6547"/>
    <w:rsid w:val="00EF72AF"/>
    <w:rsid w:val="00EF7374"/>
    <w:rsid w:val="00EF7584"/>
    <w:rsid w:val="00EF75D7"/>
    <w:rsid w:val="00EF78ED"/>
    <w:rsid w:val="00EF7DDB"/>
    <w:rsid w:val="00EF7E88"/>
    <w:rsid w:val="00F00433"/>
    <w:rsid w:val="00F0043D"/>
    <w:rsid w:val="00F00582"/>
    <w:rsid w:val="00F0084E"/>
    <w:rsid w:val="00F008D7"/>
    <w:rsid w:val="00F00900"/>
    <w:rsid w:val="00F00A76"/>
    <w:rsid w:val="00F00B2D"/>
    <w:rsid w:val="00F01052"/>
    <w:rsid w:val="00F017E5"/>
    <w:rsid w:val="00F01ECA"/>
    <w:rsid w:val="00F026FC"/>
    <w:rsid w:val="00F02982"/>
    <w:rsid w:val="00F02BF3"/>
    <w:rsid w:val="00F02C35"/>
    <w:rsid w:val="00F02CDE"/>
    <w:rsid w:val="00F031C6"/>
    <w:rsid w:val="00F03701"/>
    <w:rsid w:val="00F03B6A"/>
    <w:rsid w:val="00F03C38"/>
    <w:rsid w:val="00F03E8F"/>
    <w:rsid w:val="00F0471F"/>
    <w:rsid w:val="00F049CC"/>
    <w:rsid w:val="00F04B8C"/>
    <w:rsid w:val="00F0511B"/>
    <w:rsid w:val="00F0529E"/>
    <w:rsid w:val="00F05329"/>
    <w:rsid w:val="00F05843"/>
    <w:rsid w:val="00F05C24"/>
    <w:rsid w:val="00F05EF0"/>
    <w:rsid w:val="00F0614E"/>
    <w:rsid w:val="00F06583"/>
    <w:rsid w:val="00F065F2"/>
    <w:rsid w:val="00F068E8"/>
    <w:rsid w:val="00F06B85"/>
    <w:rsid w:val="00F06E39"/>
    <w:rsid w:val="00F06EF3"/>
    <w:rsid w:val="00F07682"/>
    <w:rsid w:val="00F0783F"/>
    <w:rsid w:val="00F103DE"/>
    <w:rsid w:val="00F10674"/>
    <w:rsid w:val="00F10ACD"/>
    <w:rsid w:val="00F10EA6"/>
    <w:rsid w:val="00F11022"/>
    <w:rsid w:val="00F1155C"/>
    <w:rsid w:val="00F11BE9"/>
    <w:rsid w:val="00F11D3D"/>
    <w:rsid w:val="00F1263F"/>
    <w:rsid w:val="00F129D5"/>
    <w:rsid w:val="00F12D50"/>
    <w:rsid w:val="00F13153"/>
    <w:rsid w:val="00F132B7"/>
    <w:rsid w:val="00F132C4"/>
    <w:rsid w:val="00F13359"/>
    <w:rsid w:val="00F13710"/>
    <w:rsid w:val="00F1381A"/>
    <w:rsid w:val="00F14096"/>
    <w:rsid w:val="00F1469D"/>
    <w:rsid w:val="00F14779"/>
    <w:rsid w:val="00F14C3A"/>
    <w:rsid w:val="00F14CD1"/>
    <w:rsid w:val="00F14E08"/>
    <w:rsid w:val="00F152DB"/>
    <w:rsid w:val="00F15580"/>
    <w:rsid w:val="00F15A5F"/>
    <w:rsid w:val="00F15C5B"/>
    <w:rsid w:val="00F15CD3"/>
    <w:rsid w:val="00F15EA8"/>
    <w:rsid w:val="00F15F23"/>
    <w:rsid w:val="00F161CF"/>
    <w:rsid w:val="00F16549"/>
    <w:rsid w:val="00F16B43"/>
    <w:rsid w:val="00F16DA9"/>
    <w:rsid w:val="00F17321"/>
    <w:rsid w:val="00F176A9"/>
    <w:rsid w:val="00F17993"/>
    <w:rsid w:val="00F202A4"/>
    <w:rsid w:val="00F20E24"/>
    <w:rsid w:val="00F20FE9"/>
    <w:rsid w:val="00F210B7"/>
    <w:rsid w:val="00F219AC"/>
    <w:rsid w:val="00F21ABB"/>
    <w:rsid w:val="00F2240C"/>
    <w:rsid w:val="00F228CB"/>
    <w:rsid w:val="00F22AAB"/>
    <w:rsid w:val="00F22B14"/>
    <w:rsid w:val="00F22D07"/>
    <w:rsid w:val="00F22F69"/>
    <w:rsid w:val="00F230DF"/>
    <w:rsid w:val="00F23649"/>
    <w:rsid w:val="00F23759"/>
    <w:rsid w:val="00F2378C"/>
    <w:rsid w:val="00F23B96"/>
    <w:rsid w:val="00F23F92"/>
    <w:rsid w:val="00F2415D"/>
    <w:rsid w:val="00F244DD"/>
    <w:rsid w:val="00F2483F"/>
    <w:rsid w:val="00F24AE0"/>
    <w:rsid w:val="00F24B4A"/>
    <w:rsid w:val="00F24BE3"/>
    <w:rsid w:val="00F24D35"/>
    <w:rsid w:val="00F25001"/>
    <w:rsid w:val="00F25030"/>
    <w:rsid w:val="00F257A7"/>
    <w:rsid w:val="00F25EEE"/>
    <w:rsid w:val="00F26078"/>
    <w:rsid w:val="00F260EF"/>
    <w:rsid w:val="00F26139"/>
    <w:rsid w:val="00F2646E"/>
    <w:rsid w:val="00F265E9"/>
    <w:rsid w:val="00F26BC5"/>
    <w:rsid w:val="00F26DF0"/>
    <w:rsid w:val="00F27004"/>
    <w:rsid w:val="00F27153"/>
    <w:rsid w:val="00F271C0"/>
    <w:rsid w:val="00F274F3"/>
    <w:rsid w:val="00F30041"/>
    <w:rsid w:val="00F3004C"/>
    <w:rsid w:val="00F3009E"/>
    <w:rsid w:val="00F303D9"/>
    <w:rsid w:val="00F3056D"/>
    <w:rsid w:val="00F3122C"/>
    <w:rsid w:val="00F31376"/>
    <w:rsid w:val="00F31519"/>
    <w:rsid w:val="00F31AA2"/>
    <w:rsid w:val="00F32784"/>
    <w:rsid w:val="00F330EF"/>
    <w:rsid w:val="00F3322C"/>
    <w:rsid w:val="00F3347B"/>
    <w:rsid w:val="00F337A6"/>
    <w:rsid w:val="00F337CF"/>
    <w:rsid w:val="00F33B64"/>
    <w:rsid w:val="00F33F46"/>
    <w:rsid w:val="00F3434C"/>
    <w:rsid w:val="00F34382"/>
    <w:rsid w:val="00F35698"/>
    <w:rsid w:val="00F35ABA"/>
    <w:rsid w:val="00F35ACF"/>
    <w:rsid w:val="00F35BBB"/>
    <w:rsid w:val="00F35BCD"/>
    <w:rsid w:val="00F35D19"/>
    <w:rsid w:val="00F365B5"/>
    <w:rsid w:val="00F365BB"/>
    <w:rsid w:val="00F366DB"/>
    <w:rsid w:val="00F366F7"/>
    <w:rsid w:val="00F368FC"/>
    <w:rsid w:val="00F36A6E"/>
    <w:rsid w:val="00F36A87"/>
    <w:rsid w:val="00F36B70"/>
    <w:rsid w:val="00F36CC6"/>
    <w:rsid w:val="00F378F9"/>
    <w:rsid w:val="00F37988"/>
    <w:rsid w:val="00F37F3E"/>
    <w:rsid w:val="00F40053"/>
    <w:rsid w:val="00F403D4"/>
    <w:rsid w:val="00F4089C"/>
    <w:rsid w:val="00F40A2F"/>
    <w:rsid w:val="00F40BAB"/>
    <w:rsid w:val="00F40C79"/>
    <w:rsid w:val="00F4120F"/>
    <w:rsid w:val="00F41453"/>
    <w:rsid w:val="00F417F8"/>
    <w:rsid w:val="00F41AA0"/>
    <w:rsid w:val="00F42043"/>
    <w:rsid w:val="00F42140"/>
    <w:rsid w:val="00F42412"/>
    <w:rsid w:val="00F4261B"/>
    <w:rsid w:val="00F428EF"/>
    <w:rsid w:val="00F431EB"/>
    <w:rsid w:val="00F43932"/>
    <w:rsid w:val="00F43AD3"/>
    <w:rsid w:val="00F43B2D"/>
    <w:rsid w:val="00F44186"/>
    <w:rsid w:val="00F4418C"/>
    <w:rsid w:val="00F44312"/>
    <w:rsid w:val="00F44362"/>
    <w:rsid w:val="00F4450E"/>
    <w:rsid w:val="00F445AF"/>
    <w:rsid w:val="00F449FF"/>
    <w:rsid w:val="00F44A76"/>
    <w:rsid w:val="00F45227"/>
    <w:rsid w:val="00F45346"/>
    <w:rsid w:val="00F4568E"/>
    <w:rsid w:val="00F45BFD"/>
    <w:rsid w:val="00F45D05"/>
    <w:rsid w:val="00F45DEB"/>
    <w:rsid w:val="00F46146"/>
    <w:rsid w:val="00F462F4"/>
    <w:rsid w:val="00F464A1"/>
    <w:rsid w:val="00F468A1"/>
    <w:rsid w:val="00F46F95"/>
    <w:rsid w:val="00F470AE"/>
    <w:rsid w:val="00F471C7"/>
    <w:rsid w:val="00F472FA"/>
    <w:rsid w:val="00F47A46"/>
    <w:rsid w:val="00F47F51"/>
    <w:rsid w:val="00F50613"/>
    <w:rsid w:val="00F50A8A"/>
    <w:rsid w:val="00F50BCE"/>
    <w:rsid w:val="00F50E4F"/>
    <w:rsid w:val="00F510A9"/>
    <w:rsid w:val="00F51112"/>
    <w:rsid w:val="00F51333"/>
    <w:rsid w:val="00F516ED"/>
    <w:rsid w:val="00F51944"/>
    <w:rsid w:val="00F51DC6"/>
    <w:rsid w:val="00F51EA3"/>
    <w:rsid w:val="00F52596"/>
    <w:rsid w:val="00F53076"/>
    <w:rsid w:val="00F53095"/>
    <w:rsid w:val="00F5310D"/>
    <w:rsid w:val="00F538FF"/>
    <w:rsid w:val="00F53EE7"/>
    <w:rsid w:val="00F540DC"/>
    <w:rsid w:val="00F542A2"/>
    <w:rsid w:val="00F54531"/>
    <w:rsid w:val="00F5483D"/>
    <w:rsid w:val="00F5485E"/>
    <w:rsid w:val="00F5486D"/>
    <w:rsid w:val="00F54B63"/>
    <w:rsid w:val="00F54C51"/>
    <w:rsid w:val="00F54DBE"/>
    <w:rsid w:val="00F55215"/>
    <w:rsid w:val="00F559A3"/>
    <w:rsid w:val="00F55E0A"/>
    <w:rsid w:val="00F55E28"/>
    <w:rsid w:val="00F5674C"/>
    <w:rsid w:val="00F56877"/>
    <w:rsid w:val="00F56C76"/>
    <w:rsid w:val="00F56D0F"/>
    <w:rsid w:val="00F56D2F"/>
    <w:rsid w:val="00F56E16"/>
    <w:rsid w:val="00F5705C"/>
    <w:rsid w:val="00F57101"/>
    <w:rsid w:val="00F57606"/>
    <w:rsid w:val="00F57757"/>
    <w:rsid w:val="00F579D3"/>
    <w:rsid w:val="00F57EB2"/>
    <w:rsid w:val="00F60152"/>
    <w:rsid w:val="00F607E3"/>
    <w:rsid w:val="00F607E5"/>
    <w:rsid w:val="00F60984"/>
    <w:rsid w:val="00F60DC1"/>
    <w:rsid w:val="00F6126B"/>
    <w:rsid w:val="00F61309"/>
    <w:rsid w:val="00F61939"/>
    <w:rsid w:val="00F61A66"/>
    <w:rsid w:val="00F61C60"/>
    <w:rsid w:val="00F61F74"/>
    <w:rsid w:val="00F61F7F"/>
    <w:rsid w:val="00F62108"/>
    <w:rsid w:val="00F6230F"/>
    <w:rsid w:val="00F62447"/>
    <w:rsid w:val="00F62688"/>
    <w:rsid w:val="00F62A07"/>
    <w:rsid w:val="00F6306E"/>
    <w:rsid w:val="00F632B9"/>
    <w:rsid w:val="00F6348B"/>
    <w:rsid w:val="00F6391B"/>
    <w:rsid w:val="00F63DCE"/>
    <w:rsid w:val="00F64A2A"/>
    <w:rsid w:val="00F64C87"/>
    <w:rsid w:val="00F650BD"/>
    <w:rsid w:val="00F651F7"/>
    <w:rsid w:val="00F652AD"/>
    <w:rsid w:val="00F653FA"/>
    <w:rsid w:val="00F657C3"/>
    <w:rsid w:val="00F65847"/>
    <w:rsid w:val="00F65968"/>
    <w:rsid w:val="00F65C8D"/>
    <w:rsid w:val="00F65EC9"/>
    <w:rsid w:val="00F65F71"/>
    <w:rsid w:val="00F665B4"/>
    <w:rsid w:val="00F66E0F"/>
    <w:rsid w:val="00F66E9C"/>
    <w:rsid w:val="00F66FD3"/>
    <w:rsid w:val="00F67014"/>
    <w:rsid w:val="00F670C1"/>
    <w:rsid w:val="00F67289"/>
    <w:rsid w:val="00F6760F"/>
    <w:rsid w:val="00F67807"/>
    <w:rsid w:val="00F67E08"/>
    <w:rsid w:val="00F7016B"/>
    <w:rsid w:val="00F707EB"/>
    <w:rsid w:val="00F70958"/>
    <w:rsid w:val="00F70C94"/>
    <w:rsid w:val="00F7107E"/>
    <w:rsid w:val="00F7168F"/>
    <w:rsid w:val="00F719D7"/>
    <w:rsid w:val="00F71B14"/>
    <w:rsid w:val="00F71F5D"/>
    <w:rsid w:val="00F725EC"/>
    <w:rsid w:val="00F72C0E"/>
    <w:rsid w:val="00F72EE6"/>
    <w:rsid w:val="00F72EF8"/>
    <w:rsid w:val="00F72EFA"/>
    <w:rsid w:val="00F72F05"/>
    <w:rsid w:val="00F7321B"/>
    <w:rsid w:val="00F73367"/>
    <w:rsid w:val="00F73F11"/>
    <w:rsid w:val="00F7410B"/>
    <w:rsid w:val="00F74394"/>
    <w:rsid w:val="00F744C0"/>
    <w:rsid w:val="00F74F17"/>
    <w:rsid w:val="00F74FA0"/>
    <w:rsid w:val="00F75324"/>
    <w:rsid w:val="00F7568F"/>
    <w:rsid w:val="00F75A1F"/>
    <w:rsid w:val="00F75AA7"/>
    <w:rsid w:val="00F75B44"/>
    <w:rsid w:val="00F75C01"/>
    <w:rsid w:val="00F75DAD"/>
    <w:rsid w:val="00F75ED6"/>
    <w:rsid w:val="00F7613E"/>
    <w:rsid w:val="00F76434"/>
    <w:rsid w:val="00F76854"/>
    <w:rsid w:val="00F768CA"/>
    <w:rsid w:val="00F76D33"/>
    <w:rsid w:val="00F77088"/>
    <w:rsid w:val="00F77235"/>
    <w:rsid w:val="00F77327"/>
    <w:rsid w:val="00F7747E"/>
    <w:rsid w:val="00F77A58"/>
    <w:rsid w:val="00F77CBA"/>
    <w:rsid w:val="00F77EC4"/>
    <w:rsid w:val="00F807AC"/>
    <w:rsid w:val="00F80A44"/>
    <w:rsid w:val="00F80B1A"/>
    <w:rsid w:val="00F80DA7"/>
    <w:rsid w:val="00F8106D"/>
    <w:rsid w:val="00F815FC"/>
    <w:rsid w:val="00F82E63"/>
    <w:rsid w:val="00F82E71"/>
    <w:rsid w:val="00F8300B"/>
    <w:rsid w:val="00F83182"/>
    <w:rsid w:val="00F83967"/>
    <w:rsid w:val="00F83A63"/>
    <w:rsid w:val="00F83B00"/>
    <w:rsid w:val="00F83B28"/>
    <w:rsid w:val="00F842CF"/>
    <w:rsid w:val="00F8498D"/>
    <w:rsid w:val="00F84FAE"/>
    <w:rsid w:val="00F852ED"/>
    <w:rsid w:val="00F857DC"/>
    <w:rsid w:val="00F85EAD"/>
    <w:rsid w:val="00F8603F"/>
    <w:rsid w:val="00F86171"/>
    <w:rsid w:val="00F86B3A"/>
    <w:rsid w:val="00F86C44"/>
    <w:rsid w:val="00F873EE"/>
    <w:rsid w:val="00F878BF"/>
    <w:rsid w:val="00F87A44"/>
    <w:rsid w:val="00F87D91"/>
    <w:rsid w:val="00F9009D"/>
    <w:rsid w:val="00F90911"/>
    <w:rsid w:val="00F9096F"/>
    <w:rsid w:val="00F90ACD"/>
    <w:rsid w:val="00F90B57"/>
    <w:rsid w:val="00F90C3F"/>
    <w:rsid w:val="00F91142"/>
    <w:rsid w:val="00F9128B"/>
    <w:rsid w:val="00F91659"/>
    <w:rsid w:val="00F91754"/>
    <w:rsid w:val="00F91888"/>
    <w:rsid w:val="00F91C89"/>
    <w:rsid w:val="00F92187"/>
    <w:rsid w:val="00F92921"/>
    <w:rsid w:val="00F92F09"/>
    <w:rsid w:val="00F93219"/>
    <w:rsid w:val="00F933E3"/>
    <w:rsid w:val="00F93516"/>
    <w:rsid w:val="00F936E6"/>
    <w:rsid w:val="00F93B98"/>
    <w:rsid w:val="00F942A9"/>
    <w:rsid w:val="00F9495A"/>
    <w:rsid w:val="00F94C38"/>
    <w:rsid w:val="00F94C53"/>
    <w:rsid w:val="00F951EE"/>
    <w:rsid w:val="00F95348"/>
    <w:rsid w:val="00F95566"/>
    <w:rsid w:val="00F95BB2"/>
    <w:rsid w:val="00F96305"/>
    <w:rsid w:val="00F96519"/>
    <w:rsid w:val="00F96796"/>
    <w:rsid w:val="00F96A80"/>
    <w:rsid w:val="00F96FAC"/>
    <w:rsid w:val="00F97406"/>
    <w:rsid w:val="00F97614"/>
    <w:rsid w:val="00F97803"/>
    <w:rsid w:val="00F979BA"/>
    <w:rsid w:val="00F97BCC"/>
    <w:rsid w:val="00FA038C"/>
    <w:rsid w:val="00FA06B1"/>
    <w:rsid w:val="00FA07EA"/>
    <w:rsid w:val="00FA08F1"/>
    <w:rsid w:val="00FA0F4B"/>
    <w:rsid w:val="00FA1134"/>
    <w:rsid w:val="00FA1363"/>
    <w:rsid w:val="00FA14E6"/>
    <w:rsid w:val="00FA151B"/>
    <w:rsid w:val="00FA20EA"/>
    <w:rsid w:val="00FA21D3"/>
    <w:rsid w:val="00FA2281"/>
    <w:rsid w:val="00FA232C"/>
    <w:rsid w:val="00FA249A"/>
    <w:rsid w:val="00FA253D"/>
    <w:rsid w:val="00FA264F"/>
    <w:rsid w:val="00FA26C7"/>
    <w:rsid w:val="00FA270A"/>
    <w:rsid w:val="00FA2D71"/>
    <w:rsid w:val="00FA2D84"/>
    <w:rsid w:val="00FA2DF4"/>
    <w:rsid w:val="00FA328E"/>
    <w:rsid w:val="00FA3495"/>
    <w:rsid w:val="00FA3759"/>
    <w:rsid w:val="00FA3F50"/>
    <w:rsid w:val="00FA4547"/>
    <w:rsid w:val="00FA4632"/>
    <w:rsid w:val="00FA49C6"/>
    <w:rsid w:val="00FA4C0E"/>
    <w:rsid w:val="00FA5083"/>
    <w:rsid w:val="00FA554F"/>
    <w:rsid w:val="00FA5B11"/>
    <w:rsid w:val="00FA5B42"/>
    <w:rsid w:val="00FA5FAF"/>
    <w:rsid w:val="00FA61C6"/>
    <w:rsid w:val="00FA626E"/>
    <w:rsid w:val="00FA646A"/>
    <w:rsid w:val="00FA683F"/>
    <w:rsid w:val="00FA68DB"/>
    <w:rsid w:val="00FA69DA"/>
    <w:rsid w:val="00FA6A04"/>
    <w:rsid w:val="00FA6D2F"/>
    <w:rsid w:val="00FA732F"/>
    <w:rsid w:val="00FA7868"/>
    <w:rsid w:val="00FA7B83"/>
    <w:rsid w:val="00FA7F19"/>
    <w:rsid w:val="00FB0581"/>
    <w:rsid w:val="00FB06ED"/>
    <w:rsid w:val="00FB07E7"/>
    <w:rsid w:val="00FB0BE5"/>
    <w:rsid w:val="00FB0EEB"/>
    <w:rsid w:val="00FB10AD"/>
    <w:rsid w:val="00FB1492"/>
    <w:rsid w:val="00FB1696"/>
    <w:rsid w:val="00FB1F78"/>
    <w:rsid w:val="00FB22AA"/>
    <w:rsid w:val="00FB270F"/>
    <w:rsid w:val="00FB2AD5"/>
    <w:rsid w:val="00FB3070"/>
    <w:rsid w:val="00FB31F8"/>
    <w:rsid w:val="00FB43F8"/>
    <w:rsid w:val="00FB4733"/>
    <w:rsid w:val="00FB4B65"/>
    <w:rsid w:val="00FB4BDE"/>
    <w:rsid w:val="00FB4E0F"/>
    <w:rsid w:val="00FB4E1C"/>
    <w:rsid w:val="00FB50D1"/>
    <w:rsid w:val="00FB563A"/>
    <w:rsid w:val="00FB5799"/>
    <w:rsid w:val="00FB5AA9"/>
    <w:rsid w:val="00FB5C78"/>
    <w:rsid w:val="00FB5EF0"/>
    <w:rsid w:val="00FB64CA"/>
    <w:rsid w:val="00FB655B"/>
    <w:rsid w:val="00FB6B03"/>
    <w:rsid w:val="00FB6B17"/>
    <w:rsid w:val="00FB6C2B"/>
    <w:rsid w:val="00FB6E58"/>
    <w:rsid w:val="00FB7312"/>
    <w:rsid w:val="00FB73F2"/>
    <w:rsid w:val="00FB7498"/>
    <w:rsid w:val="00FB7D1D"/>
    <w:rsid w:val="00FC01D3"/>
    <w:rsid w:val="00FC0401"/>
    <w:rsid w:val="00FC0708"/>
    <w:rsid w:val="00FC0720"/>
    <w:rsid w:val="00FC092B"/>
    <w:rsid w:val="00FC0DE1"/>
    <w:rsid w:val="00FC0DE4"/>
    <w:rsid w:val="00FC1281"/>
    <w:rsid w:val="00FC158F"/>
    <w:rsid w:val="00FC1641"/>
    <w:rsid w:val="00FC1666"/>
    <w:rsid w:val="00FC1801"/>
    <w:rsid w:val="00FC2260"/>
    <w:rsid w:val="00FC2542"/>
    <w:rsid w:val="00FC28FA"/>
    <w:rsid w:val="00FC2998"/>
    <w:rsid w:val="00FC2A7F"/>
    <w:rsid w:val="00FC2F88"/>
    <w:rsid w:val="00FC3037"/>
    <w:rsid w:val="00FC3232"/>
    <w:rsid w:val="00FC3701"/>
    <w:rsid w:val="00FC3E45"/>
    <w:rsid w:val="00FC3EA2"/>
    <w:rsid w:val="00FC43F4"/>
    <w:rsid w:val="00FC4514"/>
    <w:rsid w:val="00FC46FD"/>
    <w:rsid w:val="00FC4703"/>
    <w:rsid w:val="00FC488C"/>
    <w:rsid w:val="00FC4A9D"/>
    <w:rsid w:val="00FC4ECB"/>
    <w:rsid w:val="00FC5211"/>
    <w:rsid w:val="00FC56E8"/>
    <w:rsid w:val="00FC5B49"/>
    <w:rsid w:val="00FC6201"/>
    <w:rsid w:val="00FC63EC"/>
    <w:rsid w:val="00FC68F8"/>
    <w:rsid w:val="00FC6C3D"/>
    <w:rsid w:val="00FC7389"/>
    <w:rsid w:val="00FC76FA"/>
    <w:rsid w:val="00FC7875"/>
    <w:rsid w:val="00FC7BA4"/>
    <w:rsid w:val="00FD005A"/>
    <w:rsid w:val="00FD04D4"/>
    <w:rsid w:val="00FD0778"/>
    <w:rsid w:val="00FD0CB7"/>
    <w:rsid w:val="00FD0E41"/>
    <w:rsid w:val="00FD0F69"/>
    <w:rsid w:val="00FD1128"/>
    <w:rsid w:val="00FD1167"/>
    <w:rsid w:val="00FD15B4"/>
    <w:rsid w:val="00FD1FEF"/>
    <w:rsid w:val="00FD2165"/>
    <w:rsid w:val="00FD26D3"/>
    <w:rsid w:val="00FD2731"/>
    <w:rsid w:val="00FD28F9"/>
    <w:rsid w:val="00FD2D59"/>
    <w:rsid w:val="00FD2D72"/>
    <w:rsid w:val="00FD3098"/>
    <w:rsid w:val="00FD32F4"/>
    <w:rsid w:val="00FD33FA"/>
    <w:rsid w:val="00FD372D"/>
    <w:rsid w:val="00FD37BA"/>
    <w:rsid w:val="00FD3C20"/>
    <w:rsid w:val="00FD3D53"/>
    <w:rsid w:val="00FD3F53"/>
    <w:rsid w:val="00FD4135"/>
    <w:rsid w:val="00FD433C"/>
    <w:rsid w:val="00FD4664"/>
    <w:rsid w:val="00FD474A"/>
    <w:rsid w:val="00FD4E09"/>
    <w:rsid w:val="00FD4EC3"/>
    <w:rsid w:val="00FD4F18"/>
    <w:rsid w:val="00FD4F20"/>
    <w:rsid w:val="00FD5476"/>
    <w:rsid w:val="00FD5508"/>
    <w:rsid w:val="00FD57C2"/>
    <w:rsid w:val="00FD5E1C"/>
    <w:rsid w:val="00FD6094"/>
    <w:rsid w:val="00FD65AE"/>
    <w:rsid w:val="00FD6B18"/>
    <w:rsid w:val="00FD6C59"/>
    <w:rsid w:val="00FD7362"/>
    <w:rsid w:val="00FD768E"/>
    <w:rsid w:val="00FD782E"/>
    <w:rsid w:val="00FD7849"/>
    <w:rsid w:val="00FD7BE4"/>
    <w:rsid w:val="00FE0723"/>
    <w:rsid w:val="00FE0839"/>
    <w:rsid w:val="00FE08C7"/>
    <w:rsid w:val="00FE183F"/>
    <w:rsid w:val="00FE1BE2"/>
    <w:rsid w:val="00FE1C46"/>
    <w:rsid w:val="00FE1DA3"/>
    <w:rsid w:val="00FE2016"/>
    <w:rsid w:val="00FE237F"/>
    <w:rsid w:val="00FE25B6"/>
    <w:rsid w:val="00FE276D"/>
    <w:rsid w:val="00FE2F74"/>
    <w:rsid w:val="00FE3017"/>
    <w:rsid w:val="00FE32CB"/>
    <w:rsid w:val="00FE3807"/>
    <w:rsid w:val="00FE3BEE"/>
    <w:rsid w:val="00FE3DD0"/>
    <w:rsid w:val="00FE404B"/>
    <w:rsid w:val="00FE4126"/>
    <w:rsid w:val="00FE4156"/>
    <w:rsid w:val="00FE4455"/>
    <w:rsid w:val="00FE47DC"/>
    <w:rsid w:val="00FE47FD"/>
    <w:rsid w:val="00FE553A"/>
    <w:rsid w:val="00FE559C"/>
    <w:rsid w:val="00FE5EE8"/>
    <w:rsid w:val="00FE6360"/>
    <w:rsid w:val="00FE64CC"/>
    <w:rsid w:val="00FE659B"/>
    <w:rsid w:val="00FE6989"/>
    <w:rsid w:val="00FE7595"/>
    <w:rsid w:val="00FE799F"/>
    <w:rsid w:val="00FF0744"/>
    <w:rsid w:val="00FF1016"/>
    <w:rsid w:val="00FF14B5"/>
    <w:rsid w:val="00FF16A5"/>
    <w:rsid w:val="00FF1C80"/>
    <w:rsid w:val="00FF1E95"/>
    <w:rsid w:val="00FF260F"/>
    <w:rsid w:val="00FF2823"/>
    <w:rsid w:val="00FF2A80"/>
    <w:rsid w:val="00FF2ABF"/>
    <w:rsid w:val="00FF31B1"/>
    <w:rsid w:val="00FF3B6D"/>
    <w:rsid w:val="00FF3CD4"/>
    <w:rsid w:val="00FF4719"/>
    <w:rsid w:val="00FF4971"/>
    <w:rsid w:val="00FF4ECB"/>
    <w:rsid w:val="00FF5043"/>
    <w:rsid w:val="00FF535B"/>
    <w:rsid w:val="00FF5379"/>
    <w:rsid w:val="00FF53AE"/>
    <w:rsid w:val="00FF5433"/>
    <w:rsid w:val="00FF57E2"/>
    <w:rsid w:val="00FF5DE0"/>
    <w:rsid w:val="00FF6432"/>
    <w:rsid w:val="00FF69E9"/>
    <w:rsid w:val="00FF6BA3"/>
    <w:rsid w:val="00FF6BCE"/>
    <w:rsid w:val="00FF6C1F"/>
    <w:rsid w:val="00FF6E5D"/>
    <w:rsid w:val="00FF7492"/>
    <w:rsid w:val="00FF7878"/>
    <w:rsid w:val="00FF7CD3"/>
    <w:rsid w:val="00FF7D75"/>
    <w:rsid w:val="00FF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0F8C"/>
  <w15:docId w15:val="{E0BBE0D6-C5E9-4EFB-89C9-25328814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44A97"/>
    <w:pPr>
      <w:widowControl w:val="0"/>
      <w:spacing w:line="300" w:lineRule="auto"/>
      <w:ind w:firstLineChars="200" w:firstLine="200"/>
      <w:jc w:val="both"/>
    </w:pPr>
    <w:rPr>
      <w:rFonts w:ascii="Times New Roman" w:eastAsia="宋体" w:hAnsi="Times New Roman"/>
    </w:rPr>
  </w:style>
  <w:style w:type="paragraph" w:styleId="1">
    <w:name w:val="heading 1"/>
    <w:next w:val="a2"/>
    <w:link w:val="1Char"/>
    <w:uiPriority w:val="9"/>
    <w:qFormat/>
    <w:rsid w:val="009F3F81"/>
    <w:pPr>
      <w:spacing w:before="240" w:after="240"/>
      <w:ind w:left="851"/>
      <w:jc w:val="center"/>
      <w:outlineLvl w:val="0"/>
    </w:pPr>
    <w:rPr>
      <w:rFonts w:ascii="Times New Roman" w:eastAsia="黑体" w:hAnsi="Times New Roman" w:cstheme="majorBidi"/>
      <w:sz w:val="32"/>
      <w:szCs w:val="26"/>
    </w:rPr>
  </w:style>
  <w:style w:type="paragraph" w:styleId="2">
    <w:name w:val="heading 2"/>
    <w:next w:val="a2"/>
    <w:link w:val="2Char"/>
    <w:uiPriority w:val="9"/>
    <w:unhideWhenUsed/>
    <w:qFormat/>
    <w:rsid w:val="009F3F81"/>
    <w:pPr>
      <w:keepNext/>
      <w:keepLines/>
      <w:numPr>
        <w:ilvl w:val="1"/>
        <w:numId w:val="1"/>
      </w:numPr>
      <w:spacing w:before="120" w:after="120"/>
      <w:outlineLvl w:val="1"/>
    </w:pPr>
    <w:rPr>
      <w:rFonts w:ascii="Times New Roman" w:eastAsia="宋体" w:hAnsi="Times New Roman" w:cstheme="majorBidi"/>
      <w:b/>
      <w:sz w:val="28"/>
      <w:szCs w:val="26"/>
    </w:rPr>
  </w:style>
  <w:style w:type="paragraph" w:styleId="3">
    <w:name w:val="heading 3"/>
    <w:next w:val="a2"/>
    <w:link w:val="3Char"/>
    <w:uiPriority w:val="9"/>
    <w:unhideWhenUsed/>
    <w:qFormat/>
    <w:rsid w:val="00ED1966"/>
    <w:pPr>
      <w:keepNext/>
      <w:keepLines/>
      <w:numPr>
        <w:ilvl w:val="2"/>
        <w:numId w:val="1"/>
      </w:numPr>
      <w:spacing w:before="120" w:after="120"/>
      <w:outlineLvl w:val="2"/>
    </w:pPr>
    <w:rPr>
      <w:rFonts w:ascii="Times New Roman" w:eastAsia="黑体" w:hAnsi="Times New Roman" w:cstheme="majorBidi"/>
      <w:sz w:val="24"/>
      <w:szCs w:val="24"/>
    </w:rPr>
  </w:style>
  <w:style w:type="paragraph" w:styleId="4">
    <w:name w:val="heading 4"/>
    <w:next w:val="a2"/>
    <w:link w:val="4Char"/>
    <w:uiPriority w:val="9"/>
    <w:unhideWhenUsed/>
    <w:qFormat/>
    <w:rsid w:val="0012248F"/>
    <w:pPr>
      <w:keepNext/>
      <w:keepLines/>
      <w:numPr>
        <w:ilvl w:val="3"/>
        <w:numId w:val="1"/>
      </w:numPr>
      <w:spacing w:before="40"/>
      <w:outlineLvl w:val="3"/>
    </w:pPr>
    <w:rPr>
      <w:rFonts w:ascii="Times New Roman" w:eastAsia="黑体" w:hAnsi="Times New Roman" w:cstheme="majorBidi"/>
      <w:iCs/>
      <w:sz w:val="24"/>
    </w:rPr>
  </w:style>
  <w:style w:type="paragraph" w:styleId="5">
    <w:name w:val="heading 5"/>
    <w:basedOn w:val="a2"/>
    <w:next w:val="a2"/>
    <w:link w:val="5Char"/>
    <w:uiPriority w:val="9"/>
    <w:unhideWhenUsed/>
    <w:qFormat/>
    <w:rsid w:val="00CC1B56"/>
    <w:pPr>
      <w:keepNext/>
      <w:keepLines/>
      <w:numPr>
        <w:ilvl w:val="4"/>
        <w:numId w:val="1"/>
      </w:numPr>
      <w:spacing w:before="40"/>
      <w:ind w:firstLineChars="0"/>
      <w:outlineLvl w:val="4"/>
    </w:pPr>
    <w:rPr>
      <w:rFonts w:asciiTheme="majorHAnsi" w:eastAsiaTheme="majorEastAsia" w:hAnsiTheme="majorHAnsi" w:cstheme="majorBidi"/>
      <w:color w:val="2E74B5" w:themeColor="accent1" w:themeShade="BF"/>
    </w:rPr>
  </w:style>
  <w:style w:type="paragraph" w:styleId="6">
    <w:name w:val="heading 6"/>
    <w:basedOn w:val="a2"/>
    <w:next w:val="a2"/>
    <w:link w:val="6Char"/>
    <w:uiPriority w:val="9"/>
    <w:unhideWhenUsed/>
    <w:qFormat/>
    <w:rsid w:val="00CC1B56"/>
    <w:pPr>
      <w:keepNext/>
      <w:keepLines/>
      <w:numPr>
        <w:ilvl w:val="5"/>
        <w:numId w:val="1"/>
      </w:numPr>
      <w:spacing w:before="40"/>
      <w:ind w:firstLineChars="0"/>
      <w:outlineLvl w:val="5"/>
    </w:pPr>
    <w:rPr>
      <w:rFonts w:asciiTheme="majorHAnsi" w:eastAsiaTheme="majorEastAsia" w:hAnsiTheme="majorHAnsi" w:cstheme="majorBidi"/>
      <w:color w:val="1F4D78" w:themeColor="accent1" w:themeShade="7F"/>
    </w:rPr>
  </w:style>
  <w:style w:type="paragraph" w:styleId="7">
    <w:name w:val="heading 7"/>
    <w:basedOn w:val="a2"/>
    <w:next w:val="a2"/>
    <w:link w:val="7Char"/>
    <w:uiPriority w:val="9"/>
    <w:semiHidden/>
    <w:unhideWhenUsed/>
    <w:qFormat/>
    <w:rsid w:val="00C9510B"/>
    <w:pPr>
      <w:keepNext/>
      <w:keepLines/>
      <w:numPr>
        <w:ilvl w:val="6"/>
        <w:numId w:val="1"/>
      </w:numPr>
      <w:spacing w:before="40"/>
      <w:ind w:firstLineChars="0"/>
      <w:outlineLvl w:val="6"/>
    </w:pPr>
    <w:rPr>
      <w:rFonts w:asciiTheme="majorHAnsi" w:eastAsiaTheme="majorEastAsia" w:hAnsiTheme="majorHAnsi" w:cstheme="majorBidi"/>
      <w:i/>
      <w:iCs/>
      <w:color w:val="1F4D78" w:themeColor="accent1" w:themeShade="7F"/>
    </w:rPr>
  </w:style>
  <w:style w:type="paragraph" w:styleId="8">
    <w:name w:val="heading 8"/>
    <w:basedOn w:val="a2"/>
    <w:next w:val="a2"/>
    <w:link w:val="8Char"/>
    <w:uiPriority w:val="9"/>
    <w:semiHidden/>
    <w:unhideWhenUsed/>
    <w:qFormat/>
    <w:rsid w:val="00C9510B"/>
    <w:pPr>
      <w:keepNext/>
      <w:keepLines/>
      <w:numPr>
        <w:ilvl w:val="7"/>
        <w:numId w:val="1"/>
      </w:numPr>
      <w:spacing w:before="40"/>
      <w:ind w:firstLineChars="0"/>
      <w:outlineLvl w:val="7"/>
    </w:pPr>
    <w:rPr>
      <w:rFonts w:asciiTheme="majorHAnsi" w:eastAsiaTheme="majorEastAsia" w:hAnsiTheme="majorHAnsi" w:cstheme="majorBidi"/>
      <w:color w:val="272727" w:themeColor="text1" w:themeTint="D8"/>
      <w:szCs w:val="21"/>
    </w:rPr>
  </w:style>
  <w:style w:type="paragraph" w:styleId="9">
    <w:name w:val="heading 9"/>
    <w:basedOn w:val="a2"/>
    <w:next w:val="a2"/>
    <w:link w:val="9Char"/>
    <w:uiPriority w:val="9"/>
    <w:semiHidden/>
    <w:unhideWhenUsed/>
    <w:qFormat/>
    <w:rsid w:val="00C9510B"/>
    <w:pPr>
      <w:keepNext/>
      <w:keepLines/>
      <w:numPr>
        <w:ilvl w:val="8"/>
        <w:numId w:val="1"/>
      </w:numPr>
      <w:spacing w:before="40"/>
      <w:ind w:firstLineChars="0"/>
      <w:outlineLvl w:val="8"/>
    </w:pPr>
    <w:rPr>
      <w:rFonts w:asciiTheme="majorHAnsi" w:eastAsiaTheme="majorEastAsia" w:hAnsiTheme="majorHAnsi"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link w:val="Char"/>
    <w:unhideWhenUsed/>
    <w:rsid w:val="00B440D1"/>
    <w:pPr>
      <w:pBdr>
        <w:bottom w:val="single" w:sz="4" w:space="1" w:color="auto"/>
      </w:pBdr>
      <w:tabs>
        <w:tab w:val="center" w:pos="4153"/>
        <w:tab w:val="right" w:pos="8306"/>
      </w:tabs>
      <w:jc w:val="center"/>
    </w:pPr>
    <w:rPr>
      <w:rFonts w:ascii="Times New Roman" w:eastAsia="宋体" w:hAnsi="Times New Roman"/>
      <w:sz w:val="18"/>
    </w:rPr>
  </w:style>
  <w:style w:type="character" w:customStyle="1" w:styleId="Char">
    <w:name w:val="页眉 Char"/>
    <w:basedOn w:val="a3"/>
    <w:link w:val="a6"/>
    <w:uiPriority w:val="99"/>
    <w:rsid w:val="00B440D1"/>
    <w:rPr>
      <w:rFonts w:ascii="Times New Roman" w:eastAsia="宋体" w:hAnsi="Times New Roman"/>
      <w:sz w:val="18"/>
    </w:rPr>
  </w:style>
  <w:style w:type="paragraph" w:styleId="a7">
    <w:name w:val="footer"/>
    <w:link w:val="Char0"/>
    <w:uiPriority w:val="99"/>
    <w:unhideWhenUsed/>
    <w:rsid w:val="00B440D1"/>
    <w:pPr>
      <w:tabs>
        <w:tab w:val="center" w:pos="4153"/>
        <w:tab w:val="right" w:pos="8306"/>
      </w:tabs>
      <w:jc w:val="center"/>
    </w:pPr>
    <w:rPr>
      <w:rFonts w:ascii="Times New Roman" w:eastAsia="宋体" w:hAnsi="Times New Roman"/>
      <w:sz w:val="18"/>
    </w:rPr>
  </w:style>
  <w:style w:type="character" w:customStyle="1" w:styleId="Char0">
    <w:name w:val="页脚 Char"/>
    <w:basedOn w:val="a3"/>
    <w:link w:val="a7"/>
    <w:uiPriority w:val="99"/>
    <w:rsid w:val="00B440D1"/>
    <w:rPr>
      <w:rFonts w:ascii="Times New Roman" w:eastAsia="宋体" w:hAnsi="Times New Roman"/>
      <w:sz w:val="18"/>
    </w:rPr>
  </w:style>
  <w:style w:type="character" w:customStyle="1" w:styleId="1Char">
    <w:name w:val="标题 1 Char"/>
    <w:basedOn w:val="a3"/>
    <w:link w:val="1"/>
    <w:uiPriority w:val="9"/>
    <w:rsid w:val="009F3F81"/>
    <w:rPr>
      <w:rFonts w:ascii="Times New Roman" w:eastAsia="黑体" w:hAnsi="Times New Roman" w:cstheme="majorBidi"/>
      <w:sz w:val="32"/>
      <w:szCs w:val="26"/>
    </w:rPr>
  </w:style>
  <w:style w:type="character" w:customStyle="1" w:styleId="2Char">
    <w:name w:val="标题 2 Char"/>
    <w:basedOn w:val="a3"/>
    <w:link w:val="2"/>
    <w:uiPriority w:val="9"/>
    <w:rsid w:val="009F3F81"/>
    <w:rPr>
      <w:rFonts w:ascii="Times New Roman" w:eastAsia="宋体" w:hAnsi="Times New Roman" w:cstheme="majorBidi"/>
      <w:b/>
      <w:sz w:val="28"/>
      <w:szCs w:val="26"/>
    </w:rPr>
  </w:style>
  <w:style w:type="character" w:customStyle="1" w:styleId="3Char">
    <w:name w:val="标题 3 Char"/>
    <w:basedOn w:val="a3"/>
    <w:link w:val="3"/>
    <w:uiPriority w:val="9"/>
    <w:rsid w:val="00ED1966"/>
    <w:rPr>
      <w:rFonts w:ascii="Times New Roman" w:eastAsia="黑体" w:hAnsi="Times New Roman" w:cstheme="majorBidi"/>
      <w:sz w:val="24"/>
      <w:szCs w:val="24"/>
    </w:rPr>
  </w:style>
  <w:style w:type="character" w:customStyle="1" w:styleId="4Char">
    <w:name w:val="标题 4 Char"/>
    <w:basedOn w:val="a3"/>
    <w:link w:val="4"/>
    <w:uiPriority w:val="9"/>
    <w:rsid w:val="0012248F"/>
    <w:rPr>
      <w:rFonts w:ascii="Times New Roman" w:eastAsia="黑体" w:hAnsi="Times New Roman" w:cstheme="majorBidi"/>
      <w:iCs/>
      <w:sz w:val="24"/>
    </w:rPr>
  </w:style>
  <w:style w:type="character" w:customStyle="1" w:styleId="5Char">
    <w:name w:val="标题 5 Char"/>
    <w:basedOn w:val="a3"/>
    <w:link w:val="5"/>
    <w:uiPriority w:val="9"/>
    <w:rsid w:val="00CC1B56"/>
    <w:rPr>
      <w:rFonts w:asciiTheme="majorHAnsi" w:eastAsiaTheme="majorEastAsia" w:hAnsiTheme="majorHAnsi" w:cstheme="majorBidi"/>
      <w:color w:val="2E74B5" w:themeColor="accent1" w:themeShade="BF"/>
    </w:rPr>
  </w:style>
  <w:style w:type="character" w:customStyle="1" w:styleId="6Char">
    <w:name w:val="标题 6 Char"/>
    <w:basedOn w:val="a3"/>
    <w:link w:val="6"/>
    <w:uiPriority w:val="9"/>
    <w:rsid w:val="00CC1B56"/>
    <w:rPr>
      <w:rFonts w:asciiTheme="majorHAnsi" w:eastAsiaTheme="majorEastAsia" w:hAnsiTheme="majorHAnsi" w:cstheme="majorBidi"/>
      <w:color w:val="1F4D78" w:themeColor="accent1" w:themeShade="7F"/>
    </w:rPr>
  </w:style>
  <w:style w:type="paragraph" w:styleId="10">
    <w:name w:val="toc 1"/>
    <w:basedOn w:val="a2"/>
    <w:next w:val="a2"/>
    <w:autoRedefine/>
    <w:uiPriority w:val="39"/>
    <w:unhideWhenUsed/>
    <w:rsid w:val="00B03221"/>
    <w:pPr>
      <w:tabs>
        <w:tab w:val="right" w:leader="dot" w:pos="9060"/>
      </w:tabs>
      <w:ind w:firstLineChars="0" w:firstLine="0"/>
    </w:pPr>
  </w:style>
  <w:style w:type="paragraph" w:styleId="20">
    <w:name w:val="toc 2"/>
    <w:basedOn w:val="a2"/>
    <w:next w:val="a2"/>
    <w:autoRedefine/>
    <w:uiPriority w:val="39"/>
    <w:unhideWhenUsed/>
    <w:rsid w:val="00B03221"/>
    <w:pPr>
      <w:tabs>
        <w:tab w:val="right" w:leader="dot" w:pos="9060"/>
      </w:tabs>
      <w:ind w:leftChars="200" w:left="420" w:firstLineChars="0" w:firstLine="0"/>
    </w:pPr>
  </w:style>
  <w:style w:type="paragraph" w:styleId="30">
    <w:name w:val="toc 3"/>
    <w:basedOn w:val="a2"/>
    <w:next w:val="a2"/>
    <w:autoRedefine/>
    <w:uiPriority w:val="39"/>
    <w:unhideWhenUsed/>
    <w:rsid w:val="0076153B"/>
    <w:pPr>
      <w:tabs>
        <w:tab w:val="right" w:leader="dot" w:pos="9060"/>
      </w:tabs>
      <w:ind w:firstLineChars="400" w:firstLine="840"/>
    </w:pPr>
  </w:style>
  <w:style w:type="character" w:styleId="a8">
    <w:name w:val="Hyperlink"/>
    <w:basedOn w:val="a3"/>
    <w:uiPriority w:val="99"/>
    <w:unhideWhenUsed/>
    <w:rsid w:val="008B6832"/>
    <w:rPr>
      <w:color w:val="0563C1" w:themeColor="hyperlink"/>
      <w:u w:val="single"/>
    </w:rPr>
  </w:style>
  <w:style w:type="paragraph" w:styleId="TOC">
    <w:name w:val="TOC Heading"/>
    <w:basedOn w:val="1"/>
    <w:next w:val="a2"/>
    <w:link w:val="TOCChar"/>
    <w:uiPriority w:val="39"/>
    <w:unhideWhenUsed/>
    <w:qFormat/>
    <w:rsid w:val="00680ED6"/>
    <w:pPr>
      <w:spacing w:line="259" w:lineRule="auto"/>
      <w:jc w:val="left"/>
      <w:outlineLvl w:val="9"/>
    </w:pPr>
    <w:rPr>
      <w:rFonts w:asciiTheme="majorHAnsi" w:eastAsiaTheme="majorEastAsia" w:hAnsiTheme="majorHAnsi"/>
      <w:color w:val="2E74B5" w:themeColor="accent1" w:themeShade="BF"/>
      <w:kern w:val="0"/>
    </w:rPr>
  </w:style>
  <w:style w:type="paragraph" w:styleId="a9">
    <w:name w:val="Title"/>
    <w:next w:val="a2"/>
    <w:link w:val="Char1"/>
    <w:uiPriority w:val="10"/>
    <w:qFormat/>
    <w:rsid w:val="006A0AA3"/>
    <w:pPr>
      <w:jc w:val="center"/>
    </w:pPr>
    <w:rPr>
      <w:rFonts w:ascii="Times New Roman" w:eastAsia="宋体" w:hAnsi="Times New Roman" w:cstheme="majorBidi"/>
      <w:sz w:val="44"/>
      <w:szCs w:val="26"/>
    </w:rPr>
  </w:style>
  <w:style w:type="character" w:customStyle="1" w:styleId="Char1">
    <w:name w:val="标题 Char"/>
    <w:basedOn w:val="a3"/>
    <w:link w:val="a9"/>
    <w:uiPriority w:val="10"/>
    <w:rsid w:val="006A0AA3"/>
    <w:rPr>
      <w:rFonts w:ascii="Times New Roman" w:eastAsia="宋体" w:hAnsi="Times New Roman" w:cstheme="majorBidi"/>
      <w:sz w:val="44"/>
      <w:szCs w:val="26"/>
    </w:rPr>
  </w:style>
  <w:style w:type="character" w:customStyle="1" w:styleId="7Char">
    <w:name w:val="标题 7 Char"/>
    <w:basedOn w:val="a3"/>
    <w:link w:val="7"/>
    <w:uiPriority w:val="9"/>
    <w:semiHidden/>
    <w:rsid w:val="00C9510B"/>
    <w:rPr>
      <w:rFonts w:asciiTheme="majorHAnsi" w:eastAsiaTheme="majorEastAsia" w:hAnsiTheme="majorHAnsi" w:cstheme="majorBidi"/>
      <w:i/>
      <w:iCs/>
      <w:color w:val="1F4D78" w:themeColor="accent1" w:themeShade="7F"/>
    </w:rPr>
  </w:style>
  <w:style w:type="character" w:customStyle="1" w:styleId="8Char">
    <w:name w:val="标题 8 Char"/>
    <w:basedOn w:val="a3"/>
    <w:link w:val="8"/>
    <w:uiPriority w:val="9"/>
    <w:semiHidden/>
    <w:rsid w:val="00C9510B"/>
    <w:rPr>
      <w:rFonts w:asciiTheme="majorHAnsi" w:eastAsiaTheme="majorEastAsia" w:hAnsiTheme="majorHAnsi" w:cstheme="majorBidi"/>
      <w:color w:val="272727" w:themeColor="text1" w:themeTint="D8"/>
      <w:szCs w:val="21"/>
    </w:rPr>
  </w:style>
  <w:style w:type="character" w:customStyle="1" w:styleId="9Char">
    <w:name w:val="标题 9 Char"/>
    <w:basedOn w:val="a3"/>
    <w:link w:val="9"/>
    <w:uiPriority w:val="9"/>
    <w:semiHidden/>
    <w:rsid w:val="00C9510B"/>
    <w:rPr>
      <w:rFonts w:asciiTheme="majorHAnsi" w:eastAsiaTheme="majorEastAsia" w:hAnsiTheme="majorHAnsi" w:cstheme="majorBidi"/>
      <w:i/>
      <w:iCs/>
      <w:color w:val="272727" w:themeColor="text1" w:themeTint="D8"/>
      <w:szCs w:val="21"/>
    </w:rPr>
  </w:style>
  <w:style w:type="paragraph" w:customStyle="1" w:styleId="aa">
    <w:name w:val="表格"/>
    <w:rsid w:val="005E5906"/>
    <w:rPr>
      <w:rFonts w:ascii="Times New Roman" w:eastAsia="宋体" w:hAnsi="Times New Roman"/>
    </w:rPr>
  </w:style>
  <w:style w:type="paragraph" w:styleId="ab">
    <w:name w:val="caption"/>
    <w:next w:val="a2"/>
    <w:uiPriority w:val="35"/>
    <w:unhideWhenUsed/>
    <w:qFormat/>
    <w:rsid w:val="0039703E"/>
    <w:pPr>
      <w:jc w:val="center"/>
    </w:pPr>
    <w:rPr>
      <w:rFonts w:ascii="Times New Roman" w:eastAsia="宋体" w:hAnsi="Times New Roman"/>
      <w:iCs/>
      <w:sz w:val="18"/>
      <w:szCs w:val="18"/>
    </w:rPr>
  </w:style>
  <w:style w:type="paragraph" w:customStyle="1" w:styleId="EndNoteBibliographyTitle">
    <w:name w:val="EndNote Bibliography Title"/>
    <w:basedOn w:val="a2"/>
    <w:link w:val="EndNoteBibliographyTitleChar"/>
    <w:rsid w:val="005F6B56"/>
    <w:pPr>
      <w:jc w:val="center"/>
    </w:pPr>
    <w:rPr>
      <w:rFonts w:cs="Times New Roman"/>
      <w:noProof/>
    </w:rPr>
  </w:style>
  <w:style w:type="character" w:customStyle="1" w:styleId="EndNoteBibliographyTitleChar">
    <w:name w:val="EndNote Bibliography Title Char"/>
    <w:basedOn w:val="a3"/>
    <w:link w:val="EndNoteBibliographyTitle"/>
    <w:rsid w:val="005F6B56"/>
    <w:rPr>
      <w:rFonts w:ascii="Times New Roman" w:eastAsia="宋体" w:hAnsi="Times New Roman" w:cs="Times New Roman"/>
      <w:noProof/>
      <w:sz w:val="24"/>
    </w:rPr>
  </w:style>
  <w:style w:type="paragraph" w:customStyle="1" w:styleId="EndNoteBibliography">
    <w:name w:val="EndNote Bibliography"/>
    <w:link w:val="EndNoteBibliographyChar"/>
    <w:rsid w:val="0066439F"/>
    <w:rPr>
      <w:rFonts w:ascii="Times New Roman" w:eastAsia="宋体" w:hAnsi="Times New Roman" w:cs="Times New Roman"/>
      <w:noProof/>
      <w:sz w:val="24"/>
    </w:rPr>
  </w:style>
  <w:style w:type="character" w:customStyle="1" w:styleId="EndNoteBibliographyChar">
    <w:name w:val="EndNote Bibliography Char"/>
    <w:basedOn w:val="a3"/>
    <w:link w:val="EndNoteBibliography"/>
    <w:rsid w:val="0066439F"/>
    <w:rPr>
      <w:rFonts w:ascii="Times New Roman" w:eastAsia="宋体" w:hAnsi="Times New Roman" w:cs="Times New Roman"/>
      <w:noProof/>
      <w:sz w:val="24"/>
    </w:rPr>
  </w:style>
  <w:style w:type="paragraph" w:styleId="ac">
    <w:name w:val="List Paragraph"/>
    <w:basedOn w:val="a2"/>
    <w:uiPriority w:val="34"/>
    <w:qFormat/>
    <w:rsid w:val="007D2680"/>
    <w:pPr>
      <w:contextualSpacing/>
    </w:pPr>
  </w:style>
  <w:style w:type="paragraph" w:customStyle="1" w:styleId="ad">
    <w:name w:val="图片（居中无缩进）"/>
    <w:qFormat/>
    <w:rsid w:val="009E7DF7"/>
    <w:pPr>
      <w:jc w:val="center"/>
    </w:pPr>
    <w:rPr>
      <w:rFonts w:ascii="Times New Roman" w:eastAsia="宋体" w:hAnsi="Times New Roman"/>
      <w:sz w:val="24"/>
    </w:rPr>
  </w:style>
  <w:style w:type="paragraph" w:styleId="ae">
    <w:name w:val="footnote text"/>
    <w:basedOn w:val="a2"/>
    <w:link w:val="Char2"/>
    <w:uiPriority w:val="99"/>
    <w:semiHidden/>
    <w:unhideWhenUsed/>
    <w:rsid w:val="0086030D"/>
    <w:rPr>
      <w:sz w:val="20"/>
      <w:szCs w:val="20"/>
    </w:rPr>
  </w:style>
  <w:style w:type="character" w:customStyle="1" w:styleId="Char2">
    <w:name w:val="脚注文本 Char"/>
    <w:basedOn w:val="a3"/>
    <w:link w:val="ae"/>
    <w:uiPriority w:val="99"/>
    <w:semiHidden/>
    <w:rsid w:val="0086030D"/>
    <w:rPr>
      <w:rFonts w:ascii="Times New Roman" w:eastAsia="宋体" w:hAnsi="Times New Roman"/>
      <w:sz w:val="20"/>
      <w:szCs w:val="20"/>
    </w:rPr>
  </w:style>
  <w:style w:type="character" w:styleId="af">
    <w:name w:val="footnote reference"/>
    <w:basedOn w:val="a3"/>
    <w:uiPriority w:val="99"/>
    <w:semiHidden/>
    <w:unhideWhenUsed/>
    <w:rsid w:val="0086030D"/>
    <w:rPr>
      <w:vertAlign w:val="superscript"/>
    </w:rPr>
  </w:style>
  <w:style w:type="paragraph" w:styleId="af0">
    <w:name w:val="endnote text"/>
    <w:basedOn w:val="a2"/>
    <w:link w:val="Char3"/>
    <w:uiPriority w:val="99"/>
    <w:semiHidden/>
    <w:unhideWhenUsed/>
    <w:rsid w:val="00242DCF"/>
    <w:rPr>
      <w:sz w:val="20"/>
      <w:szCs w:val="20"/>
    </w:rPr>
  </w:style>
  <w:style w:type="character" w:customStyle="1" w:styleId="Char3">
    <w:name w:val="尾注文本 Char"/>
    <w:basedOn w:val="a3"/>
    <w:link w:val="af0"/>
    <w:uiPriority w:val="99"/>
    <w:semiHidden/>
    <w:rsid w:val="00242DCF"/>
    <w:rPr>
      <w:rFonts w:ascii="Times New Roman" w:eastAsia="宋体" w:hAnsi="Times New Roman"/>
      <w:sz w:val="20"/>
      <w:szCs w:val="20"/>
    </w:rPr>
  </w:style>
  <w:style w:type="character" w:styleId="af1">
    <w:name w:val="endnote reference"/>
    <w:basedOn w:val="a3"/>
    <w:uiPriority w:val="99"/>
    <w:semiHidden/>
    <w:unhideWhenUsed/>
    <w:rsid w:val="00242DCF"/>
    <w:rPr>
      <w:vertAlign w:val="superscript"/>
    </w:rPr>
  </w:style>
  <w:style w:type="character" w:styleId="af2">
    <w:name w:val="Placeholder Text"/>
    <w:basedOn w:val="a3"/>
    <w:uiPriority w:val="99"/>
    <w:semiHidden/>
    <w:rsid w:val="00C86F82"/>
    <w:rPr>
      <w:color w:val="808080"/>
    </w:rPr>
  </w:style>
  <w:style w:type="paragraph" w:styleId="af3">
    <w:name w:val="table of figures"/>
    <w:aliases w:val="图目录"/>
    <w:basedOn w:val="a2"/>
    <w:next w:val="a2"/>
    <w:uiPriority w:val="99"/>
    <w:unhideWhenUsed/>
    <w:rsid w:val="001A3C18"/>
    <w:pPr>
      <w:jc w:val="center"/>
    </w:pPr>
  </w:style>
  <w:style w:type="paragraph" w:styleId="af4">
    <w:name w:val="Balloon Text"/>
    <w:basedOn w:val="a2"/>
    <w:link w:val="Char4"/>
    <w:uiPriority w:val="99"/>
    <w:semiHidden/>
    <w:unhideWhenUsed/>
    <w:rsid w:val="00A15126"/>
    <w:rPr>
      <w:rFonts w:ascii="Microsoft YaHei UI" w:eastAsia="Microsoft YaHei UI"/>
      <w:sz w:val="18"/>
      <w:szCs w:val="18"/>
    </w:rPr>
  </w:style>
  <w:style w:type="character" w:customStyle="1" w:styleId="Char4">
    <w:name w:val="批注框文本 Char"/>
    <w:basedOn w:val="a3"/>
    <w:link w:val="af4"/>
    <w:uiPriority w:val="99"/>
    <w:semiHidden/>
    <w:rsid w:val="00A15126"/>
    <w:rPr>
      <w:rFonts w:ascii="Microsoft YaHei UI" w:eastAsia="Microsoft YaHei UI" w:hAnsi="Times New Roman"/>
      <w:sz w:val="18"/>
      <w:szCs w:val="18"/>
    </w:rPr>
  </w:style>
  <w:style w:type="character" w:styleId="af5">
    <w:name w:val="annotation reference"/>
    <w:basedOn w:val="a3"/>
    <w:uiPriority w:val="99"/>
    <w:semiHidden/>
    <w:unhideWhenUsed/>
    <w:rsid w:val="003609F1"/>
    <w:rPr>
      <w:sz w:val="16"/>
      <w:szCs w:val="16"/>
    </w:rPr>
  </w:style>
  <w:style w:type="paragraph" w:styleId="af6">
    <w:name w:val="annotation text"/>
    <w:basedOn w:val="a2"/>
    <w:link w:val="Char5"/>
    <w:uiPriority w:val="99"/>
    <w:semiHidden/>
    <w:unhideWhenUsed/>
    <w:rsid w:val="003609F1"/>
    <w:rPr>
      <w:sz w:val="20"/>
      <w:szCs w:val="20"/>
    </w:rPr>
  </w:style>
  <w:style w:type="character" w:customStyle="1" w:styleId="Char5">
    <w:name w:val="批注文字 Char"/>
    <w:basedOn w:val="a3"/>
    <w:link w:val="af6"/>
    <w:uiPriority w:val="99"/>
    <w:semiHidden/>
    <w:rsid w:val="003609F1"/>
    <w:rPr>
      <w:rFonts w:ascii="Times New Roman" w:eastAsia="宋体" w:hAnsi="Times New Roman"/>
      <w:sz w:val="20"/>
      <w:szCs w:val="20"/>
    </w:rPr>
  </w:style>
  <w:style w:type="paragraph" w:styleId="af7">
    <w:name w:val="annotation subject"/>
    <w:basedOn w:val="af6"/>
    <w:next w:val="af6"/>
    <w:link w:val="Char6"/>
    <w:uiPriority w:val="99"/>
    <w:semiHidden/>
    <w:unhideWhenUsed/>
    <w:rsid w:val="003609F1"/>
    <w:rPr>
      <w:b/>
      <w:bCs/>
    </w:rPr>
  </w:style>
  <w:style w:type="character" w:customStyle="1" w:styleId="Char6">
    <w:name w:val="批注主题 Char"/>
    <w:basedOn w:val="Char5"/>
    <w:link w:val="af7"/>
    <w:uiPriority w:val="99"/>
    <w:semiHidden/>
    <w:rsid w:val="003609F1"/>
    <w:rPr>
      <w:rFonts w:ascii="Times New Roman" w:eastAsia="宋体" w:hAnsi="Times New Roman"/>
      <w:b/>
      <w:bCs/>
      <w:sz w:val="20"/>
      <w:szCs w:val="20"/>
    </w:rPr>
  </w:style>
  <w:style w:type="paragraph" w:styleId="af8">
    <w:name w:val="Revision"/>
    <w:hidden/>
    <w:uiPriority w:val="99"/>
    <w:semiHidden/>
    <w:rsid w:val="003609F1"/>
    <w:rPr>
      <w:rFonts w:ascii="Times New Roman" w:eastAsia="宋体" w:hAnsi="Times New Roman"/>
      <w:sz w:val="24"/>
    </w:rPr>
  </w:style>
  <w:style w:type="table" w:styleId="af9">
    <w:name w:val="Table Grid"/>
    <w:basedOn w:val="a4"/>
    <w:uiPriority w:val="39"/>
    <w:rsid w:val="00D03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hesisfangys">
    <w:name w:val="thesis(fangys)"/>
    <w:basedOn w:val="a4"/>
    <w:uiPriority w:val="99"/>
    <w:rsid w:val="00210DA2"/>
    <w:rPr>
      <w:rFonts w:ascii="Times New Roman" w:eastAsia="宋体" w:hAnsi="Times New Roma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pPr>
        <w:jc w:val="left"/>
      </w:pPr>
      <w:tblPr/>
      <w:tcPr>
        <w:tcBorders>
          <w:bottom w:val="single" w:sz="12" w:space="0" w:color="auto"/>
        </w:tcBorders>
      </w:tcPr>
    </w:tblStylePr>
  </w:style>
  <w:style w:type="table" w:customStyle="1" w:styleId="11">
    <w:name w:val="网格型浅色1"/>
    <w:basedOn w:val="a4"/>
    <w:uiPriority w:val="40"/>
    <w:rsid w:val="0089726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EB2C8B"/>
    <w:pPr>
      <w:autoSpaceDE w:val="0"/>
      <w:autoSpaceDN w:val="0"/>
      <w:adjustRightInd w:val="0"/>
    </w:pPr>
    <w:rPr>
      <w:rFonts w:ascii="Cambria Math" w:hAnsi="Cambria Math" w:cs="Cambria Math"/>
      <w:color w:val="000000"/>
      <w:kern w:val="0"/>
      <w:sz w:val="24"/>
      <w:szCs w:val="24"/>
    </w:rPr>
  </w:style>
  <w:style w:type="paragraph" w:customStyle="1" w:styleId="afa">
    <w:name w:val="公式"/>
    <w:basedOn w:val="a2"/>
    <w:link w:val="Char7"/>
    <w:qFormat/>
    <w:rsid w:val="00E117B0"/>
    <w:pPr>
      <w:tabs>
        <w:tab w:val="center" w:pos="4608"/>
        <w:tab w:val="right" w:pos="8640"/>
      </w:tabs>
      <w:ind w:leftChars="400" w:left="400" w:firstLineChars="0" w:firstLine="0"/>
    </w:pPr>
  </w:style>
  <w:style w:type="character" w:customStyle="1" w:styleId="Char7">
    <w:name w:val="公式 Char"/>
    <w:basedOn w:val="a3"/>
    <w:link w:val="afa"/>
    <w:rsid w:val="00E117B0"/>
    <w:rPr>
      <w:rFonts w:ascii="Times New Roman" w:eastAsia="宋体" w:hAnsi="Times New Roman"/>
    </w:rPr>
  </w:style>
  <w:style w:type="paragraph" w:customStyle="1" w:styleId="a1">
    <w:name w:val="参考文献"/>
    <w:basedOn w:val="ac"/>
    <w:qFormat/>
    <w:rsid w:val="00D60AA6"/>
    <w:pPr>
      <w:widowControl/>
      <w:numPr>
        <w:numId w:val="2"/>
      </w:numPr>
      <w:tabs>
        <w:tab w:val="left" w:pos="576"/>
      </w:tabs>
      <w:spacing w:before="240" w:after="240"/>
      <w:ind w:left="936" w:firstLineChars="0" w:hanging="576"/>
      <w:contextualSpacing w:val="0"/>
      <w:jc w:val="left"/>
    </w:pPr>
  </w:style>
  <w:style w:type="character" w:styleId="afb">
    <w:name w:val="FollowedHyperlink"/>
    <w:basedOn w:val="a3"/>
    <w:uiPriority w:val="99"/>
    <w:semiHidden/>
    <w:unhideWhenUsed/>
    <w:rsid w:val="00C90C05"/>
    <w:rPr>
      <w:color w:val="954F72" w:themeColor="followedHyperlink"/>
      <w:u w:val="single"/>
    </w:rPr>
  </w:style>
  <w:style w:type="paragraph" w:styleId="afc">
    <w:name w:val="Normal (Web)"/>
    <w:basedOn w:val="a2"/>
    <w:uiPriority w:val="99"/>
    <w:semiHidden/>
    <w:unhideWhenUsed/>
    <w:rsid w:val="00424EBB"/>
    <w:pPr>
      <w:widowControl/>
      <w:spacing w:before="100" w:beforeAutospacing="1" w:after="100" w:afterAutospacing="1"/>
      <w:ind w:firstLineChars="0" w:firstLine="0"/>
      <w:jc w:val="left"/>
    </w:pPr>
    <w:rPr>
      <w:rFonts w:ascii="宋体" w:hAnsi="宋体" w:cs="宋体"/>
      <w:kern w:val="0"/>
      <w:szCs w:val="24"/>
    </w:rPr>
  </w:style>
  <w:style w:type="table" w:customStyle="1" w:styleId="afd">
    <w:name w:val="三线表"/>
    <w:basedOn w:val="a4"/>
    <w:uiPriority w:val="99"/>
    <w:rsid w:val="00567C6F"/>
    <w:rPr>
      <w:rFonts w:asciiTheme="majorEastAsia" w:hAnsiTheme="majorEastAsia"/>
      <w:sz w:val="18"/>
    </w:rPr>
    <w:tblPr>
      <w:tblInd w:w="0" w:type="dxa"/>
      <w:tblBorders>
        <w:bottom w:val="single" w:sz="12" w:space="0" w:color="auto"/>
      </w:tblBorders>
      <w:tblCellMar>
        <w:top w:w="0" w:type="dxa"/>
        <w:left w:w="108" w:type="dxa"/>
        <w:bottom w:w="0" w:type="dxa"/>
        <w:right w:w="108" w:type="dxa"/>
      </w:tblCellMar>
    </w:tblPr>
    <w:tblStylePr w:type="firstRow">
      <w:pPr>
        <w:jc w:val="center"/>
      </w:pPr>
      <w:tblPr/>
      <w:tcPr>
        <w:tcBorders>
          <w:top w:val="single" w:sz="12" w:space="0" w:color="auto"/>
          <w:left w:val="nil"/>
          <w:bottom w:val="single" w:sz="12" w:space="0" w:color="auto"/>
          <w:right w:val="nil"/>
          <w:insideH w:val="nil"/>
          <w:insideV w:val="nil"/>
        </w:tcBorders>
      </w:tcPr>
    </w:tblStylePr>
  </w:style>
  <w:style w:type="paragraph" w:customStyle="1" w:styleId="Abstract">
    <w:name w:val="Abstract"/>
    <w:basedOn w:val="a2"/>
    <w:next w:val="a2"/>
    <w:rsid w:val="00567C6F"/>
    <w:pPr>
      <w:numPr>
        <w:numId w:val="3"/>
      </w:numPr>
      <w:tabs>
        <w:tab w:val="left" w:pos="1080"/>
      </w:tabs>
      <w:spacing w:beforeLines="50" w:before="156" w:afterLines="50" w:after="156"/>
      <w:ind w:firstLineChars="0" w:firstLine="0"/>
    </w:pPr>
    <w:rPr>
      <w:rFonts w:cs="Times New Roman"/>
      <w:sz w:val="18"/>
      <w:szCs w:val="20"/>
    </w:rPr>
  </w:style>
  <w:style w:type="character" w:customStyle="1" w:styleId="ft12">
    <w:name w:val="ft12"/>
    <w:basedOn w:val="a3"/>
    <w:rsid w:val="00130B4E"/>
  </w:style>
  <w:style w:type="character" w:customStyle="1" w:styleId="ft24">
    <w:name w:val="ft24"/>
    <w:basedOn w:val="a3"/>
    <w:rsid w:val="00130B4E"/>
  </w:style>
  <w:style w:type="character" w:customStyle="1" w:styleId="ft0">
    <w:name w:val="ft0"/>
    <w:basedOn w:val="a3"/>
    <w:rsid w:val="00130B4E"/>
  </w:style>
  <w:style w:type="character" w:customStyle="1" w:styleId="ft35">
    <w:name w:val="ft35"/>
    <w:basedOn w:val="a3"/>
    <w:rsid w:val="00130B4E"/>
  </w:style>
  <w:style w:type="character" w:customStyle="1" w:styleId="ft45">
    <w:name w:val="ft45"/>
    <w:basedOn w:val="a3"/>
    <w:rsid w:val="00130B4E"/>
  </w:style>
  <w:style w:type="character" w:customStyle="1" w:styleId="ft46">
    <w:name w:val="ft46"/>
    <w:basedOn w:val="a3"/>
    <w:rsid w:val="00130B4E"/>
  </w:style>
  <w:style w:type="character" w:customStyle="1" w:styleId="ft63">
    <w:name w:val="ft63"/>
    <w:basedOn w:val="a3"/>
    <w:rsid w:val="00130B4E"/>
  </w:style>
  <w:style w:type="character" w:customStyle="1" w:styleId="ft67">
    <w:name w:val="ft67"/>
    <w:basedOn w:val="a3"/>
    <w:rsid w:val="00130B4E"/>
  </w:style>
  <w:style w:type="character" w:customStyle="1" w:styleId="ft71">
    <w:name w:val="ft71"/>
    <w:basedOn w:val="a3"/>
    <w:rsid w:val="00130B4E"/>
  </w:style>
  <w:style w:type="character" w:customStyle="1" w:styleId="ft75">
    <w:name w:val="ft75"/>
    <w:basedOn w:val="a3"/>
    <w:rsid w:val="00130B4E"/>
  </w:style>
  <w:style w:type="character" w:styleId="afe">
    <w:name w:val="Strong"/>
    <w:basedOn w:val="a3"/>
    <w:uiPriority w:val="22"/>
    <w:qFormat/>
    <w:rsid w:val="006D653A"/>
    <w:rPr>
      <w:b/>
      <w:bCs/>
    </w:rPr>
  </w:style>
  <w:style w:type="paragraph" w:customStyle="1" w:styleId="aff">
    <w:name w:val="论文正文"/>
    <w:basedOn w:val="a2"/>
    <w:link w:val="Char8"/>
    <w:qFormat/>
    <w:rsid w:val="00AC6E42"/>
    <w:pPr>
      <w:spacing w:line="360" w:lineRule="auto"/>
    </w:pPr>
    <w:rPr>
      <w:rFonts w:cs="Times New Roman"/>
      <w:szCs w:val="24"/>
    </w:rPr>
  </w:style>
  <w:style w:type="character" w:customStyle="1" w:styleId="Char8">
    <w:name w:val="论文正文 Char"/>
    <w:link w:val="aff"/>
    <w:rsid w:val="00AC6E42"/>
    <w:rPr>
      <w:rFonts w:ascii="Times New Roman" w:eastAsia="宋体" w:hAnsi="Times New Roman" w:cs="Times New Roman"/>
      <w:sz w:val="24"/>
      <w:szCs w:val="24"/>
    </w:rPr>
  </w:style>
  <w:style w:type="paragraph" w:styleId="a">
    <w:name w:val="List Bullet"/>
    <w:basedOn w:val="a2"/>
    <w:uiPriority w:val="99"/>
    <w:unhideWhenUsed/>
    <w:rsid w:val="002F3C30"/>
    <w:pPr>
      <w:numPr>
        <w:numId w:val="9"/>
      </w:numPr>
      <w:contextualSpacing/>
    </w:pPr>
  </w:style>
  <w:style w:type="paragraph" w:customStyle="1" w:styleId="aff0">
    <w:name w:val="摘要、目录等标题"/>
    <w:basedOn w:val="a2"/>
    <w:link w:val="Char9"/>
    <w:qFormat/>
    <w:rsid w:val="0049275D"/>
    <w:pPr>
      <w:spacing w:beforeLines="50" w:afterLines="100"/>
      <w:ind w:firstLineChars="0" w:firstLine="0"/>
      <w:jc w:val="center"/>
      <w:outlineLvl w:val="0"/>
    </w:pPr>
    <w:rPr>
      <w:rFonts w:eastAsia="黑体" w:cs="Times New Roman"/>
      <w:kern w:val="0"/>
      <w:sz w:val="32"/>
      <w:szCs w:val="32"/>
    </w:rPr>
  </w:style>
  <w:style w:type="character" w:customStyle="1" w:styleId="Char9">
    <w:name w:val="摘要、目录等标题 Char"/>
    <w:link w:val="aff0"/>
    <w:rsid w:val="0049275D"/>
    <w:rPr>
      <w:rFonts w:ascii="Times New Roman" w:eastAsia="黑体" w:hAnsi="Times New Roman" w:cs="Times New Roman"/>
      <w:kern w:val="0"/>
      <w:sz w:val="32"/>
      <w:szCs w:val="32"/>
    </w:rPr>
  </w:style>
  <w:style w:type="paragraph" w:customStyle="1" w:styleId="a0">
    <w:name w:val="章标题"/>
    <w:basedOn w:val="a2"/>
    <w:next w:val="aff"/>
    <w:link w:val="Chara"/>
    <w:qFormat/>
    <w:rsid w:val="00F92F09"/>
    <w:pPr>
      <w:numPr>
        <w:numId w:val="1"/>
      </w:numPr>
      <w:spacing w:beforeLines="50" w:before="50" w:afterLines="100" w:after="100" w:line="240" w:lineRule="auto"/>
      <w:ind w:left="0" w:firstLineChars="0"/>
      <w:jc w:val="center"/>
      <w:outlineLvl w:val="0"/>
    </w:pPr>
    <w:rPr>
      <w:rFonts w:eastAsia="黑体" w:cs="Times New Roman"/>
      <w:sz w:val="32"/>
      <w:szCs w:val="32"/>
    </w:rPr>
  </w:style>
  <w:style w:type="character" w:customStyle="1" w:styleId="Chara">
    <w:name w:val="章标题 Char"/>
    <w:link w:val="a0"/>
    <w:rsid w:val="00F92F09"/>
    <w:rPr>
      <w:rFonts w:ascii="Times New Roman" w:eastAsia="黑体" w:hAnsi="Times New Roman" w:cs="Times New Roman"/>
      <w:sz w:val="32"/>
      <w:szCs w:val="32"/>
    </w:rPr>
  </w:style>
  <w:style w:type="paragraph" w:customStyle="1" w:styleId="aff1">
    <w:name w:val="摘要目录"/>
    <w:basedOn w:val="TOC"/>
    <w:link w:val="Charb"/>
    <w:qFormat/>
    <w:rsid w:val="000C0E41"/>
    <w:pPr>
      <w:ind w:left="0"/>
      <w:jc w:val="center"/>
    </w:pPr>
    <w:rPr>
      <w:color w:val="000000" w:themeColor="text1"/>
    </w:rPr>
  </w:style>
  <w:style w:type="character" w:customStyle="1" w:styleId="TOCChar">
    <w:name w:val="TOC 标题 Char"/>
    <w:basedOn w:val="1Char"/>
    <w:link w:val="TOC"/>
    <w:uiPriority w:val="39"/>
    <w:rsid w:val="000C0E41"/>
    <w:rPr>
      <w:rFonts w:asciiTheme="majorHAnsi" w:eastAsiaTheme="majorEastAsia" w:hAnsiTheme="majorHAnsi" w:cstheme="majorBidi"/>
      <w:color w:val="2E74B5" w:themeColor="accent1" w:themeShade="BF"/>
      <w:kern w:val="0"/>
      <w:sz w:val="32"/>
      <w:szCs w:val="26"/>
    </w:rPr>
  </w:style>
  <w:style w:type="character" w:customStyle="1" w:styleId="Charb">
    <w:name w:val="摘要目录 Char"/>
    <w:basedOn w:val="TOCChar"/>
    <w:link w:val="aff1"/>
    <w:rsid w:val="000C0E41"/>
    <w:rPr>
      <w:rFonts w:asciiTheme="majorHAnsi" w:eastAsiaTheme="majorEastAsia" w:hAnsiTheme="majorHAnsi" w:cstheme="majorBidi"/>
      <w:color w:val="000000" w:themeColor="text1"/>
      <w:kern w:val="0"/>
      <w:sz w:val="32"/>
      <w:szCs w:val="26"/>
    </w:rPr>
  </w:style>
  <w:style w:type="character" w:customStyle="1" w:styleId="apple-converted-space">
    <w:name w:val="apple-converted-space"/>
    <w:rsid w:val="00B61682"/>
  </w:style>
  <w:style w:type="character" w:styleId="aff2">
    <w:name w:val="Emphasis"/>
    <w:basedOn w:val="a3"/>
    <w:uiPriority w:val="20"/>
    <w:qFormat/>
    <w:rsid w:val="0002001D"/>
    <w:rPr>
      <w:i/>
      <w:iCs/>
    </w:rPr>
  </w:style>
  <w:style w:type="paragraph" w:customStyle="1" w:styleId="21">
    <w:name w:val="样式 首行缩进:  2 字符"/>
    <w:basedOn w:val="a2"/>
    <w:rsid w:val="00593C5D"/>
    <w:pPr>
      <w:spacing w:line="390" w:lineRule="exact"/>
    </w:pPr>
    <w:rPr>
      <w:rFonts w:cs="宋体"/>
      <w:szCs w:val="20"/>
    </w:rPr>
  </w:style>
  <w:style w:type="character" w:customStyle="1" w:styleId="Charc">
    <w:name w:val="标题图 Char"/>
    <w:link w:val="aff3"/>
    <w:locked/>
    <w:rsid w:val="004553D4"/>
    <w:rPr>
      <w:rFonts w:ascii="Cambria Math" w:hAnsi="Cambria Math"/>
      <w:szCs w:val="24"/>
    </w:rPr>
  </w:style>
  <w:style w:type="paragraph" w:customStyle="1" w:styleId="aff3">
    <w:name w:val="标题图"/>
    <w:basedOn w:val="a2"/>
    <w:link w:val="Charc"/>
    <w:autoRedefine/>
    <w:qFormat/>
    <w:rsid w:val="004553D4"/>
    <w:pPr>
      <w:spacing w:line="240" w:lineRule="auto"/>
      <w:ind w:firstLineChars="0" w:firstLine="0"/>
    </w:pPr>
    <w:rPr>
      <w:rFonts w:ascii="Cambria Math" w:eastAsiaTheme="minorEastAsia" w:hAnsi="Cambria Math"/>
      <w:szCs w:val="24"/>
    </w:rPr>
  </w:style>
  <w:style w:type="table" w:styleId="40">
    <w:name w:val="Plain Table 4"/>
    <w:basedOn w:val="a4"/>
    <w:uiPriority w:val="44"/>
    <w:rsid w:val="00846F7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4"/>
    <w:uiPriority w:val="45"/>
    <w:rsid w:val="00846F7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Grid Table 3 Accent 3"/>
    <w:basedOn w:val="a4"/>
    <w:uiPriority w:val="48"/>
    <w:rsid w:val="00846F74"/>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1-3">
    <w:name w:val="List Table 1 Light Accent 3"/>
    <w:basedOn w:val="a4"/>
    <w:uiPriority w:val="46"/>
    <w:rsid w:val="00846F74"/>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List Table 6 Colorful Accent 3"/>
    <w:basedOn w:val="a4"/>
    <w:uiPriority w:val="51"/>
    <w:rsid w:val="00846F74"/>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7233">
      <w:bodyDiv w:val="1"/>
      <w:marLeft w:val="0"/>
      <w:marRight w:val="0"/>
      <w:marTop w:val="0"/>
      <w:marBottom w:val="0"/>
      <w:divBdr>
        <w:top w:val="none" w:sz="0" w:space="0" w:color="auto"/>
        <w:left w:val="none" w:sz="0" w:space="0" w:color="auto"/>
        <w:bottom w:val="none" w:sz="0" w:space="0" w:color="auto"/>
        <w:right w:val="none" w:sz="0" w:space="0" w:color="auto"/>
      </w:divBdr>
    </w:div>
    <w:div w:id="170687642">
      <w:bodyDiv w:val="1"/>
      <w:marLeft w:val="0"/>
      <w:marRight w:val="0"/>
      <w:marTop w:val="0"/>
      <w:marBottom w:val="0"/>
      <w:divBdr>
        <w:top w:val="none" w:sz="0" w:space="0" w:color="auto"/>
        <w:left w:val="none" w:sz="0" w:space="0" w:color="auto"/>
        <w:bottom w:val="none" w:sz="0" w:space="0" w:color="auto"/>
        <w:right w:val="none" w:sz="0" w:space="0" w:color="auto"/>
      </w:divBdr>
    </w:div>
    <w:div w:id="177931070">
      <w:bodyDiv w:val="1"/>
      <w:marLeft w:val="0"/>
      <w:marRight w:val="0"/>
      <w:marTop w:val="0"/>
      <w:marBottom w:val="0"/>
      <w:divBdr>
        <w:top w:val="none" w:sz="0" w:space="0" w:color="auto"/>
        <w:left w:val="none" w:sz="0" w:space="0" w:color="auto"/>
        <w:bottom w:val="none" w:sz="0" w:space="0" w:color="auto"/>
        <w:right w:val="none" w:sz="0" w:space="0" w:color="auto"/>
      </w:divBdr>
    </w:div>
    <w:div w:id="191772340">
      <w:bodyDiv w:val="1"/>
      <w:marLeft w:val="0"/>
      <w:marRight w:val="0"/>
      <w:marTop w:val="0"/>
      <w:marBottom w:val="0"/>
      <w:divBdr>
        <w:top w:val="none" w:sz="0" w:space="0" w:color="auto"/>
        <w:left w:val="none" w:sz="0" w:space="0" w:color="auto"/>
        <w:bottom w:val="none" w:sz="0" w:space="0" w:color="auto"/>
        <w:right w:val="none" w:sz="0" w:space="0" w:color="auto"/>
      </w:divBdr>
    </w:div>
    <w:div w:id="229195263">
      <w:bodyDiv w:val="1"/>
      <w:marLeft w:val="0"/>
      <w:marRight w:val="0"/>
      <w:marTop w:val="0"/>
      <w:marBottom w:val="0"/>
      <w:divBdr>
        <w:top w:val="none" w:sz="0" w:space="0" w:color="auto"/>
        <w:left w:val="none" w:sz="0" w:space="0" w:color="auto"/>
        <w:bottom w:val="none" w:sz="0" w:space="0" w:color="auto"/>
        <w:right w:val="none" w:sz="0" w:space="0" w:color="auto"/>
      </w:divBdr>
    </w:div>
    <w:div w:id="260918078">
      <w:bodyDiv w:val="1"/>
      <w:marLeft w:val="0"/>
      <w:marRight w:val="0"/>
      <w:marTop w:val="0"/>
      <w:marBottom w:val="0"/>
      <w:divBdr>
        <w:top w:val="none" w:sz="0" w:space="0" w:color="auto"/>
        <w:left w:val="none" w:sz="0" w:space="0" w:color="auto"/>
        <w:bottom w:val="none" w:sz="0" w:space="0" w:color="auto"/>
        <w:right w:val="none" w:sz="0" w:space="0" w:color="auto"/>
      </w:divBdr>
    </w:div>
    <w:div w:id="271206105">
      <w:bodyDiv w:val="1"/>
      <w:marLeft w:val="0"/>
      <w:marRight w:val="0"/>
      <w:marTop w:val="0"/>
      <w:marBottom w:val="0"/>
      <w:divBdr>
        <w:top w:val="none" w:sz="0" w:space="0" w:color="auto"/>
        <w:left w:val="none" w:sz="0" w:space="0" w:color="auto"/>
        <w:bottom w:val="none" w:sz="0" w:space="0" w:color="auto"/>
        <w:right w:val="none" w:sz="0" w:space="0" w:color="auto"/>
      </w:divBdr>
    </w:div>
    <w:div w:id="316568831">
      <w:bodyDiv w:val="1"/>
      <w:marLeft w:val="0"/>
      <w:marRight w:val="0"/>
      <w:marTop w:val="0"/>
      <w:marBottom w:val="0"/>
      <w:divBdr>
        <w:top w:val="none" w:sz="0" w:space="0" w:color="auto"/>
        <w:left w:val="none" w:sz="0" w:space="0" w:color="auto"/>
        <w:bottom w:val="none" w:sz="0" w:space="0" w:color="auto"/>
        <w:right w:val="none" w:sz="0" w:space="0" w:color="auto"/>
      </w:divBdr>
    </w:div>
    <w:div w:id="390546019">
      <w:bodyDiv w:val="1"/>
      <w:marLeft w:val="0"/>
      <w:marRight w:val="0"/>
      <w:marTop w:val="0"/>
      <w:marBottom w:val="0"/>
      <w:divBdr>
        <w:top w:val="none" w:sz="0" w:space="0" w:color="auto"/>
        <w:left w:val="none" w:sz="0" w:space="0" w:color="auto"/>
        <w:bottom w:val="none" w:sz="0" w:space="0" w:color="auto"/>
        <w:right w:val="none" w:sz="0" w:space="0" w:color="auto"/>
      </w:divBdr>
    </w:div>
    <w:div w:id="407271286">
      <w:bodyDiv w:val="1"/>
      <w:marLeft w:val="0"/>
      <w:marRight w:val="0"/>
      <w:marTop w:val="0"/>
      <w:marBottom w:val="0"/>
      <w:divBdr>
        <w:top w:val="none" w:sz="0" w:space="0" w:color="auto"/>
        <w:left w:val="none" w:sz="0" w:space="0" w:color="auto"/>
        <w:bottom w:val="none" w:sz="0" w:space="0" w:color="auto"/>
        <w:right w:val="none" w:sz="0" w:space="0" w:color="auto"/>
      </w:divBdr>
    </w:div>
    <w:div w:id="426007127">
      <w:bodyDiv w:val="1"/>
      <w:marLeft w:val="0"/>
      <w:marRight w:val="0"/>
      <w:marTop w:val="0"/>
      <w:marBottom w:val="0"/>
      <w:divBdr>
        <w:top w:val="none" w:sz="0" w:space="0" w:color="auto"/>
        <w:left w:val="none" w:sz="0" w:space="0" w:color="auto"/>
        <w:bottom w:val="none" w:sz="0" w:space="0" w:color="auto"/>
        <w:right w:val="none" w:sz="0" w:space="0" w:color="auto"/>
      </w:divBdr>
    </w:div>
    <w:div w:id="433332303">
      <w:bodyDiv w:val="1"/>
      <w:marLeft w:val="0"/>
      <w:marRight w:val="0"/>
      <w:marTop w:val="0"/>
      <w:marBottom w:val="0"/>
      <w:divBdr>
        <w:top w:val="none" w:sz="0" w:space="0" w:color="auto"/>
        <w:left w:val="none" w:sz="0" w:space="0" w:color="auto"/>
        <w:bottom w:val="none" w:sz="0" w:space="0" w:color="auto"/>
        <w:right w:val="none" w:sz="0" w:space="0" w:color="auto"/>
      </w:divBdr>
    </w:div>
    <w:div w:id="478116689">
      <w:bodyDiv w:val="1"/>
      <w:marLeft w:val="0"/>
      <w:marRight w:val="0"/>
      <w:marTop w:val="0"/>
      <w:marBottom w:val="0"/>
      <w:divBdr>
        <w:top w:val="none" w:sz="0" w:space="0" w:color="auto"/>
        <w:left w:val="none" w:sz="0" w:space="0" w:color="auto"/>
        <w:bottom w:val="none" w:sz="0" w:space="0" w:color="auto"/>
        <w:right w:val="none" w:sz="0" w:space="0" w:color="auto"/>
      </w:divBdr>
    </w:div>
    <w:div w:id="490869376">
      <w:bodyDiv w:val="1"/>
      <w:marLeft w:val="0"/>
      <w:marRight w:val="0"/>
      <w:marTop w:val="0"/>
      <w:marBottom w:val="0"/>
      <w:divBdr>
        <w:top w:val="none" w:sz="0" w:space="0" w:color="auto"/>
        <w:left w:val="none" w:sz="0" w:space="0" w:color="auto"/>
        <w:bottom w:val="none" w:sz="0" w:space="0" w:color="auto"/>
        <w:right w:val="none" w:sz="0" w:space="0" w:color="auto"/>
      </w:divBdr>
    </w:div>
    <w:div w:id="546451891">
      <w:bodyDiv w:val="1"/>
      <w:marLeft w:val="0"/>
      <w:marRight w:val="0"/>
      <w:marTop w:val="0"/>
      <w:marBottom w:val="0"/>
      <w:divBdr>
        <w:top w:val="none" w:sz="0" w:space="0" w:color="auto"/>
        <w:left w:val="none" w:sz="0" w:space="0" w:color="auto"/>
        <w:bottom w:val="none" w:sz="0" w:space="0" w:color="auto"/>
        <w:right w:val="none" w:sz="0" w:space="0" w:color="auto"/>
      </w:divBdr>
      <w:divsChild>
        <w:div w:id="1921063658">
          <w:marLeft w:val="0"/>
          <w:marRight w:val="0"/>
          <w:marTop w:val="0"/>
          <w:marBottom w:val="0"/>
          <w:divBdr>
            <w:top w:val="none" w:sz="0" w:space="0" w:color="auto"/>
            <w:left w:val="none" w:sz="0" w:space="0" w:color="auto"/>
            <w:bottom w:val="none" w:sz="0" w:space="0" w:color="auto"/>
            <w:right w:val="none" w:sz="0" w:space="0" w:color="auto"/>
          </w:divBdr>
        </w:div>
        <w:div w:id="2027097842">
          <w:marLeft w:val="0"/>
          <w:marRight w:val="0"/>
          <w:marTop w:val="0"/>
          <w:marBottom w:val="0"/>
          <w:divBdr>
            <w:top w:val="none" w:sz="0" w:space="0" w:color="auto"/>
            <w:left w:val="none" w:sz="0" w:space="0" w:color="auto"/>
            <w:bottom w:val="none" w:sz="0" w:space="0" w:color="auto"/>
            <w:right w:val="none" w:sz="0" w:space="0" w:color="auto"/>
          </w:divBdr>
        </w:div>
        <w:div w:id="2071996652">
          <w:marLeft w:val="0"/>
          <w:marRight w:val="0"/>
          <w:marTop w:val="0"/>
          <w:marBottom w:val="0"/>
          <w:divBdr>
            <w:top w:val="none" w:sz="0" w:space="0" w:color="auto"/>
            <w:left w:val="none" w:sz="0" w:space="0" w:color="auto"/>
            <w:bottom w:val="none" w:sz="0" w:space="0" w:color="auto"/>
            <w:right w:val="none" w:sz="0" w:space="0" w:color="auto"/>
          </w:divBdr>
        </w:div>
      </w:divsChild>
    </w:div>
    <w:div w:id="592205506">
      <w:bodyDiv w:val="1"/>
      <w:marLeft w:val="0"/>
      <w:marRight w:val="0"/>
      <w:marTop w:val="0"/>
      <w:marBottom w:val="0"/>
      <w:divBdr>
        <w:top w:val="none" w:sz="0" w:space="0" w:color="auto"/>
        <w:left w:val="none" w:sz="0" w:space="0" w:color="auto"/>
        <w:bottom w:val="none" w:sz="0" w:space="0" w:color="auto"/>
        <w:right w:val="none" w:sz="0" w:space="0" w:color="auto"/>
      </w:divBdr>
      <w:divsChild>
        <w:div w:id="401100423">
          <w:marLeft w:val="0"/>
          <w:marRight w:val="0"/>
          <w:marTop w:val="0"/>
          <w:marBottom w:val="0"/>
          <w:divBdr>
            <w:top w:val="none" w:sz="0" w:space="0" w:color="auto"/>
            <w:left w:val="none" w:sz="0" w:space="0" w:color="auto"/>
            <w:bottom w:val="none" w:sz="0" w:space="0" w:color="auto"/>
            <w:right w:val="none" w:sz="0" w:space="0" w:color="auto"/>
          </w:divBdr>
        </w:div>
      </w:divsChild>
    </w:div>
    <w:div w:id="658004227">
      <w:bodyDiv w:val="1"/>
      <w:marLeft w:val="0"/>
      <w:marRight w:val="0"/>
      <w:marTop w:val="0"/>
      <w:marBottom w:val="0"/>
      <w:divBdr>
        <w:top w:val="none" w:sz="0" w:space="0" w:color="auto"/>
        <w:left w:val="none" w:sz="0" w:space="0" w:color="auto"/>
        <w:bottom w:val="none" w:sz="0" w:space="0" w:color="auto"/>
        <w:right w:val="none" w:sz="0" w:space="0" w:color="auto"/>
      </w:divBdr>
    </w:div>
    <w:div w:id="664666636">
      <w:bodyDiv w:val="1"/>
      <w:marLeft w:val="0"/>
      <w:marRight w:val="0"/>
      <w:marTop w:val="0"/>
      <w:marBottom w:val="0"/>
      <w:divBdr>
        <w:top w:val="none" w:sz="0" w:space="0" w:color="auto"/>
        <w:left w:val="none" w:sz="0" w:space="0" w:color="auto"/>
        <w:bottom w:val="none" w:sz="0" w:space="0" w:color="auto"/>
        <w:right w:val="none" w:sz="0" w:space="0" w:color="auto"/>
      </w:divBdr>
    </w:div>
    <w:div w:id="677391177">
      <w:bodyDiv w:val="1"/>
      <w:marLeft w:val="0"/>
      <w:marRight w:val="0"/>
      <w:marTop w:val="0"/>
      <w:marBottom w:val="0"/>
      <w:divBdr>
        <w:top w:val="none" w:sz="0" w:space="0" w:color="auto"/>
        <w:left w:val="none" w:sz="0" w:space="0" w:color="auto"/>
        <w:bottom w:val="none" w:sz="0" w:space="0" w:color="auto"/>
        <w:right w:val="none" w:sz="0" w:space="0" w:color="auto"/>
      </w:divBdr>
    </w:div>
    <w:div w:id="705299591">
      <w:bodyDiv w:val="1"/>
      <w:marLeft w:val="0"/>
      <w:marRight w:val="0"/>
      <w:marTop w:val="0"/>
      <w:marBottom w:val="0"/>
      <w:divBdr>
        <w:top w:val="none" w:sz="0" w:space="0" w:color="auto"/>
        <w:left w:val="none" w:sz="0" w:space="0" w:color="auto"/>
        <w:bottom w:val="none" w:sz="0" w:space="0" w:color="auto"/>
        <w:right w:val="none" w:sz="0" w:space="0" w:color="auto"/>
      </w:divBdr>
    </w:div>
    <w:div w:id="717895994">
      <w:bodyDiv w:val="1"/>
      <w:marLeft w:val="0"/>
      <w:marRight w:val="0"/>
      <w:marTop w:val="0"/>
      <w:marBottom w:val="0"/>
      <w:divBdr>
        <w:top w:val="none" w:sz="0" w:space="0" w:color="auto"/>
        <w:left w:val="none" w:sz="0" w:space="0" w:color="auto"/>
        <w:bottom w:val="none" w:sz="0" w:space="0" w:color="auto"/>
        <w:right w:val="none" w:sz="0" w:space="0" w:color="auto"/>
      </w:divBdr>
    </w:div>
    <w:div w:id="724989220">
      <w:bodyDiv w:val="1"/>
      <w:marLeft w:val="0"/>
      <w:marRight w:val="0"/>
      <w:marTop w:val="0"/>
      <w:marBottom w:val="0"/>
      <w:divBdr>
        <w:top w:val="none" w:sz="0" w:space="0" w:color="auto"/>
        <w:left w:val="none" w:sz="0" w:space="0" w:color="auto"/>
        <w:bottom w:val="none" w:sz="0" w:space="0" w:color="auto"/>
        <w:right w:val="none" w:sz="0" w:space="0" w:color="auto"/>
      </w:divBdr>
    </w:div>
    <w:div w:id="776485839">
      <w:bodyDiv w:val="1"/>
      <w:marLeft w:val="0"/>
      <w:marRight w:val="0"/>
      <w:marTop w:val="0"/>
      <w:marBottom w:val="0"/>
      <w:divBdr>
        <w:top w:val="none" w:sz="0" w:space="0" w:color="auto"/>
        <w:left w:val="none" w:sz="0" w:space="0" w:color="auto"/>
        <w:bottom w:val="none" w:sz="0" w:space="0" w:color="auto"/>
        <w:right w:val="none" w:sz="0" w:space="0" w:color="auto"/>
      </w:divBdr>
    </w:div>
    <w:div w:id="779836250">
      <w:bodyDiv w:val="1"/>
      <w:marLeft w:val="0"/>
      <w:marRight w:val="0"/>
      <w:marTop w:val="0"/>
      <w:marBottom w:val="0"/>
      <w:divBdr>
        <w:top w:val="none" w:sz="0" w:space="0" w:color="auto"/>
        <w:left w:val="none" w:sz="0" w:space="0" w:color="auto"/>
        <w:bottom w:val="none" w:sz="0" w:space="0" w:color="auto"/>
        <w:right w:val="none" w:sz="0" w:space="0" w:color="auto"/>
      </w:divBdr>
    </w:div>
    <w:div w:id="858617706">
      <w:bodyDiv w:val="1"/>
      <w:marLeft w:val="0"/>
      <w:marRight w:val="0"/>
      <w:marTop w:val="0"/>
      <w:marBottom w:val="0"/>
      <w:divBdr>
        <w:top w:val="none" w:sz="0" w:space="0" w:color="auto"/>
        <w:left w:val="none" w:sz="0" w:space="0" w:color="auto"/>
        <w:bottom w:val="none" w:sz="0" w:space="0" w:color="auto"/>
        <w:right w:val="none" w:sz="0" w:space="0" w:color="auto"/>
      </w:divBdr>
    </w:div>
    <w:div w:id="867983855">
      <w:bodyDiv w:val="1"/>
      <w:marLeft w:val="0"/>
      <w:marRight w:val="0"/>
      <w:marTop w:val="0"/>
      <w:marBottom w:val="0"/>
      <w:divBdr>
        <w:top w:val="none" w:sz="0" w:space="0" w:color="auto"/>
        <w:left w:val="none" w:sz="0" w:space="0" w:color="auto"/>
        <w:bottom w:val="none" w:sz="0" w:space="0" w:color="auto"/>
        <w:right w:val="none" w:sz="0" w:space="0" w:color="auto"/>
      </w:divBdr>
    </w:div>
    <w:div w:id="892734780">
      <w:bodyDiv w:val="1"/>
      <w:marLeft w:val="0"/>
      <w:marRight w:val="0"/>
      <w:marTop w:val="0"/>
      <w:marBottom w:val="0"/>
      <w:divBdr>
        <w:top w:val="none" w:sz="0" w:space="0" w:color="auto"/>
        <w:left w:val="none" w:sz="0" w:space="0" w:color="auto"/>
        <w:bottom w:val="none" w:sz="0" w:space="0" w:color="auto"/>
        <w:right w:val="none" w:sz="0" w:space="0" w:color="auto"/>
      </w:divBdr>
    </w:div>
    <w:div w:id="968436287">
      <w:bodyDiv w:val="1"/>
      <w:marLeft w:val="0"/>
      <w:marRight w:val="0"/>
      <w:marTop w:val="0"/>
      <w:marBottom w:val="0"/>
      <w:divBdr>
        <w:top w:val="none" w:sz="0" w:space="0" w:color="auto"/>
        <w:left w:val="none" w:sz="0" w:space="0" w:color="auto"/>
        <w:bottom w:val="none" w:sz="0" w:space="0" w:color="auto"/>
        <w:right w:val="none" w:sz="0" w:space="0" w:color="auto"/>
      </w:divBdr>
    </w:div>
    <w:div w:id="1005018038">
      <w:bodyDiv w:val="1"/>
      <w:marLeft w:val="0"/>
      <w:marRight w:val="0"/>
      <w:marTop w:val="0"/>
      <w:marBottom w:val="0"/>
      <w:divBdr>
        <w:top w:val="none" w:sz="0" w:space="0" w:color="auto"/>
        <w:left w:val="none" w:sz="0" w:space="0" w:color="auto"/>
        <w:bottom w:val="none" w:sz="0" w:space="0" w:color="auto"/>
        <w:right w:val="none" w:sz="0" w:space="0" w:color="auto"/>
      </w:divBdr>
    </w:div>
    <w:div w:id="1014769695">
      <w:bodyDiv w:val="1"/>
      <w:marLeft w:val="0"/>
      <w:marRight w:val="0"/>
      <w:marTop w:val="0"/>
      <w:marBottom w:val="0"/>
      <w:divBdr>
        <w:top w:val="none" w:sz="0" w:space="0" w:color="auto"/>
        <w:left w:val="none" w:sz="0" w:space="0" w:color="auto"/>
        <w:bottom w:val="none" w:sz="0" w:space="0" w:color="auto"/>
        <w:right w:val="none" w:sz="0" w:space="0" w:color="auto"/>
      </w:divBdr>
    </w:div>
    <w:div w:id="1030304539">
      <w:bodyDiv w:val="1"/>
      <w:marLeft w:val="0"/>
      <w:marRight w:val="0"/>
      <w:marTop w:val="0"/>
      <w:marBottom w:val="0"/>
      <w:divBdr>
        <w:top w:val="none" w:sz="0" w:space="0" w:color="auto"/>
        <w:left w:val="none" w:sz="0" w:space="0" w:color="auto"/>
        <w:bottom w:val="none" w:sz="0" w:space="0" w:color="auto"/>
        <w:right w:val="none" w:sz="0" w:space="0" w:color="auto"/>
      </w:divBdr>
    </w:div>
    <w:div w:id="1042435902">
      <w:bodyDiv w:val="1"/>
      <w:marLeft w:val="0"/>
      <w:marRight w:val="0"/>
      <w:marTop w:val="0"/>
      <w:marBottom w:val="0"/>
      <w:divBdr>
        <w:top w:val="none" w:sz="0" w:space="0" w:color="auto"/>
        <w:left w:val="none" w:sz="0" w:space="0" w:color="auto"/>
        <w:bottom w:val="none" w:sz="0" w:space="0" w:color="auto"/>
        <w:right w:val="none" w:sz="0" w:space="0" w:color="auto"/>
      </w:divBdr>
    </w:div>
    <w:div w:id="1079131054">
      <w:bodyDiv w:val="1"/>
      <w:marLeft w:val="0"/>
      <w:marRight w:val="0"/>
      <w:marTop w:val="0"/>
      <w:marBottom w:val="0"/>
      <w:divBdr>
        <w:top w:val="none" w:sz="0" w:space="0" w:color="auto"/>
        <w:left w:val="none" w:sz="0" w:space="0" w:color="auto"/>
        <w:bottom w:val="none" w:sz="0" w:space="0" w:color="auto"/>
        <w:right w:val="none" w:sz="0" w:space="0" w:color="auto"/>
      </w:divBdr>
    </w:div>
    <w:div w:id="1103955860">
      <w:bodyDiv w:val="1"/>
      <w:marLeft w:val="0"/>
      <w:marRight w:val="0"/>
      <w:marTop w:val="0"/>
      <w:marBottom w:val="0"/>
      <w:divBdr>
        <w:top w:val="none" w:sz="0" w:space="0" w:color="auto"/>
        <w:left w:val="none" w:sz="0" w:space="0" w:color="auto"/>
        <w:bottom w:val="none" w:sz="0" w:space="0" w:color="auto"/>
        <w:right w:val="none" w:sz="0" w:space="0" w:color="auto"/>
      </w:divBdr>
    </w:div>
    <w:div w:id="1155489525">
      <w:bodyDiv w:val="1"/>
      <w:marLeft w:val="0"/>
      <w:marRight w:val="0"/>
      <w:marTop w:val="0"/>
      <w:marBottom w:val="0"/>
      <w:divBdr>
        <w:top w:val="none" w:sz="0" w:space="0" w:color="auto"/>
        <w:left w:val="none" w:sz="0" w:space="0" w:color="auto"/>
        <w:bottom w:val="none" w:sz="0" w:space="0" w:color="auto"/>
        <w:right w:val="none" w:sz="0" w:space="0" w:color="auto"/>
      </w:divBdr>
    </w:div>
    <w:div w:id="1159426532">
      <w:bodyDiv w:val="1"/>
      <w:marLeft w:val="0"/>
      <w:marRight w:val="0"/>
      <w:marTop w:val="0"/>
      <w:marBottom w:val="0"/>
      <w:divBdr>
        <w:top w:val="none" w:sz="0" w:space="0" w:color="auto"/>
        <w:left w:val="none" w:sz="0" w:space="0" w:color="auto"/>
        <w:bottom w:val="none" w:sz="0" w:space="0" w:color="auto"/>
        <w:right w:val="none" w:sz="0" w:space="0" w:color="auto"/>
      </w:divBdr>
      <w:divsChild>
        <w:div w:id="21439836">
          <w:marLeft w:val="0"/>
          <w:marRight w:val="0"/>
          <w:marTop w:val="0"/>
          <w:marBottom w:val="0"/>
          <w:divBdr>
            <w:top w:val="none" w:sz="0" w:space="0" w:color="auto"/>
            <w:left w:val="none" w:sz="0" w:space="0" w:color="auto"/>
            <w:bottom w:val="none" w:sz="0" w:space="0" w:color="auto"/>
            <w:right w:val="none" w:sz="0" w:space="0" w:color="auto"/>
          </w:divBdr>
        </w:div>
        <w:div w:id="165217591">
          <w:marLeft w:val="0"/>
          <w:marRight w:val="0"/>
          <w:marTop w:val="0"/>
          <w:marBottom w:val="0"/>
          <w:divBdr>
            <w:top w:val="none" w:sz="0" w:space="0" w:color="auto"/>
            <w:left w:val="none" w:sz="0" w:space="0" w:color="auto"/>
            <w:bottom w:val="none" w:sz="0" w:space="0" w:color="auto"/>
            <w:right w:val="none" w:sz="0" w:space="0" w:color="auto"/>
          </w:divBdr>
        </w:div>
        <w:div w:id="533268242">
          <w:marLeft w:val="0"/>
          <w:marRight w:val="0"/>
          <w:marTop w:val="0"/>
          <w:marBottom w:val="0"/>
          <w:divBdr>
            <w:top w:val="none" w:sz="0" w:space="0" w:color="auto"/>
            <w:left w:val="none" w:sz="0" w:space="0" w:color="auto"/>
            <w:bottom w:val="none" w:sz="0" w:space="0" w:color="auto"/>
            <w:right w:val="none" w:sz="0" w:space="0" w:color="auto"/>
          </w:divBdr>
        </w:div>
        <w:div w:id="1051003458">
          <w:marLeft w:val="0"/>
          <w:marRight w:val="0"/>
          <w:marTop w:val="0"/>
          <w:marBottom w:val="0"/>
          <w:divBdr>
            <w:top w:val="none" w:sz="0" w:space="0" w:color="auto"/>
            <w:left w:val="none" w:sz="0" w:space="0" w:color="auto"/>
            <w:bottom w:val="none" w:sz="0" w:space="0" w:color="auto"/>
            <w:right w:val="none" w:sz="0" w:space="0" w:color="auto"/>
          </w:divBdr>
        </w:div>
        <w:div w:id="1079861113">
          <w:marLeft w:val="0"/>
          <w:marRight w:val="0"/>
          <w:marTop w:val="0"/>
          <w:marBottom w:val="0"/>
          <w:divBdr>
            <w:top w:val="none" w:sz="0" w:space="0" w:color="auto"/>
            <w:left w:val="none" w:sz="0" w:space="0" w:color="auto"/>
            <w:bottom w:val="none" w:sz="0" w:space="0" w:color="auto"/>
            <w:right w:val="none" w:sz="0" w:space="0" w:color="auto"/>
          </w:divBdr>
        </w:div>
        <w:div w:id="1110470142">
          <w:marLeft w:val="0"/>
          <w:marRight w:val="0"/>
          <w:marTop w:val="0"/>
          <w:marBottom w:val="0"/>
          <w:divBdr>
            <w:top w:val="none" w:sz="0" w:space="0" w:color="auto"/>
            <w:left w:val="none" w:sz="0" w:space="0" w:color="auto"/>
            <w:bottom w:val="none" w:sz="0" w:space="0" w:color="auto"/>
            <w:right w:val="none" w:sz="0" w:space="0" w:color="auto"/>
          </w:divBdr>
        </w:div>
        <w:div w:id="1274944337">
          <w:marLeft w:val="0"/>
          <w:marRight w:val="0"/>
          <w:marTop w:val="0"/>
          <w:marBottom w:val="0"/>
          <w:divBdr>
            <w:top w:val="none" w:sz="0" w:space="0" w:color="auto"/>
            <w:left w:val="none" w:sz="0" w:space="0" w:color="auto"/>
            <w:bottom w:val="none" w:sz="0" w:space="0" w:color="auto"/>
            <w:right w:val="none" w:sz="0" w:space="0" w:color="auto"/>
          </w:divBdr>
        </w:div>
        <w:div w:id="1368021757">
          <w:marLeft w:val="0"/>
          <w:marRight w:val="0"/>
          <w:marTop w:val="0"/>
          <w:marBottom w:val="0"/>
          <w:divBdr>
            <w:top w:val="none" w:sz="0" w:space="0" w:color="auto"/>
            <w:left w:val="none" w:sz="0" w:space="0" w:color="auto"/>
            <w:bottom w:val="none" w:sz="0" w:space="0" w:color="auto"/>
            <w:right w:val="none" w:sz="0" w:space="0" w:color="auto"/>
          </w:divBdr>
        </w:div>
      </w:divsChild>
    </w:div>
    <w:div w:id="1177304175">
      <w:bodyDiv w:val="1"/>
      <w:marLeft w:val="0"/>
      <w:marRight w:val="0"/>
      <w:marTop w:val="0"/>
      <w:marBottom w:val="0"/>
      <w:divBdr>
        <w:top w:val="none" w:sz="0" w:space="0" w:color="auto"/>
        <w:left w:val="none" w:sz="0" w:space="0" w:color="auto"/>
        <w:bottom w:val="none" w:sz="0" w:space="0" w:color="auto"/>
        <w:right w:val="none" w:sz="0" w:space="0" w:color="auto"/>
      </w:divBdr>
    </w:div>
    <w:div w:id="1256355150">
      <w:bodyDiv w:val="1"/>
      <w:marLeft w:val="0"/>
      <w:marRight w:val="0"/>
      <w:marTop w:val="0"/>
      <w:marBottom w:val="0"/>
      <w:divBdr>
        <w:top w:val="none" w:sz="0" w:space="0" w:color="auto"/>
        <w:left w:val="none" w:sz="0" w:space="0" w:color="auto"/>
        <w:bottom w:val="none" w:sz="0" w:space="0" w:color="auto"/>
        <w:right w:val="none" w:sz="0" w:space="0" w:color="auto"/>
      </w:divBdr>
    </w:div>
    <w:div w:id="1295596856">
      <w:bodyDiv w:val="1"/>
      <w:marLeft w:val="0"/>
      <w:marRight w:val="0"/>
      <w:marTop w:val="0"/>
      <w:marBottom w:val="0"/>
      <w:divBdr>
        <w:top w:val="none" w:sz="0" w:space="0" w:color="auto"/>
        <w:left w:val="none" w:sz="0" w:space="0" w:color="auto"/>
        <w:bottom w:val="none" w:sz="0" w:space="0" w:color="auto"/>
        <w:right w:val="none" w:sz="0" w:space="0" w:color="auto"/>
      </w:divBdr>
    </w:div>
    <w:div w:id="1323007335">
      <w:bodyDiv w:val="1"/>
      <w:marLeft w:val="0"/>
      <w:marRight w:val="0"/>
      <w:marTop w:val="0"/>
      <w:marBottom w:val="0"/>
      <w:divBdr>
        <w:top w:val="none" w:sz="0" w:space="0" w:color="auto"/>
        <w:left w:val="none" w:sz="0" w:space="0" w:color="auto"/>
        <w:bottom w:val="none" w:sz="0" w:space="0" w:color="auto"/>
        <w:right w:val="none" w:sz="0" w:space="0" w:color="auto"/>
      </w:divBdr>
    </w:div>
    <w:div w:id="1435704941">
      <w:bodyDiv w:val="1"/>
      <w:marLeft w:val="0"/>
      <w:marRight w:val="0"/>
      <w:marTop w:val="0"/>
      <w:marBottom w:val="0"/>
      <w:divBdr>
        <w:top w:val="none" w:sz="0" w:space="0" w:color="auto"/>
        <w:left w:val="none" w:sz="0" w:space="0" w:color="auto"/>
        <w:bottom w:val="none" w:sz="0" w:space="0" w:color="auto"/>
        <w:right w:val="none" w:sz="0" w:space="0" w:color="auto"/>
      </w:divBdr>
    </w:div>
    <w:div w:id="1468206771">
      <w:bodyDiv w:val="1"/>
      <w:marLeft w:val="0"/>
      <w:marRight w:val="0"/>
      <w:marTop w:val="0"/>
      <w:marBottom w:val="0"/>
      <w:divBdr>
        <w:top w:val="none" w:sz="0" w:space="0" w:color="auto"/>
        <w:left w:val="none" w:sz="0" w:space="0" w:color="auto"/>
        <w:bottom w:val="none" w:sz="0" w:space="0" w:color="auto"/>
        <w:right w:val="none" w:sz="0" w:space="0" w:color="auto"/>
      </w:divBdr>
    </w:div>
    <w:div w:id="1472751728">
      <w:bodyDiv w:val="1"/>
      <w:marLeft w:val="0"/>
      <w:marRight w:val="0"/>
      <w:marTop w:val="0"/>
      <w:marBottom w:val="0"/>
      <w:divBdr>
        <w:top w:val="none" w:sz="0" w:space="0" w:color="auto"/>
        <w:left w:val="none" w:sz="0" w:space="0" w:color="auto"/>
        <w:bottom w:val="none" w:sz="0" w:space="0" w:color="auto"/>
        <w:right w:val="none" w:sz="0" w:space="0" w:color="auto"/>
      </w:divBdr>
    </w:div>
    <w:div w:id="1523982217">
      <w:bodyDiv w:val="1"/>
      <w:marLeft w:val="0"/>
      <w:marRight w:val="0"/>
      <w:marTop w:val="0"/>
      <w:marBottom w:val="0"/>
      <w:divBdr>
        <w:top w:val="none" w:sz="0" w:space="0" w:color="auto"/>
        <w:left w:val="none" w:sz="0" w:space="0" w:color="auto"/>
        <w:bottom w:val="none" w:sz="0" w:space="0" w:color="auto"/>
        <w:right w:val="none" w:sz="0" w:space="0" w:color="auto"/>
      </w:divBdr>
    </w:div>
    <w:div w:id="1546142296">
      <w:bodyDiv w:val="1"/>
      <w:marLeft w:val="0"/>
      <w:marRight w:val="0"/>
      <w:marTop w:val="0"/>
      <w:marBottom w:val="0"/>
      <w:divBdr>
        <w:top w:val="none" w:sz="0" w:space="0" w:color="auto"/>
        <w:left w:val="none" w:sz="0" w:space="0" w:color="auto"/>
        <w:bottom w:val="none" w:sz="0" w:space="0" w:color="auto"/>
        <w:right w:val="none" w:sz="0" w:space="0" w:color="auto"/>
      </w:divBdr>
    </w:div>
    <w:div w:id="1597596492">
      <w:bodyDiv w:val="1"/>
      <w:marLeft w:val="0"/>
      <w:marRight w:val="0"/>
      <w:marTop w:val="0"/>
      <w:marBottom w:val="0"/>
      <w:divBdr>
        <w:top w:val="none" w:sz="0" w:space="0" w:color="auto"/>
        <w:left w:val="none" w:sz="0" w:space="0" w:color="auto"/>
        <w:bottom w:val="none" w:sz="0" w:space="0" w:color="auto"/>
        <w:right w:val="none" w:sz="0" w:space="0" w:color="auto"/>
      </w:divBdr>
    </w:div>
    <w:div w:id="1703048003">
      <w:bodyDiv w:val="1"/>
      <w:marLeft w:val="0"/>
      <w:marRight w:val="0"/>
      <w:marTop w:val="0"/>
      <w:marBottom w:val="0"/>
      <w:divBdr>
        <w:top w:val="none" w:sz="0" w:space="0" w:color="auto"/>
        <w:left w:val="none" w:sz="0" w:space="0" w:color="auto"/>
        <w:bottom w:val="none" w:sz="0" w:space="0" w:color="auto"/>
        <w:right w:val="none" w:sz="0" w:space="0" w:color="auto"/>
      </w:divBdr>
    </w:div>
    <w:div w:id="1767077299">
      <w:bodyDiv w:val="1"/>
      <w:marLeft w:val="0"/>
      <w:marRight w:val="0"/>
      <w:marTop w:val="0"/>
      <w:marBottom w:val="0"/>
      <w:divBdr>
        <w:top w:val="none" w:sz="0" w:space="0" w:color="auto"/>
        <w:left w:val="none" w:sz="0" w:space="0" w:color="auto"/>
        <w:bottom w:val="none" w:sz="0" w:space="0" w:color="auto"/>
        <w:right w:val="none" w:sz="0" w:space="0" w:color="auto"/>
      </w:divBdr>
    </w:div>
    <w:div w:id="1770924874">
      <w:bodyDiv w:val="1"/>
      <w:marLeft w:val="0"/>
      <w:marRight w:val="0"/>
      <w:marTop w:val="0"/>
      <w:marBottom w:val="0"/>
      <w:divBdr>
        <w:top w:val="none" w:sz="0" w:space="0" w:color="auto"/>
        <w:left w:val="none" w:sz="0" w:space="0" w:color="auto"/>
        <w:bottom w:val="none" w:sz="0" w:space="0" w:color="auto"/>
        <w:right w:val="none" w:sz="0" w:space="0" w:color="auto"/>
      </w:divBdr>
    </w:div>
    <w:div w:id="1835339670">
      <w:bodyDiv w:val="1"/>
      <w:marLeft w:val="0"/>
      <w:marRight w:val="0"/>
      <w:marTop w:val="0"/>
      <w:marBottom w:val="0"/>
      <w:divBdr>
        <w:top w:val="none" w:sz="0" w:space="0" w:color="auto"/>
        <w:left w:val="none" w:sz="0" w:space="0" w:color="auto"/>
        <w:bottom w:val="none" w:sz="0" w:space="0" w:color="auto"/>
        <w:right w:val="none" w:sz="0" w:space="0" w:color="auto"/>
      </w:divBdr>
    </w:div>
    <w:div w:id="1863666475">
      <w:bodyDiv w:val="1"/>
      <w:marLeft w:val="0"/>
      <w:marRight w:val="0"/>
      <w:marTop w:val="0"/>
      <w:marBottom w:val="0"/>
      <w:divBdr>
        <w:top w:val="none" w:sz="0" w:space="0" w:color="auto"/>
        <w:left w:val="none" w:sz="0" w:space="0" w:color="auto"/>
        <w:bottom w:val="none" w:sz="0" w:space="0" w:color="auto"/>
        <w:right w:val="none" w:sz="0" w:space="0" w:color="auto"/>
      </w:divBdr>
    </w:div>
    <w:div w:id="1884823469">
      <w:bodyDiv w:val="1"/>
      <w:marLeft w:val="0"/>
      <w:marRight w:val="0"/>
      <w:marTop w:val="0"/>
      <w:marBottom w:val="0"/>
      <w:divBdr>
        <w:top w:val="none" w:sz="0" w:space="0" w:color="auto"/>
        <w:left w:val="none" w:sz="0" w:space="0" w:color="auto"/>
        <w:bottom w:val="none" w:sz="0" w:space="0" w:color="auto"/>
        <w:right w:val="none" w:sz="0" w:space="0" w:color="auto"/>
      </w:divBdr>
    </w:div>
    <w:div w:id="1928072407">
      <w:bodyDiv w:val="1"/>
      <w:marLeft w:val="0"/>
      <w:marRight w:val="0"/>
      <w:marTop w:val="0"/>
      <w:marBottom w:val="0"/>
      <w:divBdr>
        <w:top w:val="none" w:sz="0" w:space="0" w:color="auto"/>
        <w:left w:val="none" w:sz="0" w:space="0" w:color="auto"/>
        <w:bottom w:val="none" w:sz="0" w:space="0" w:color="auto"/>
        <w:right w:val="none" w:sz="0" w:space="0" w:color="auto"/>
      </w:divBdr>
    </w:div>
    <w:div w:id="1930037246">
      <w:bodyDiv w:val="1"/>
      <w:marLeft w:val="0"/>
      <w:marRight w:val="0"/>
      <w:marTop w:val="0"/>
      <w:marBottom w:val="0"/>
      <w:divBdr>
        <w:top w:val="none" w:sz="0" w:space="0" w:color="auto"/>
        <w:left w:val="none" w:sz="0" w:space="0" w:color="auto"/>
        <w:bottom w:val="none" w:sz="0" w:space="0" w:color="auto"/>
        <w:right w:val="none" w:sz="0" w:space="0" w:color="auto"/>
      </w:divBdr>
    </w:div>
    <w:div w:id="1930189148">
      <w:bodyDiv w:val="1"/>
      <w:marLeft w:val="0"/>
      <w:marRight w:val="0"/>
      <w:marTop w:val="0"/>
      <w:marBottom w:val="0"/>
      <w:divBdr>
        <w:top w:val="none" w:sz="0" w:space="0" w:color="auto"/>
        <w:left w:val="none" w:sz="0" w:space="0" w:color="auto"/>
        <w:bottom w:val="none" w:sz="0" w:space="0" w:color="auto"/>
        <w:right w:val="none" w:sz="0" w:space="0" w:color="auto"/>
      </w:divBdr>
    </w:div>
    <w:div w:id="1977687049">
      <w:bodyDiv w:val="1"/>
      <w:marLeft w:val="0"/>
      <w:marRight w:val="0"/>
      <w:marTop w:val="0"/>
      <w:marBottom w:val="0"/>
      <w:divBdr>
        <w:top w:val="none" w:sz="0" w:space="0" w:color="auto"/>
        <w:left w:val="none" w:sz="0" w:space="0" w:color="auto"/>
        <w:bottom w:val="none" w:sz="0" w:space="0" w:color="auto"/>
        <w:right w:val="none" w:sz="0" w:space="0" w:color="auto"/>
      </w:divBdr>
    </w:div>
    <w:div w:id="2016880750">
      <w:bodyDiv w:val="1"/>
      <w:marLeft w:val="0"/>
      <w:marRight w:val="0"/>
      <w:marTop w:val="0"/>
      <w:marBottom w:val="0"/>
      <w:divBdr>
        <w:top w:val="none" w:sz="0" w:space="0" w:color="auto"/>
        <w:left w:val="none" w:sz="0" w:space="0" w:color="auto"/>
        <w:bottom w:val="none" w:sz="0" w:space="0" w:color="auto"/>
        <w:right w:val="none" w:sz="0" w:space="0" w:color="auto"/>
      </w:divBdr>
      <w:divsChild>
        <w:div w:id="1247038856">
          <w:marLeft w:val="0"/>
          <w:marRight w:val="0"/>
          <w:marTop w:val="0"/>
          <w:marBottom w:val="0"/>
          <w:divBdr>
            <w:top w:val="none" w:sz="0" w:space="0" w:color="auto"/>
            <w:left w:val="none" w:sz="0" w:space="0" w:color="auto"/>
            <w:bottom w:val="none" w:sz="0" w:space="0" w:color="auto"/>
            <w:right w:val="none" w:sz="0" w:space="0" w:color="auto"/>
          </w:divBdr>
        </w:div>
      </w:divsChild>
    </w:div>
    <w:div w:id="2026246611">
      <w:bodyDiv w:val="1"/>
      <w:marLeft w:val="0"/>
      <w:marRight w:val="0"/>
      <w:marTop w:val="0"/>
      <w:marBottom w:val="0"/>
      <w:divBdr>
        <w:top w:val="none" w:sz="0" w:space="0" w:color="auto"/>
        <w:left w:val="none" w:sz="0" w:space="0" w:color="auto"/>
        <w:bottom w:val="none" w:sz="0" w:space="0" w:color="auto"/>
        <w:right w:val="none" w:sz="0" w:space="0" w:color="auto"/>
      </w:divBdr>
    </w:div>
    <w:div w:id="2106073968">
      <w:bodyDiv w:val="1"/>
      <w:marLeft w:val="0"/>
      <w:marRight w:val="0"/>
      <w:marTop w:val="0"/>
      <w:marBottom w:val="0"/>
      <w:divBdr>
        <w:top w:val="none" w:sz="0" w:space="0" w:color="auto"/>
        <w:left w:val="none" w:sz="0" w:space="0" w:color="auto"/>
        <w:bottom w:val="none" w:sz="0" w:space="0" w:color="auto"/>
        <w:right w:val="none" w:sz="0" w:space="0" w:color="auto"/>
      </w:divBdr>
    </w:div>
    <w:div w:id="2114126571">
      <w:bodyDiv w:val="1"/>
      <w:marLeft w:val="0"/>
      <w:marRight w:val="0"/>
      <w:marTop w:val="0"/>
      <w:marBottom w:val="0"/>
      <w:divBdr>
        <w:top w:val="none" w:sz="0" w:space="0" w:color="auto"/>
        <w:left w:val="none" w:sz="0" w:space="0" w:color="auto"/>
        <w:bottom w:val="none" w:sz="0" w:space="0" w:color="auto"/>
        <w:right w:val="none" w:sz="0" w:space="0" w:color="auto"/>
      </w:divBdr>
    </w:div>
    <w:div w:id="21205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chart" Target="charts/chart5.xml"/><Relationship Id="rId21" Type="http://schemas.openxmlformats.org/officeDocument/2006/relationships/header" Target="header7.xml"/><Relationship Id="rId34" Type="http://schemas.openxmlformats.org/officeDocument/2006/relationships/chart" Target="charts/chart3.xml"/><Relationship Id="rId42" Type="http://schemas.openxmlformats.org/officeDocument/2006/relationships/chart" Target="charts/chart7.xml"/><Relationship Id="rId47" Type="http://schemas.openxmlformats.org/officeDocument/2006/relationships/header" Target="header20.xml"/><Relationship Id="rId50" Type="http://schemas.openxmlformats.org/officeDocument/2006/relationships/header" Target="header23.xml"/><Relationship Id="rId55"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3.png"/><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chart" Target="charts/chart1.xml"/><Relationship Id="rId37" Type="http://schemas.openxmlformats.org/officeDocument/2006/relationships/header" Target="header17.xml"/><Relationship Id="rId40" Type="http://schemas.openxmlformats.org/officeDocument/2006/relationships/header" Target="header19.xml"/><Relationship Id="rId45" Type="http://schemas.openxmlformats.org/officeDocument/2006/relationships/chart" Target="charts/chart10.xml"/><Relationship Id="rId53" Type="http://schemas.openxmlformats.org/officeDocument/2006/relationships/header" Target="header26.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4.xml"/><Relationship Id="rId35" Type="http://schemas.openxmlformats.org/officeDocument/2006/relationships/chart" Target="charts/chart4.xml"/><Relationship Id="rId43" Type="http://schemas.openxmlformats.org/officeDocument/2006/relationships/chart" Target="charts/chart8.xml"/><Relationship Id="rId48" Type="http://schemas.openxmlformats.org/officeDocument/2006/relationships/header" Target="header21.xml"/><Relationship Id="rId56" Type="http://schemas.openxmlformats.org/officeDocument/2006/relationships/header" Target="header28.xml"/><Relationship Id="rId8" Type="http://schemas.openxmlformats.org/officeDocument/2006/relationships/image" Target="media/image1.png"/><Relationship Id="rId51" Type="http://schemas.openxmlformats.org/officeDocument/2006/relationships/header" Target="header24.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chart" Target="charts/chart2.xml"/><Relationship Id="rId38" Type="http://schemas.openxmlformats.org/officeDocument/2006/relationships/header" Target="header18.xml"/><Relationship Id="rId46" Type="http://schemas.openxmlformats.org/officeDocument/2006/relationships/chart" Target="charts/chart11.xml"/><Relationship Id="rId59" Type="http://schemas.microsoft.com/office/2011/relationships/people" Target="people.xml"/><Relationship Id="rId20" Type="http://schemas.openxmlformats.org/officeDocument/2006/relationships/footer" Target="footer6.xml"/><Relationship Id="rId41" Type="http://schemas.openxmlformats.org/officeDocument/2006/relationships/chart" Target="charts/chart6.xml"/><Relationship Id="rId54" Type="http://schemas.openxmlformats.org/officeDocument/2006/relationships/hyperlink" Target="http://www.wtoutiao.com/p/13dlBdu.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image" Target="media/image2.png"/><Relationship Id="rId36" Type="http://schemas.openxmlformats.org/officeDocument/2006/relationships/header" Target="header16.xml"/><Relationship Id="rId49" Type="http://schemas.openxmlformats.org/officeDocument/2006/relationships/header" Target="header22.xml"/><Relationship Id="rId57" Type="http://schemas.openxmlformats.org/officeDocument/2006/relationships/header" Target="header29.xml"/><Relationship Id="rId10" Type="http://schemas.openxmlformats.org/officeDocument/2006/relationships/footer" Target="footer1.xml"/><Relationship Id="rId31" Type="http://schemas.openxmlformats.org/officeDocument/2006/relationships/header" Target="header15.xml"/><Relationship Id="rId44" Type="http://schemas.openxmlformats.org/officeDocument/2006/relationships/chart" Target="charts/chart9.xml"/><Relationship Id="rId52" Type="http://schemas.openxmlformats.org/officeDocument/2006/relationships/header" Target="header25.xml"/><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___9.xlsx"/><Relationship Id="rId1" Type="http://schemas.openxmlformats.org/officeDocument/2006/relationships/themeOverride" Target="../theme/themeOverride4.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___10.xlsx"/><Relationship Id="rId1" Type="http://schemas.openxmlformats.org/officeDocument/2006/relationships/themeOverride" Target="../theme/themeOverride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___6.xlsx"/><Relationship Id="rId1" Type="http://schemas.openxmlformats.org/officeDocument/2006/relationships/themeOverride" Target="../theme/themeOverride1.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___7.xlsx"/></Relationships>
</file>

<file path=word/charts/_rels/chart8.xml.rels><?xml version="1.0" encoding="UTF-8" standalone="yes"?>
<Relationships xmlns="http://schemas.openxmlformats.org/package/2006/relationships"><Relationship Id="rId2" Type="http://schemas.openxmlformats.org/officeDocument/2006/relationships/oleObject" Target="NULL" TargetMode="External"/><Relationship Id="rId1" Type="http://schemas.openxmlformats.org/officeDocument/2006/relationships/themeOverride" Target="../theme/themeOverride2.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___8.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爬取时间点</a:t>
            </a:r>
            <a:r>
              <a:rPr lang="en-US"/>
              <a:t>VS(</a:t>
            </a:r>
            <a:r>
              <a:rPr lang="zh-CN"/>
              <a:t>提前八天预定 </a:t>
            </a:r>
            <a:r>
              <a:rPr lang="en-US"/>
              <a:t>, </a:t>
            </a:r>
            <a:r>
              <a:rPr lang="zh-CN"/>
              <a:t>第八天当日预定</a:t>
            </a:r>
            <a:r>
              <a:rPr lang="en-US"/>
              <a:t>)</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Sheet1!$A$2:$A$7</c:f>
              <c:numCache>
                <c:formatCode>h:mm</c:formatCode>
                <c:ptCount val="6"/>
                <c:pt idx="0">
                  <c:v>0</c:v>
                </c:pt>
                <c:pt idx="1">
                  <c:v>0.16666666666666666</c:v>
                </c:pt>
                <c:pt idx="2">
                  <c:v>0.33333333333333331</c:v>
                </c:pt>
                <c:pt idx="3">
                  <c:v>0.5</c:v>
                </c:pt>
                <c:pt idx="4">
                  <c:v>0.66666666666666663</c:v>
                </c:pt>
                <c:pt idx="5">
                  <c:v>0.83333333333333337</c:v>
                </c:pt>
              </c:numCache>
            </c:numRef>
          </c:cat>
          <c:val>
            <c:numRef>
              <c:f>Sheet1!$B$2:$B$7</c:f>
              <c:numCache>
                <c:formatCode>General</c:formatCode>
                <c:ptCount val="6"/>
                <c:pt idx="0">
                  <c:v>313.39999999999998</c:v>
                </c:pt>
                <c:pt idx="1">
                  <c:v>312.5</c:v>
                </c:pt>
                <c:pt idx="2">
                  <c:v>312.7</c:v>
                </c:pt>
                <c:pt idx="3">
                  <c:v>313.8</c:v>
                </c:pt>
                <c:pt idx="4">
                  <c:v>314.89999999999998</c:v>
                </c:pt>
                <c:pt idx="5">
                  <c:v>329.4</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Sheet1!$A$2:$A$7</c:f>
              <c:numCache>
                <c:formatCode>h:mm</c:formatCode>
                <c:ptCount val="6"/>
                <c:pt idx="0">
                  <c:v>0</c:v>
                </c:pt>
                <c:pt idx="1">
                  <c:v>0.16666666666666666</c:v>
                </c:pt>
                <c:pt idx="2">
                  <c:v>0.33333333333333331</c:v>
                </c:pt>
                <c:pt idx="3">
                  <c:v>0.5</c:v>
                </c:pt>
                <c:pt idx="4">
                  <c:v>0.66666666666666663</c:v>
                </c:pt>
                <c:pt idx="5">
                  <c:v>0.83333333333333337</c:v>
                </c:pt>
              </c:numCache>
            </c:numRef>
          </c:cat>
          <c:val>
            <c:numRef>
              <c:f>Sheet1!$C$2:$C$7</c:f>
              <c:numCache>
                <c:formatCode>General</c:formatCode>
                <c:ptCount val="6"/>
                <c:pt idx="0">
                  <c:v>326.7</c:v>
                </c:pt>
                <c:pt idx="1">
                  <c:v>324.10000000000002</c:v>
                </c:pt>
                <c:pt idx="2">
                  <c:v>324.60000000000002</c:v>
                </c:pt>
                <c:pt idx="3">
                  <c:v>328.6</c:v>
                </c:pt>
                <c:pt idx="4">
                  <c:v>330.7</c:v>
                </c:pt>
                <c:pt idx="5">
                  <c:v>329.4</c:v>
                </c:pt>
              </c:numCache>
            </c:numRef>
          </c:val>
        </c:ser>
        <c:dLbls>
          <c:showLegendKey val="0"/>
          <c:showVal val="0"/>
          <c:showCatName val="0"/>
          <c:showSerName val="0"/>
          <c:showPercent val="0"/>
          <c:showBubbleSize val="0"/>
        </c:dLbls>
        <c:gapWidth val="219"/>
        <c:overlap val="-27"/>
        <c:axId val="478855504"/>
        <c:axId val="478850464"/>
      </c:barChart>
      <c:catAx>
        <c:axId val="478855504"/>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8850464"/>
        <c:crosses val="autoZero"/>
        <c:auto val="1"/>
        <c:lblAlgn val="ctr"/>
        <c:lblOffset val="100"/>
        <c:noMultiLvlLbl val="0"/>
      </c:catAx>
      <c:valAx>
        <c:axId val="47885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8855504"/>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method4</c:v>
                </c:pt>
                <c:pt idx="1">
                  <c:v>method5</c:v>
                </c:pt>
                <c:pt idx="2">
                  <c:v>method6</c:v>
                </c:pt>
              </c:strCache>
            </c:strRef>
          </c:cat>
          <c:val>
            <c:numRef>
              <c:f>Sheet1!$B$2:$B$4</c:f>
              <c:numCache>
                <c:formatCode>General</c:formatCode>
                <c:ptCount val="3"/>
                <c:pt idx="0">
                  <c:v>0.96846153999999995</c:v>
                </c:pt>
                <c:pt idx="1">
                  <c:v>0.97683609000000005</c:v>
                </c:pt>
                <c:pt idx="2">
                  <c:v>0.95301506999999996</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method4</c:v>
                </c:pt>
                <c:pt idx="1">
                  <c:v>method5</c:v>
                </c:pt>
                <c:pt idx="2">
                  <c:v>method6</c:v>
                </c:pt>
              </c:strCache>
            </c:strRef>
          </c:cat>
          <c:val>
            <c:numRef>
              <c:f>Sheet1!$C$2:$C$4</c:f>
              <c:numCache>
                <c:formatCode>General</c:formatCode>
                <c:ptCount val="3"/>
                <c:pt idx="0">
                  <c:v>0.66708824</c:v>
                </c:pt>
                <c:pt idx="1">
                  <c:v>0.75604663000000005</c:v>
                </c:pt>
                <c:pt idx="2">
                  <c:v>0.78301507000000004</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method4</c:v>
                </c:pt>
                <c:pt idx="1">
                  <c:v>method5</c:v>
                </c:pt>
                <c:pt idx="2">
                  <c:v>method6</c:v>
                </c:pt>
              </c:strCache>
            </c:strRef>
          </c:cat>
          <c:val>
            <c:numRef>
              <c:f>Sheet1!$D$2:$D$4</c:f>
              <c:numCache>
                <c:formatCode>General</c:formatCode>
                <c:ptCount val="3"/>
                <c:pt idx="0">
                  <c:v>0.78222222222222204</c:v>
                </c:pt>
                <c:pt idx="1">
                  <c:v>0.84593023255813904</c:v>
                </c:pt>
                <c:pt idx="2">
                  <c:v>0.85664739884393004</c:v>
                </c:pt>
              </c:numCache>
            </c:numRef>
          </c:val>
        </c:ser>
        <c:dLbls>
          <c:showLegendKey val="0"/>
          <c:showVal val="0"/>
          <c:showCatName val="0"/>
          <c:showSerName val="0"/>
          <c:showPercent val="0"/>
          <c:showBubbleSize val="0"/>
        </c:dLbls>
        <c:gapWidth val="219"/>
        <c:overlap val="-27"/>
        <c:axId val="340438608"/>
        <c:axId val="225007968"/>
      </c:barChart>
      <c:catAx>
        <c:axId val="34043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5007968"/>
        <c:crosses val="autoZero"/>
        <c:auto val="1"/>
        <c:lblAlgn val="ctr"/>
        <c:lblOffset val="100"/>
        <c:noMultiLvlLbl val="0"/>
      </c:catAx>
      <c:valAx>
        <c:axId val="2250079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043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method4</c:v>
                </c:pt>
                <c:pt idx="1">
                  <c:v>method5</c:v>
                </c:pt>
                <c:pt idx="2">
                  <c:v>method6</c:v>
                </c:pt>
              </c:strCache>
            </c:strRef>
          </c:cat>
          <c:val>
            <c:numRef>
              <c:f>Sheet1!$B$2:$B$4</c:f>
              <c:numCache>
                <c:formatCode>General</c:formatCode>
                <c:ptCount val="3"/>
                <c:pt idx="0">
                  <c:v>0.66286526000000001</c:v>
                </c:pt>
                <c:pt idx="1">
                  <c:v>0.67683609</c:v>
                </c:pt>
                <c:pt idx="2">
                  <c:v>0.93507587000000003</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method4</c:v>
                </c:pt>
                <c:pt idx="1">
                  <c:v>method5</c:v>
                </c:pt>
                <c:pt idx="2">
                  <c:v>method6</c:v>
                </c:pt>
              </c:strCache>
            </c:strRef>
          </c:cat>
          <c:val>
            <c:numRef>
              <c:f>Sheet1!$C$2:$C$4</c:f>
              <c:numCache>
                <c:formatCode>General</c:formatCode>
                <c:ptCount val="3"/>
                <c:pt idx="0">
                  <c:v>0.46708823999999999</c:v>
                </c:pt>
                <c:pt idx="1">
                  <c:v>0.56046629999999997</c:v>
                </c:pt>
                <c:pt idx="2">
                  <c:v>0.68301506999999995</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method4</c:v>
                </c:pt>
                <c:pt idx="1">
                  <c:v>method5</c:v>
                </c:pt>
                <c:pt idx="2">
                  <c:v>method6</c:v>
                </c:pt>
              </c:strCache>
            </c:strRef>
          </c:cat>
          <c:val>
            <c:numRef>
              <c:f>Sheet1!$D$2:$D$4</c:f>
              <c:numCache>
                <c:formatCode>General</c:formatCode>
                <c:ptCount val="3"/>
                <c:pt idx="0">
                  <c:v>0.54801647616568705</c:v>
                </c:pt>
                <c:pt idx="1">
                  <c:v>0.61317883507647097</c:v>
                </c:pt>
                <c:pt idx="2">
                  <c:v>0.78787030803407898</c:v>
                </c:pt>
              </c:numCache>
            </c:numRef>
          </c:val>
        </c:ser>
        <c:dLbls>
          <c:showLegendKey val="0"/>
          <c:showVal val="0"/>
          <c:showCatName val="0"/>
          <c:showSerName val="0"/>
          <c:showPercent val="0"/>
          <c:showBubbleSize val="0"/>
        </c:dLbls>
        <c:gapWidth val="219"/>
        <c:overlap val="-27"/>
        <c:axId val="225009648"/>
        <c:axId val="225010768"/>
      </c:barChart>
      <c:catAx>
        <c:axId val="22500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5010768"/>
        <c:crosses val="autoZero"/>
        <c:auto val="1"/>
        <c:lblAlgn val="ctr"/>
        <c:lblOffset val="100"/>
        <c:noMultiLvlLbl val="0"/>
      </c:catAx>
      <c:valAx>
        <c:axId val="2250107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500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评分</a:t>
            </a:r>
            <a:r>
              <a:rPr lang="en-US"/>
              <a:t>VS(</a:t>
            </a:r>
            <a:r>
              <a:rPr lang="zh-CN"/>
              <a:t>提前八天预定 </a:t>
            </a:r>
            <a:r>
              <a:rPr lang="en-US"/>
              <a:t>, </a:t>
            </a:r>
            <a:r>
              <a:rPr lang="zh-CN"/>
              <a:t>第八天当日预定</a:t>
            </a:r>
            <a:r>
              <a:rPr lang="en-US"/>
              <a:t>)</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Sheet1!$A$2:$A$27</c:f>
              <c:numCache>
                <c:formatCode>General</c:formatCode>
                <c:ptCount val="26"/>
                <c:pt idx="0">
                  <c:v>1</c:v>
                </c:pt>
                <c:pt idx="1">
                  <c:v>1.7</c:v>
                </c:pt>
                <c:pt idx="2">
                  <c:v>2.5</c:v>
                </c:pt>
                <c:pt idx="3">
                  <c:v>2.6</c:v>
                </c:pt>
                <c:pt idx="4">
                  <c:v>2.7</c:v>
                </c:pt>
                <c:pt idx="5">
                  <c:v>2.9</c:v>
                </c:pt>
                <c:pt idx="6">
                  <c:v>3.1</c:v>
                </c:pt>
                <c:pt idx="7">
                  <c:v>3.2</c:v>
                </c:pt>
                <c:pt idx="8">
                  <c:v>3.3</c:v>
                </c:pt>
                <c:pt idx="9">
                  <c:v>3.4</c:v>
                </c:pt>
                <c:pt idx="10">
                  <c:v>3.5</c:v>
                </c:pt>
                <c:pt idx="11">
                  <c:v>3.6</c:v>
                </c:pt>
                <c:pt idx="12">
                  <c:v>3.7</c:v>
                </c:pt>
                <c:pt idx="13">
                  <c:v>3.8</c:v>
                </c:pt>
                <c:pt idx="14">
                  <c:v>3.9</c:v>
                </c:pt>
                <c:pt idx="15">
                  <c:v>4</c:v>
                </c:pt>
                <c:pt idx="16">
                  <c:v>4.0999999999999996</c:v>
                </c:pt>
                <c:pt idx="17">
                  <c:v>4.2</c:v>
                </c:pt>
                <c:pt idx="18">
                  <c:v>4.3</c:v>
                </c:pt>
                <c:pt idx="19">
                  <c:v>4.4000000000000004</c:v>
                </c:pt>
                <c:pt idx="20">
                  <c:v>4.5</c:v>
                </c:pt>
                <c:pt idx="21">
                  <c:v>4.5999999999999996</c:v>
                </c:pt>
                <c:pt idx="22">
                  <c:v>4.7</c:v>
                </c:pt>
                <c:pt idx="23">
                  <c:v>4.8</c:v>
                </c:pt>
                <c:pt idx="24">
                  <c:v>4.9000000000000004</c:v>
                </c:pt>
                <c:pt idx="25">
                  <c:v>5</c:v>
                </c:pt>
              </c:numCache>
            </c:numRef>
          </c:cat>
          <c:val>
            <c:numRef>
              <c:f>Sheet1!$B$2:$B$27</c:f>
              <c:numCache>
                <c:formatCode>General</c:formatCode>
                <c:ptCount val="26"/>
                <c:pt idx="0">
                  <c:v>101.2</c:v>
                </c:pt>
                <c:pt idx="1">
                  <c:v>101</c:v>
                </c:pt>
                <c:pt idx="2">
                  <c:v>95.7</c:v>
                </c:pt>
                <c:pt idx="3">
                  <c:v>92</c:v>
                </c:pt>
                <c:pt idx="4">
                  <c:v>145</c:v>
                </c:pt>
                <c:pt idx="5">
                  <c:v>123.7</c:v>
                </c:pt>
                <c:pt idx="6">
                  <c:v>84.6</c:v>
                </c:pt>
                <c:pt idx="7">
                  <c:v>167</c:v>
                </c:pt>
                <c:pt idx="8">
                  <c:v>100.5</c:v>
                </c:pt>
                <c:pt idx="9">
                  <c:v>124</c:v>
                </c:pt>
                <c:pt idx="10">
                  <c:v>213</c:v>
                </c:pt>
                <c:pt idx="11">
                  <c:v>153.30000000000001</c:v>
                </c:pt>
                <c:pt idx="12">
                  <c:v>153.30000000000001</c:v>
                </c:pt>
                <c:pt idx="13">
                  <c:v>202</c:v>
                </c:pt>
                <c:pt idx="14">
                  <c:v>225.7</c:v>
                </c:pt>
                <c:pt idx="15">
                  <c:v>238.6</c:v>
                </c:pt>
                <c:pt idx="16">
                  <c:v>239</c:v>
                </c:pt>
                <c:pt idx="17">
                  <c:v>250.4</c:v>
                </c:pt>
                <c:pt idx="18">
                  <c:v>268</c:v>
                </c:pt>
                <c:pt idx="19">
                  <c:v>284.8</c:v>
                </c:pt>
                <c:pt idx="20">
                  <c:v>359</c:v>
                </c:pt>
                <c:pt idx="21">
                  <c:v>427</c:v>
                </c:pt>
                <c:pt idx="22">
                  <c:v>432</c:v>
                </c:pt>
                <c:pt idx="23">
                  <c:v>616</c:v>
                </c:pt>
                <c:pt idx="24">
                  <c:v>191.8</c:v>
                </c:pt>
                <c:pt idx="25">
                  <c:v>181.8</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Sheet1!$A$2:$A$27</c:f>
              <c:numCache>
                <c:formatCode>General</c:formatCode>
                <c:ptCount val="26"/>
                <c:pt idx="0">
                  <c:v>1</c:v>
                </c:pt>
                <c:pt idx="1">
                  <c:v>1.7</c:v>
                </c:pt>
                <c:pt idx="2">
                  <c:v>2.5</c:v>
                </c:pt>
                <c:pt idx="3">
                  <c:v>2.6</c:v>
                </c:pt>
                <c:pt idx="4">
                  <c:v>2.7</c:v>
                </c:pt>
                <c:pt idx="5">
                  <c:v>2.9</c:v>
                </c:pt>
                <c:pt idx="6">
                  <c:v>3.1</c:v>
                </c:pt>
                <c:pt idx="7">
                  <c:v>3.2</c:v>
                </c:pt>
                <c:pt idx="8">
                  <c:v>3.3</c:v>
                </c:pt>
                <c:pt idx="9">
                  <c:v>3.4</c:v>
                </c:pt>
                <c:pt idx="10">
                  <c:v>3.5</c:v>
                </c:pt>
                <c:pt idx="11">
                  <c:v>3.6</c:v>
                </c:pt>
                <c:pt idx="12">
                  <c:v>3.7</c:v>
                </c:pt>
                <c:pt idx="13">
                  <c:v>3.8</c:v>
                </c:pt>
                <c:pt idx="14">
                  <c:v>3.9</c:v>
                </c:pt>
                <c:pt idx="15">
                  <c:v>4</c:v>
                </c:pt>
                <c:pt idx="16">
                  <c:v>4.0999999999999996</c:v>
                </c:pt>
                <c:pt idx="17">
                  <c:v>4.2</c:v>
                </c:pt>
                <c:pt idx="18">
                  <c:v>4.3</c:v>
                </c:pt>
                <c:pt idx="19">
                  <c:v>4.4000000000000004</c:v>
                </c:pt>
                <c:pt idx="20">
                  <c:v>4.5</c:v>
                </c:pt>
                <c:pt idx="21">
                  <c:v>4.5999999999999996</c:v>
                </c:pt>
                <c:pt idx="22">
                  <c:v>4.7</c:v>
                </c:pt>
                <c:pt idx="23">
                  <c:v>4.8</c:v>
                </c:pt>
                <c:pt idx="24">
                  <c:v>4.9000000000000004</c:v>
                </c:pt>
                <c:pt idx="25">
                  <c:v>5</c:v>
                </c:pt>
              </c:numCache>
            </c:numRef>
          </c:cat>
          <c:val>
            <c:numRef>
              <c:f>Sheet1!$C$2:$C$27</c:f>
              <c:numCache>
                <c:formatCode>General</c:formatCode>
                <c:ptCount val="26"/>
                <c:pt idx="0">
                  <c:v>101.6</c:v>
                </c:pt>
                <c:pt idx="1">
                  <c:v>101</c:v>
                </c:pt>
                <c:pt idx="2">
                  <c:v>97</c:v>
                </c:pt>
                <c:pt idx="3">
                  <c:v>92</c:v>
                </c:pt>
                <c:pt idx="4">
                  <c:v>145.4</c:v>
                </c:pt>
                <c:pt idx="5">
                  <c:v>129</c:v>
                </c:pt>
                <c:pt idx="6">
                  <c:v>85</c:v>
                </c:pt>
                <c:pt idx="7">
                  <c:v>169</c:v>
                </c:pt>
                <c:pt idx="8">
                  <c:v>99.5</c:v>
                </c:pt>
                <c:pt idx="9">
                  <c:v>124</c:v>
                </c:pt>
                <c:pt idx="10">
                  <c:v>216.3</c:v>
                </c:pt>
                <c:pt idx="11">
                  <c:v>154</c:v>
                </c:pt>
                <c:pt idx="12">
                  <c:v>161</c:v>
                </c:pt>
                <c:pt idx="13">
                  <c:v>213.4</c:v>
                </c:pt>
                <c:pt idx="14">
                  <c:v>225</c:v>
                </c:pt>
                <c:pt idx="15">
                  <c:v>239.8</c:v>
                </c:pt>
                <c:pt idx="16">
                  <c:v>250</c:v>
                </c:pt>
                <c:pt idx="17">
                  <c:v>259.2</c:v>
                </c:pt>
                <c:pt idx="18">
                  <c:v>280</c:v>
                </c:pt>
                <c:pt idx="19">
                  <c:v>295.5</c:v>
                </c:pt>
                <c:pt idx="20">
                  <c:v>371.8</c:v>
                </c:pt>
                <c:pt idx="21">
                  <c:v>457</c:v>
                </c:pt>
                <c:pt idx="22">
                  <c:v>448</c:v>
                </c:pt>
                <c:pt idx="23">
                  <c:v>680</c:v>
                </c:pt>
                <c:pt idx="24">
                  <c:v>197</c:v>
                </c:pt>
                <c:pt idx="25">
                  <c:v>179.1</c:v>
                </c:pt>
              </c:numCache>
            </c:numRef>
          </c:val>
        </c:ser>
        <c:dLbls>
          <c:showLegendKey val="0"/>
          <c:showVal val="0"/>
          <c:showCatName val="0"/>
          <c:showSerName val="0"/>
          <c:showPercent val="0"/>
          <c:showBubbleSize val="0"/>
        </c:dLbls>
        <c:gapWidth val="219"/>
        <c:overlap val="-27"/>
        <c:axId val="478851584"/>
        <c:axId val="478849344"/>
      </c:barChart>
      <c:catAx>
        <c:axId val="47885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8849344"/>
        <c:crosses val="autoZero"/>
        <c:auto val="1"/>
        <c:lblAlgn val="ctr"/>
        <c:lblOffset val="100"/>
        <c:noMultiLvlLbl val="0"/>
      </c:catAx>
      <c:valAx>
        <c:axId val="478849344"/>
        <c:scaling>
          <c:orientation val="minMax"/>
          <c:max val="8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8851584"/>
        <c:crosses val="autoZero"/>
        <c:crossBetween val="between"/>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酒店星级</a:t>
            </a:r>
            <a:r>
              <a:rPr lang="en-US" altLang="zh-CN"/>
              <a:t>VS(</a:t>
            </a:r>
            <a:r>
              <a:rPr lang="zh-CN" altLang="zh-CN" sz="1400" b="0" i="0" u="none" strike="noStrike" baseline="0">
                <a:effectLst/>
              </a:rPr>
              <a:t>提前八天预定 </a:t>
            </a:r>
            <a:r>
              <a:rPr lang="en-US" altLang="zh-CN" sz="1400" b="0" i="0" u="none" strike="noStrike" baseline="0">
                <a:effectLst/>
              </a:rPr>
              <a:t>, </a:t>
            </a:r>
            <a:r>
              <a:rPr lang="zh-CN" altLang="zh-CN" sz="1400" b="0" i="0" u="none" strike="noStrike" baseline="0">
                <a:effectLst/>
              </a:rPr>
              <a:t>第八天当日预定</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numRef>
              <c:f>Sheet1!$A$2:$A$10</c:f>
              <c:numCache>
                <c:formatCode>General</c:formatCode>
                <c:ptCount val="9"/>
                <c:pt idx="0">
                  <c:v>1.5</c:v>
                </c:pt>
                <c:pt idx="1">
                  <c:v>2</c:v>
                </c:pt>
                <c:pt idx="2">
                  <c:v>2.5</c:v>
                </c:pt>
                <c:pt idx="3">
                  <c:v>3</c:v>
                </c:pt>
                <c:pt idx="4">
                  <c:v>3.5</c:v>
                </c:pt>
                <c:pt idx="5">
                  <c:v>4</c:v>
                </c:pt>
                <c:pt idx="6">
                  <c:v>4.5</c:v>
                </c:pt>
                <c:pt idx="7">
                  <c:v>5</c:v>
                </c:pt>
                <c:pt idx="8">
                  <c:v>5.5</c:v>
                </c:pt>
              </c:numCache>
            </c:numRef>
          </c:cat>
          <c:val>
            <c:numRef>
              <c:f>Sheet1!$B$2:$B$10</c:f>
              <c:numCache>
                <c:formatCode>General</c:formatCode>
                <c:ptCount val="9"/>
                <c:pt idx="0">
                  <c:v>173.4</c:v>
                </c:pt>
                <c:pt idx="1">
                  <c:v>202.7</c:v>
                </c:pt>
                <c:pt idx="2">
                  <c:v>203.4</c:v>
                </c:pt>
                <c:pt idx="3">
                  <c:v>239.6</c:v>
                </c:pt>
                <c:pt idx="4">
                  <c:v>303.39999999999998</c:v>
                </c:pt>
                <c:pt idx="5">
                  <c:v>325.39999999999998</c:v>
                </c:pt>
                <c:pt idx="6">
                  <c:v>522.5</c:v>
                </c:pt>
                <c:pt idx="7">
                  <c:v>494.2</c:v>
                </c:pt>
                <c:pt idx="8">
                  <c:v>816.3</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numRef>
              <c:f>Sheet1!$A$2:$A$10</c:f>
              <c:numCache>
                <c:formatCode>General</c:formatCode>
                <c:ptCount val="9"/>
                <c:pt idx="0">
                  <c:v>1.5</c:v>
                </c:pt>
                <c:pt idx="1">
                  <c:v>2</c:v>
                </c:pt>
                <c:pt idx="2">
                  <c:v>2.5</c:v>
                </c:pt>
                <c:pt idx="3">
                  <c:v>3</c:v>
                </c:pt>
                <c:pt idx="4">
                  <c:v>3.5</c:v>
                </c:pt>
                <c:pt idx="5">
                  <c:v>4</c:v>
                </c:pt>
                <c:pt idx="6">
                  <c:v>4.5</c:v>
                </c:pt>
                <c:pt idx="7">
                  <c:v>5</c:v>
                </c:pt>
                <c:pt idx="8">
                  <c:v>5.5</c:v>
                </c:pt>
              </c:numCache>
            </c:numRef>
          </c:cat>
          <c:val>
            <c:numRef>
              <c:f>Sheet1!$C$2:$C$10</c:f>
              <c:numCache>
                <c:formatCode>General</c:formatCode>
                <c:ptCount val="9"/>
                <c:pt idx="0">
                  <c:v>177.3</c:v>
                </c:pt>
                <c:pt idx="1">
                  <c:v>203.1</c:v>
                </c:pt>
                <c:pt idx="2">
                  <c:v>209.7</c:v>
                </c:pt>
                <c:pt idx="3">
                  <c:v>244.8</c:v>
                </c:pt>
                <c:pt idx="4">
                  <c:v>313.7</c:v>
                </c:pt>
                <c:pt idx="5">
                  <c:v>343.3</c:v>
                </c:pt>
                <c:pt idx="6">
                  <c:v>549.5</c:v>
                </c:pt>
                <c:pt idx="7">
                  <c:v>531.79999999999995</c:v>
                </c:pt>
                <c:pt idx="8">
                  <c:v>908.8</c:v>
                </c:pt>
              </c:numCache>
            </c:numRef>
          </c:val>
        </c:ser>
        <c:dLbls>
          <c:showLegendKey val="0"/>
          <c:showVal val="0"/>
          <c:showCatName val="0"/>
          <c:showSerName val="0"/>
          <c:showPercent val="0"/>
          <c:showBubbleSize val="0"/>
        </c:dLbls>
        <c:gapWidth val="219"/>
        <c:overlap val="-27"/>
        <c:axId val="424077680"/>
        <c:axId val="424088880"/>
      </c:barChart>
      <c:catAx>
        <c:axId val="424077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4088880"/>
        <c:crosses val="autoZero"/>
        <c:auto val="1"/>
        <c:lblAlgn val="ctr"/>
        <c:lblOffset val="100"/>
        <c:noMultiLvlLbl val="0"/>
      </c:catAx>
      <c:valAx>
        <c:axId val="42408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4077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星期</a:t>
            </a:r>
            <a:r>
              <a:rPr lang="en-US" altLang="zh-CN"/>
              <a:t>VS(</a:t>
            </a:r>
            <a:r>
              <a:rPr lang="zh-CN" altLang="zh-CN" sz="1400" b="0" i="0" u="none" strike="noStrike" baseline="0">
                <a:effectLst/>
              </a:rPr>
              <a:t>提前八天预定 </a:t>
            </a:r>
            <a:r>
              <a:rPr lang="en-US" altLang="zh-CN" sz="1400" b="0" i="0" u="none" strike="noStrike" baseline="0">
                <a:effectLst/>
              </a:rPr>
              <a:t>, </a:t>
            </a:r>
            <a:r>
              <a:rPr lang="zh-CN" altLang="zh-CN" sz="1400" b="0" i="0" u="none" strike="noStrike" baseline="0">
                <a:effectLst/>
              </a:rPr>
              <a:t>第八天当日预定</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提前八天预定</c:v>
                </c:pt>
              </c:strCache>
            </c:strRef>
          </c:tx>
          <c:spPr>
            <a:solidFill>
              <a:schemeClr val="accent1"/>
            </a:solidFill>
            <a:ln>
              <a:noFill/>
            </a:ln>
            <a:effectLst/>
          </c:spPr>
          <c:invertIfNegative val="0"/>
          <c:cat>
            <c:strRef>
              <c:f>Sheet1!$A$2:$A$8</c:f>
              <c:strCache>
                <c:ptCount val="7"/>
                <c:pt idx="0">
                  <c:v>星期一</c:v>
                </c:pt>
                <c:pt idx="1">
                  <c:v>星期二</c:v>
                </c:pt>
                <c:pt idx="2">
                  <c:v>星期三</c:v>
                </c:pt>
                <c:pt idx="3">
                  <c:v>星期四</c:v>
                </c:pt>
                <c:pt idx="4">
                  <c:v>星期五</c:v>
                </c:pt>
                <c:pt idx="5">
                  <c:v>星期六</c:v>
                </c:pt>
                <c:pt idx="6">
                  <c:v>星期天</c:v>
                </c:pt>
              </c:strCache>
            </c:strRef>
          </c:cat>
          <c:val>
            <c:numRef>
              <c:f>Sheet1!$B$2:$B$8</c:f>
              <c:numCache>
                <c:formatCode>General</c:formatCode>
                <c:ptCount val="7"/>
                <c:pt idx="0">
                  <c:v>301</c:v>
                </c:pt>
                <c:pt idx="1">
                  <c:v>302</c:v>
                </c:pt>
                <c:pt idx="2">
                  <c:v>304</c:v>
                </c:pt>
                <c:pt idx="3">
                  <c:v>321</c:v>
                </c:pt>
                <c:pt idx="4">
                  <c:v>332</c:v>
                </c:pt>
                <c:pt idx="5">
                  <c:v>322</c:v>
                </c:pt>
                <c:pt idx="6">
                  <c:v>303</c:v>
                </c:pt>
              </c:numCache>
            </c:numRef>
          </c:val>
        </c:ser>
        <c:ser>
          <c:idx val="1"/>
          <c:order val="1"/>
          <c:tx>
            <c:strRef>
              <c:f>Sheet1!$C$1</c:f>
              <c:strCache>
                <c:ptCount val="1"/>
                <c:pt idx="0">
                  <c:v>第八天当日预定</c:v>
                </c:pt>
              </c:strCache>
            </c:strRef>
          </c:tx>
          <c:spPr>
            <a:solidFill>
              <a:schemeClr val="accent2"/>
            </a:solidFill>
            <a:ln>
              <a:noFill/>
            </a:ln>
            <a:effectLst/>
          </c:spPr>
          <c:invertIfNegative val="0"/>
          <c:cat>
            <c:strRef>
              <c:f>Sheet1!$A$2:$A$8</c:f>
              <c:strCache>
                <c:ptCount val="7"/>
                <c:pt idx="0">
                  <c:v>星期一</c:v>
                </c:pt>
                <c:pt idx="1">
                  <c:v>星期二</c:v>
                </c:pt>
                <c:pt idx="2">
                  <c:v>星期三</c:v>
                </c:pt>
                <c:pt idx="3">
                  <c:v>星期四</c:v>
                </c:pt>
                <c:pt idx="4">
                  <c:v>星期五</c:v>
                </c:pt>
                <c:pt idx="5">
                  <c:v>星期六</c:v>
                </c:pt>
                <c:pt idx="6">
                  <c:v>星期天</c:v>
                </c:pt>
              </c:strCache>
            </c:strRef>
          </c:cat>
          <c:val>
            <c:numRef>
              <c:f>Sheet1!$C$2:$C$8</c:f>
              <c:numCache>
                <c:formatCode>General</c:formatCode>
                <c:ptCount val="7"/>
                <c:pt idx="0">
                  <c:v>318.39999999999998</c:v>
                </c:pt>
                <c:pt idx="1">
                  <c:v>315.60000000000002</c:v>
                </c:pt>
                <c:pt idx="2">
                  <c:v>319.89999999999998</c:v>
                </c:pt>
                <c:pt idx="3">
                  <c:v>339.7</c:v>
                </c:pt>
                <c:pt idx="4">
                  <c:v>353</c:v>
                </c:pt>
                <c:pt idx="5">
                  <c:v>329</c:v>
                </c:pt>
                <c:pt idx="6">
                  <c:v>312</c:v>
                </c:pt>
              </c:numCache>
            </c:numRef>
          </c:val>
        </c:ser>
        <c:dLbls>
          <c:showLegendKey val="0"/>
          <c:showVal val="0"/>
          <c:showCatName val="0"/>
          <c:showSerName val="0"/>
          <c:showPercent val="0"/>
          <c:showBubbleSize val="0"/>
        </c:dLbls>
        <c:gapWidth val="219"/>
        <c:overlap val="-27"/>
        <c:axId val="488324288"/>
        <c:axId val="488317568"/>
      </c:barChart>
      <c:catAx>
        <c:axId val="48832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317568"/>
        <c:crosses val="autoZero"/>
        <c:auto val="1"/>
        <c:lblAlgn val="ctr"/>
        <c:lblOffset val="100"/>
        <c:noMultiLvlLbl val="0"/>
      </c:catAx>
      <c:valAx>
        <c:axId val="48831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32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Feature Importance</c:v>
                </c:pt>
              </c:strCache>
            </c:strRef>
          </c:tx>
          <c:spPr>
            <a:solidFill>
              <a:schemeClr val="accent1"/>
            </a:solidFill>
            <a:ln>
              <a:noFill/>
            </a:ln>
            <a:effectLst/>
          </c:spPr>
          <c:invertIfNegative val="0"/>
          <c:cat>
            <c:strRef>
              <c:f>Sheet1!$A$2:$A$10</c:f>
              <c:strCache>
                <c:ptCount val="9"/>
                <c:pt idx="0">
                  <c:v>average_price</c:v>
                </c:pt>
                <c:pt idx="1">
                  <c:v>day_of_month</c:v>
                </c:pt>
                <c:pt idx="2">
                  <c:v>same_rating_price_change_num</c:v>
                </c:pt>
                <c:pt idx="3">
                  <c:v>same_cluster_price_change_num_rate</c:v>
                </c:pt>
                <c:pt idx="4">
                  <c:v>sampe_opened_price_change_num_rate</c:v>
                </c:pt>
                <c:pt idx="5">
                  <c:v>day2</c:v>
                </c:pt>
                <c:pt idx="6">
                  <c:v>price_change_num</c:v>
                </c:pt>
                <c:pt idx="7">
                  <c:v>is_weekend</c:v>
                </c:pt>
                <c:pt idx="8">
                  <c:v>clean</c:v>
                </c:pt>
              </c:strCache>
            </c:strRef>
          </c:cat>
          <c:val>
            <c:numRef>
              <c:f>Sheet1!$B$2:$B$10</c:f>
              <c:numCache>
                <c:formatCode>General</c:formatCode>
                <c:ptCount val="9"/>
                <c:pt idx="0">
                  <c:v>0.69299999999999995</c:v>
                </c:pt>
                <c:pt idx="1">
                  <c:v>8.5000000000000006E-2</c:v>
                </c:pt>
                <c:pt idx="2">
                  <c:v>0.05</c:v>
                </c:pt>
                <c:pt idx="3">
                  <c:v>4.3999999999999997E-2</c:v>
                </c:pt>
                <c:pt idx="4">
                  <c:v>2.3E-2</c:v>
                </c:pt>
                <c:pt idx="5">
                  <c:v>0.02</c:v>
                </c:pt>
                <c:pt idx="6">
                  <c:v>1.0999999999999999E-2</c:v>
                </c:pt>
                <c:pt idx="7">
                  <c:v>8.9999999999999993E-3</c:v>
                </c:pt>
                <c:pt idx="8">
                  <c:v>8.0000000000000002E-3</c:v>
                </c:pt>
              </c:numCache>
            </c:numRef>
          </c:val>
        </c:ser>
        <c:dLbls>
          <c:showLegendKey val="0"/>
          <c:showVal val="0"/>
          <c:showCatName val="0"/>
          <c:showSerName val="0"/>
          <c:showPercent val="0"/>
          <c:showBubbleSize val="0"/>
        </c:dLbls>
        <c:gapWidth val="219"/>
        <c:overlap val="-27"/>
        <c:axId val="488312528"/>
        <c:axId val="488318128"/>
      </c:barChart>
      <c:catAx>
        <c:axId val="48831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318128"/>
        <c:crosses val="autoZero"/>
        <c:auto val="1"/>
        <c:lblAlgn val="ctr"/>
        <c:lblOffset val="100"/>
        <c:noMultiLvlLbl val="0"/>
      </c:catAx>
      <c:valAx>
        <c:axId val="488318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31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SVD</c:v>
                </c:pt>
              </c:strCache>
            </c:strRef>
          </c:tx>
          <c:spPr>
            <a:solidFill>
              <a:srgbClr val="E7E6E6">
                <a:lumMod val="25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O1</c:v>
                </c:pt>
                <c:pt idx="1">
                  <c:v>O2</c:v>
                </c:pt>
                <c:pt idx="2">
                  <c:v>O3</c:v>
                </c:pt>
              </c:strCache>
            </c:strRef>
          </c:cat>
          <c:val>
            <c:numRef>
              <c:f>Sheet1!$B$2:$B$4</c:f>
              <c:numCache>
                <c:formatCode>General</c:formatCode>
                <c:ptCount val="3"/>
                <c:pt idx="0">
                  <c:v>4.2000000000000003E-2</c:v>
                </c:pt>
                <c:pt idx="1">
                  <c:v>4.1000000000000002E-2</c:v>
                </c:pt>
                <c:pt idx="2">
                  <c:v>7.1999999999999995E-2</c:v>
                </c:pt>
              </c:numCache>
            </c:numRef>
          </c:val>
        </c:ser>
        <c:ser>
          <c:idx val="1"/>
          <c:order val="1"/>
          <c:tx>
            <c:strRef>
              <c:f>Sheet1!$C$1</c:f>
              <c:strCache>
                <c:ptCount val="1"/>
                <c:pt idx="0">
                  <c:v>均值</c:v>
                </c:pt>
              </c:strCache>
            </c:strRef>
          </c:tx>
          <c:spPr>
            <a:pattFill prst="dkHorz">
              <a:fgClr>
                <a:srgbClr val="ED7D31"/>
              </a:fgClr>
              <a:bgClr>
                <a:sysClr val="window" lastClr="FFFFFF"/>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O1</c:v>
                </c:pt>
                <c:pt idx="1">
                  <c:v>O2</c:v>
                </c:pt>
                <c:pt idx="2">
                  <c:v>O3</c:v>
                </c:pt>
              </c:strCache>
            </c:strRef>
          </c:cat>
          <c:val>
            <c:numRef>
              <c:f>Sheet1!$C$2:$C$4</c:f>
              <c:numCache>
                <c:formatCode>General</c:formatCode>
                <c:ptCount val="3"/>
                <c:pt idx="0">
                  <c:v>4.8000000000000001E-2</c:v>
                </c:pt>
                <c:pt idx="1">
                  <c:v>4.4999999999999998E-2</c:v>
                </c:pt>
                <c:pt idx="2">
                  <c:v>7.9000000000000001E-2</c:v>
                </c:pt>
              </c:numCache>
            </c:numRef>
          </c:val>
        </c:ser>
        <c:dLbls>
          <c:dLblPos val="outEnd"/>
          <c:showLegendKey val="0"/>
          <c:showVal val="1"/>
          <c:showCatName val="0"/>
          <c:showSerName val="0"/>
          <c:showPercent val="0"/>
          <c:showBubbleSize val="0"/>
        </c:dLbls>
        <c:gapWidth val="219"/>
        <c:overlap val="-27"/>
        <c:axId val="488315328"/>
        <c:axId val="339978304"/>
      </c:barChart>
      <c:catAx>
        <c:axId val="48831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9978304"/>
        <c:crosses val="autoZero"/>
        <c:auto val="1"/>
        <c:lblAlgn val="ctr"/>
        <c:lblOffset val="100"/>
        <c:noMultiLvlLbl val="0"/>
      </c:catAx>
      <c:valAx>
        <c:axId val="33997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831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SVD</c:v>
                </c:pt>
              </c:strCache>
            </c:strRef>
          </c:tx>
          <c:spPr>
            <a:ln w="28469" cap="flat">
              <a:solidFill>
                <a:schemeClr val="accent1"/>
              </a:solidFill>
              <a:round/>
            </a:ln>
            <a:effectLst/>
          </c:spPr>
          <c:marker>
            <c:symbol val="circle"/>
            <c:size val="4"/>
            <c:spPr>
              <a:solidFill>
                <a:schemeClr val="accent1"/>
              </a:solidFill>
              <a:ln w="9490">
                <a:solidFill>
                  <a:schemeClr val="accent1"/>
                </a:solidFill>
              </a:ln>
              <a:effectLst/>
            </c:spPr>
          </c:marker>
          <c:cat>
            <c:numRef>
              <c:f>Sheet1!$A$2:$A$7</c:f>
              <c:numCache>
                <c:formatCode>General</c:formatCode>
                <c:ptCount val="6"/>
                <c:pt idx="0">
                  <c:v>0.3</c:v>
                </c:pt>
                <c:pt idx="1">
                  <c:v>0.4</c:v>
                </c:pt>
                <c:pt idx="2">
                  <c:v>0.5</c:v>
                </c:pt>
                <c:pt idx="3">
                  <c:v>0.6</c:v>
                </c:pt>
                <c:pt idx="4">
                  <c:v>0.7</c:v>
                </c:pt>
                <c:pt idx="5">
                  <c:v>0.8</c:v>
                </c:pt>
              </c:numCache>
            </c:numRef>
          </c:cat>
          <c:val>
            <c:numRef>
              <c:f>Sheet1!$B$2:$B$7</c:f>
              <c:numCache>
                <c:formatCode>General</c:formatCode>
                <c:ptCount val="6"/>
                <c:pt idx="0">
                  <c:v>8.1630110866E-2</c:v>
                </c:pt>
                <c:pt idx="1">
                  <c:v>7.9588087688000006E-2</c:v>
                </c:pt>
                <c:pt idx="2">
                  <c:v>9.1950728697099998E-2</c:v>
                </c:pt>
                <c:pt idx="3">
                  <c:v>5.7156234368500002E-2</c:v>
                </c:pt>
                <c:pt idx="4">
                  <c:v>5.29784240772E-2</c:v>
                </c:pt>
                <c:pt idx="5">
                  <c:v>2.92378892307E-2</c:v>
                </c:pt>
              </c:numCache>
            </c:numRef>
          </c:val>
          <c:smooth val="0"/>
        </c:ser>
        <c:ser>
          <c:idx val="1"/>
          <c:order val="1"/>
          <c:tx>
            <c:strRef>
              <c:f>Sheet1!$C$1</c:f>
              <c:strCache>
                <c:ptCount val="1"/>
                <c:pt idx="0">
                  <c:v>均值</c:v>
                </c:pt>
              </c:strCache>
            </c:strRef>
          </c:tx>
          <c:spPr>
            <a:ln w="28469" cap="rnd" cmpd="dbl">
              <a:solidFill>
                <a:schemeClr val="accent2"/>
              </a:solidFill>
              <a:prstDash val="solid"/>
              <a:round/>
            </a:ln>
            <a:effectLst/>
          </c:spPr>
          <c:marker>
            <c:symbol val="star"/>
            <c:size val="4"/>
            <c:spPr>
              <a:pattFill prst="pct75">
                <a:fgClr>
                  <a:schemeClr val="accent2"/>
                </a:fgClr>
                <a:bgClr>
                  <a:schemeClr val="bg1"/>
                </a:bgClr>
              </a:pattFill>
              <a:ln w="9490">
                <a:solidFill>
                  <a:schemeClr val="accent2"/>
                </a:solidFill>
              </a:ln>
              <a:effectLst/>
            </c:spPr>
          </c:marker>
          <c:cat>
            <c:numRef>
              <c:f>Sheet1!$A$2:$A$7</c:f>
              <c:numCache>
                <c:formatCode>General</c:formatCode>
                <c:ptCount val="6"/>
                <c:pt idx="0">
                  <c:v>0.3</c:v>
                </c:pt>
                <c:pt idx="1">
                  <c:v>0.4</c:v>
                </c:pt>
                <c:pt idx="2">
                  <c:v>0.5</c:v>
                </c:pt>
                <c:pt idx="3">
                  <c:v>0.6</c:v>
                </c:pt>
                <c:pt idx="4">
                  <c:v>0.7</c:v>
                </c:pt>
                <c:pt idx="5">
                  <c:v>0.8</c:v>
                </c:pt>
              </c:numCache>
            </c:numRef>
          </c:cat>
          <c:val>
            <c:numRef>
              <c:f>Sheet1!$C$2:$C$7</c:f>
              <c:numCache>
                <c:formatCode>General</c:formatCode>
                <c:ptCount val="6"/>
                <c:pt idx="0">
                  <c:v>8.2964154486800001E-2</c:v>
                </c:pt>
                <c:pt idx="1">
                  <c:v>8.1116343058000001E-2</c:v>
                </c:pt>
                <c:pt idx="2">
                  <c:v>9.5784240771999998E-2</c:v>
                </c:pt>
                <c:pt idx="3">
                  <c:v>6.9220860897700007E-2</c:v>
                </c:pt>
                <c:pt idx="4">
                  <c:v>5.4366314759700003E-2</c:v>
                </c:pt>
                <c:pt idx="5">
                  <c:v>3.6964154486800002E-2</c:v>
                </c:pt>
              </c:numCache>
            </c:numRef>
          </c:val>
          <c:smooth val="0"/>
        </c:ser>
        <c:ser>
          <c:idx val="2"/>
          <c:order val="2"/>
          <c:tx>
            <c:strRef>
              <c:f>Sheet1!$D$1</c:f>
              <c:strCache>
                <c:ptCount val="1"/>
                <c:pt idx="0">
                  <c:v>拟合直线</c:v>
                </c:pt>
              </c:strCache>
            </c:strRef>
          </c:tx>
          <c:spPr>
            <a:ln>
              <a:solidFill>
                <a:schemeClr val="tx1"/>
              </a:solidFill>
              <a:prstDash val="dash"/>
            </a:ln>
          </c:spPr>
          <c:marker>
            <c:spPr>
              <a:solidFill>
                <a:schemeClr val="bg1"/>
              </a:solidFill>
            </c:spPr>
          </c:marker>
          <c:cat>
            <c:numRef>
              <c:f>Sheet1!$A$2:$A$7</c:f>
              <c:numCache>
                <c:formatCode>General</c:formatCode>
                <c:ptCount val="6"/>
                <c:pt idx="0">
                  <c:v>0.3</c:v>
                </c:pt>
                <c:pt idx="1">
                  <c:v>0.4</c:v>
                </c:pt>
                <c:pt idx="2">
                  <c:v>0.5</c:v>
                </c:pt>
                <c:pt idx="3">
                  <c:v>0.6</c:v>
                </c:pt>
                <c:pt idx="4">
                  <c:v>0.7</c:v>
                </c:pt>
                <c:pt idx="5">
                  <c:v>0.8</c:v>
                </c:pt>
              </c:numCache>
            </c:numRef>
          </c:cat>
          <c:val>
            <c:numRef>
              <c:f>Sheet1!$D$2:$D$7</c:f>
              <c:numCache>
                <c:formatCode>General</c:formatCode>
                <c:ptCount val="6"/>
                <c:pt idx="0">
                  <c:v>8.1630110866E-2</c:v>
                </c:pt>
                <c:pt idx="5">
                  <c:v>3.6964154486800002E-2</c:v>
                </c:pt>
              </c:numCache>
            </c:numRef>
          </c:val>
          <c:smooth val="0"/>
        </c:ser>
        <c:dLbls>
          <c:showLegendKey val="0"/>
          <c:showVal val="0"/>
          <c:showCatName val="0"/>
          <c:showSerName val="0"/>
          <c:showPercent val="0"/>
          <c:showBubbleSize val="0"/>
        </c:dLbls>
        <c:marker val="1"/>
        <c:smooth val="0"/>
        <c:axId val="339972144"/>
        <c:axId val="339973264"/>
      </c:lineChart>
      <c:catAx>
        <c:axId val="339972144"/>
        <c:scaling>
          <c:orientation val="minMax"/>
        </c:scaling>
        <c:delete val="0"/>
        <c:axPos val="b"/>
        <c:numFmt formatCode="General" sourceLinked="1"/>
        <c:majorTickMark val="none"/>
        <c:minorTickMark val="none"/>
        <c:tickLblPos val="nextTo"/>
        <c:spPr>
          <a:noFill/>
          <a:ln w="9490" cap="flat" cmpd="sng" algn="ctr">
            <a:solidFill>
              <a:schemeClr val="tx1">
                <a:lumMod val="15000"/>
                <a:lumOff val="85000"/>
              </a:schemeClr>
            </a:solidFill>
            <a:round/>
          </a:ln>
          <a:effectLst/>
        </c:spPr>
        <c:txPr>
          <a:bodyPr rot="-6000000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crossAx val="339973264"/>
        <c:crosses val="autoZero"/>
        <c:auto val="1"/>
        <c:lblAlgn val="ctr"/>
        <c:lblOffset val="100"/>
        <c:noMultiLvlLbl val="0"/>
      </c:catAx>
      <c:valAx>
        <c:axId val="339973264"/>
        <c:scaling>
          <c:orientation val="minMax"/>
        </c:scaling>
        <c:delete val="0"/>
        <c:axPos val="l"/>
        <c:majorGridlines>
          <c:spPr>
            <a:ln w="9490" cap="flat" cmpd="sng" algn="ctr">
              <a:solidFill>
                <a:schemeClr val="tx1">
                  <a:lumMod val="15000"/>
                  <a:lumOff val="85000"/>
                </a:schemeClr>
              </a:solidFill>
              <a:round/>
            </a:ln>
            <a:effectLst/>
          </c:spPr>
        </c:majorGridlines>
        <c:numFmt formatCode="General" sourceLinked="1"/>
        <c:majorTickMark val="none"/>
        <c:minorTickMark val="none"/>
        <c:tickLblPos val="nextTo"/>
        <c:spPr>
          <a:ln w="6327">
            <a:noFill/>
          </a:ln>
        </c:spPr>
        <c:txPr>
          <a:bodyPr rot="-6000000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crossAx val="339972144"/>
        <c:crosses val="autoZero"/>
        <c:crossBetween val="between"/>
        <c:majorUnit val="1.0000000000000002E-2"/>
      </c:valAx>
      <c:spPr>
        <a:noFill/>
        <a:ln w="25306">
          <a:noFill/>
        </a:ln>
      </c:spPr>
    </c:plotArea>
    <c:legend>
      <c:legendPos val="b"/>
      <c:overlay val="0"/>
      <c:spPr>
        <a:noFill/>
        <a:ln w="25306">
          <a:noFill/>
        </a:ln>
      </c:spPr>
      <c:txPr>
        <a:bodyPr rot="0" spcFirstLastPara="1" vertOverflow="ellipsis" vert="horz" wrap="square" anchor="ctr" anchorCtr="1"/>
        <a:lstStyle/>
        <a:p>
          <a:pPr>
            <a:defRPr sz="1193"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a:noFill/>
    </a:ln>
  </c:spPr>
  <c:txPr>
    <a:bodyPr/>
    <a:lstStyle/>
    <a:p>
      <a:pPr>
        <a:defRPr/>
      </a:pPr>
      <a:endParaRPr lang="zh-CN"/>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method1</c:v>
                </c:pt>
                <c:pt idx="1">
                  <c:v>method2</c:v>
                </c:pt>
                <c:pt idx="2">
                  <c:v>method3</c:v>
                </c:pt>
              </c:strCache>
            </c:strRef>
          </c:cat>
          <c:val>
            <c:numRef>
              <c:f>Sheet1!$B$2:$B$4</c:f>
              <c:numCache>
                <c:formatCode>General</c:formatCode>
                <c:ptCount val="3"/>
                <c:pt idx="0">
                  <c:v>0.92887701</c:v>
                </c:pt>
                <c:pt idx="1">
                  <c:v>0.90873404000000002</c:v>
                </c:pt>
                <c:pt idx="2">
                  <c:v>0.53676051999999996</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method1</c:v>
                </c:pt>
                <c:pt idx="1">
                  <c:v>method2</c:v>
                </c:pt>
                <c:pt idx="2">
                  <c:v>method3</c:v>
                </c:pt>
              </c:strCache>
            </c:strRef>
          </c:cat>
          <c:val>
            <c:numRef>
              <c:f>Sheet1!$C$2:$C$4</c:f>
              <c:numCache>
                <c:formatCode>General</c:formatCode>
                <c:ptCount val="3"/>
                <c:pt idx="0">
                  <c:v>0.86684351000000004</c:v>
                </c:pt>
                <c:pt idx="1">
                  <c:v>0.84087356000000002</c:v>
                </c:pt>
                <c:pt idx="2">
                  <c:v>0.43949566000000001</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method1</c:v>
                </c:pt>
                <c:pt idx="1">
                  <c:v>method2</c:v>
                </c:pt>
                <c:pt idx="2">
                  <c:v>method3</c:v>
                </c:pt>
              </c:strCache>
            </c:strRef>
          </c:cat>
          <c:val>
            <c:numRef>
              <c:f>Sheet1!$D$2:$D$4</c:f>
              <c:numCache>
                <c:formatCode>General</c:formatCode>
                <c:ptCount val="3"/>
                <c:pt idx="0">
                  <c:v>0.94093549099999996</c:v>
                </c:pt>
                <c:pt idx="1">
                  <c:v>0.91718674099999997</c:v>
                </c:pt>
                <c:pt idx="2">
                  <c:v>0.483282818</c:v>
                </c:pt>
              </c:numCache>
            </c:numRef>
          </c:val>
        </c:ser>
        <c:dLbls>
          <c:showLegendKey val="0"/>
          <c:showVal val="0"/>
          <c:showCatName val="0"/>
          <c:showSerName val="0"/>
          <c:showPercent val="0"/>
          <c:showBubbleSize val="0"/>
        </c:dLbls>
        <c:gapWidth val="219"/>
        <c:overlap val="-27"/>
        <c:axId val="339965424"/>
        <c:axId val="340443648"/>
      </c:barChart>
      <c:catAx>
        <c:axId val="33996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0443648"/>
        <c:crosses val="autoZero"/>
        <c:auto val="1"/>
        <c:lblAlgn val="ctr"/>
        <c:lblOffset val="100"/>
        <c:noMultiLvlLbl val="0"/>
      </c:catAx>
      <c:valAx>
        <c:axId val="34044364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3996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加权准确率</c:v>
                </c:pt>
              </c:strCache>
            </c:strRef>
          </c:tx>
          <c:spPr>
            <a:pattFill prst="pct60">
              <a:fgClr>
                <a:schemeClr val="bg1">
                  <a:lumMod val="85000"/>
                </a:schemeClr>
              </a:fgClr>
              <a:bgClr>
                <a:schemeClr val="bg1"/>
              </a:bgClr>
            </a:patt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Sheet1!$A$2:$A$4</c:f>
              <c:strCache>
                <c:ptCount val="3"/>
                <c:pt idx="0">
                  <c:v>method1</c:v>
                </c:pt>
                <c:pt idx="1">
                  <c:v>method2</c:v>
                </c:pt>
                <c:pt idx="2">
                  <c:v>method3</c:v>
                </c:pt>
              </c:strCache>
            </c:strRef>
          </c:cat>
          <c:val>
            <c:numRef>
              <c:f>Sheet1!$B$2:$B$4</c:f>
              <c:numCache>
                <c:formatCode>General</c:formatCode>
                <c:ptCount val="3"/>
                <c:pt idx="0">
                  <c:v>0.98846153999999997</c:v>
                </c:pt>
                <c:pt idx="1">
                  <c:v>0.74708823999999996</c:v>
                </c:pt>
                <c:pt idx="2">
                  <c:v>0.86683608999999995</c:v>
                </c:pt>
              </c:numCache>
            </c:numRef>
          </c:val>
        </c:ser>
        <c:ser>
          <c:idx val="1"/>
          <c:order val="1"/>
          <c:tx>
            <c:strRef>
              <c:f>Sheet1!$C$1</c:f>
              <c:strCache>
                <c:ptCount val="1"/>
                <c:pt idx="0">
                  <c:v>加权召回率</c:v>
                </c:pt>
              </c:strCache>
            </c:strRef>
          </c:tx>
          <c:spPr>
            <a:pattFill prst="dkHorz">
              <a:fgClr>
                <a:srgbClr val="ED7D31">
                  <a:lumMod val="75000"/>
                </a:srgbClr>
              </a:fgClr>
              <a:bgClr>
                <a:sysClr val="window" lastClr="FFFFFF"/>
              </a:bgClr>
            </a:pattFill>
            <a:ln>
              <a:noFill/>
            </a:ln>
            <a:effectLst/>
          </c:spPr>
          <c:invertIfNegative val="0"/>
          <c:cat>
            <c:strRef>
              <c:f>Sheet1!$A$2:$A$4</c:f>
              <c:strCache>
                <c:ptCount val="3"/>
                <c:pt idx="0">
                  <c:v>method1</c:v>
                </c:pt>
                <c:pt idx="1">
                  <c:v>method2</c:v>
                </c:pt>
                <c:pt idx="2">
                  <c:v>method3</c:v>
                </c:pt>
              </c:strCache>
            </c:strRef>
          </c:cat>
          <c:val>
            <c:numRef>
              <c:f>Sheet1!$C$2:$C$4</c:f>
              <c:numCache>
                <c:formatCode>General</c:formatCode>
                <c:ptCount val="3"/>
                <c:pt idx="0">
                  <c:v>0.56604663</c:v>
                </c:pt>
                <c:pt idx="1">
                  <c:v>0.71301506999999997</c:v>
                </c:pt>
                <c:pt idx="2">
                  <c:v>0.78170176999999996</c:v>
                </c:pt>
              </c:numCache>
            </c:numRef>
          </c:val>
        </c:ser>
        <c:ser>
          <c:idx val="2"/>
          <c:order val="2"/>
          <c:tx>
            <c:strRef>
              <c:f>Sheet1!$D$1</c:f>
              <c:strCache>
                <c:ptCount val="1"/>
                <c:pt idx="0">
                  <c:v>加权F值</c:v>
                </c:pt>
              </c:strCache>
            </c:strRef>
          </c:tx>
          <c:spPr>
            <a:solidFill>
              <a:schemeClr val="tx1">
                <a:lumMod val="65000"/>
                <a:lumOff val="35000"/>
              </a:schemeClr>
            </a:solidFill>
            <a:ln>
              <a:noFill/>
            </a:ln>
            <a:effectLst/>
          </c:spPr>
          <c:invertIfNegative val="0"/>
          <c:cat>
            <c:strRef>
              <c:f>Sheet1!$A$2:$A$4</c:f>
              <c:strCache>
                <c:ptCount val="3"/>
                <c:pt idx="0">
                  <c:v>method1</c:v>
                </c:pt>
                <c:pt idx="1">
                  <c:v>method2</c:v>
                </c:pt>
                <c:pt idx="2">
                  <c:v>method3</c:v>
                </c:pt>
              </c:strCache>
            </c:strRef>
          </c:cat>
          <c:val>
            <c:numRef>
              <c:f>Sheet1!$D$2:$D$4</c:f>
              <c:numCache>
                <c:formatCode>General</c:formatCode>
                <c:ptCount val="3"/>
                <c:pt idx="0">
                  <c:v>0.71986151702977097</c:v>
                </c:pt>
                <c:pt idx="1">
                  <c:v>0.72965408692865197</c:v>
                </c:pt>
                <c:pt idx="2">
                  <c:v>0.82207066309399601</c:v>
                </c:pt>
              </c:numCache>
            </c:numRef>
          </c:val>
        </c:ser>
        <c:dLbls>
          <c:showLegendKey val="0"/>
          <c:showVal val="0"/>
          <c:showCatName val="0"/>
          <c:showSerName val="0"/>
          <c:showPercent val="0"/>
          <c:showBubbleSize val="0"/>
        </c:dLbls>
        <c:gapWidth val="219"/>
        <c:overlap val="-27"/>
        <c:axId val="340445328"/>
        <c:axId val="340443088"/>
      </c:barChart>
      <c:catAx>
        <c:axId val="34044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0443088"/>
        <c:crosses val="autoZero"/>
        <c:auto val="1"/>
        <c:lblAlgn val="ctr"/>
        <c:lblOffset val="100"/>
        <c:noMultiLvlLbl val="0"/>
      </c:catAx>
      <c:valAx>
        <c:axId val="3404430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044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0.18325</cdr:x>
      <cdr:y>0.2111</cdr:y>
    </cdr:from>
    <cdr:to>
      <cdr:x>0.8991</cdr:x>
      <cdr:y>0.5198</cdr:y>
    </cdr:to>
    <cdr:cxnSp macro="">
      <cdr:nvCxnSpPr>
        <cdr:cNvPr id="3" name="直接连接符 2"/>
        <cdr:cNvCxnSpPr/>
      </cdr:nvCxnSpPr>
      <cdr:spPr>
        <a:xfrm xmlns:a="http://schemas.openxmlformats.org/drawingml/2006/main">
          <a:off x="815361" y="574268"/>
          <a:ext cx="3185135" cy="839769"/>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E0CC1-EEEC-4E4B-A119-251B375E7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8456</TotalTime>
  <Pages>57</Pages>
  <Words>8267</Words>
  <Characters>47128</Characters>
  <Application>Microsoft Office Word</Application>
  <DocSecurity>0</DocSecurity>
  <Lines>392</Lines>
  <Paragraphs>110</Paragraphs>
  <ScaleCrop>false</ScaleCrop>
  <Company>Southeast University</Company>
  <LinksUpToDate>false</LinksUpToDate>
  <CharactersWithSpaces>55285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Yishu Fang</dc:creator>
  <cp:keywords/>
  <dc:description/>
  <cp:lastModifiedBy>Lael</cp:lastModifiedBy>
  <cp:revision>68</cp:revision>
  <cp:lastPrinted>2016-03-04T07:04:00Z</cp:lastPrinted>
  <dcterms:created xsi:type="dcterms:W3CDTF">2017-04-04T18:11:00Z</dcterms:created>
  <dcterms:modified xsi:type="dcterms:W3CDTF">2017-04-12T18:31:00Z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